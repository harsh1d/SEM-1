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single"/>
              <w:rPrChange w:author="Patel Yug" w:id="0" w:date="2023-12-13T15:16:55Z">
                <w:rPr>
                  <w:rFonts w:ascii="Times New Roman" w:cs="Times New Roman" w:eastAsia="Times New Roman" w:hAnsi="Times New Roman"/>
                  <w:b w:val="1"/>
                  <w:color w:val="000000"/>
                  <w:sz w:val="24"/>
                  <w:szCs w:val="24"/>
                </w:rPr>
              </w:rPrChange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4"/>
                  <w:szCs w:val="24"/>
                  <w:u w:val="single"/>
                  <w:rtl w:val="0"/>
                  <w:rPrChange w:author="Patel Yug" w:id="0" w:date="2023-12-13T15:16:55Z">
                    <w:rPr>
                      <w:rFonts w:ascii="Times New Roman" w:cs="Times New Roman" w:eastAsia="Times New Roman" w:hAnsi="Times New Roman"/>
                      <w:b w:val="1"/>
                      <w:color w:val="000000"/>
                      <w:sz w:val="24"/>
                      <w:szCs w:val="24"/>
                    </w:rPr>
                  </w:rPrChange>
                </w:rPr>
                <w:t xml:space="preserve">PRACTICAL 1</w:t>
              </w:r>
            </w:sdtContent>
          </w:sdt>
        </w:p>
      </w:sdtContent>
    </w:sdt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 the following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(123 - 45) / 4 + 4 * (72 / 2.34 - 3)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21"/>
        <w:tblGridChange w:id="0">
          <w:tblGrid>
            <w:gridCol w:w="7721"/>
          </w:tblGrid>
        </w:tblGridChange>
      </w:tblGrid>
      <w:tr>
        <w:trPr>
          <w:cantSplit w:val="0"/>
          <w:trHeight w:val="254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48652" cy="1733107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52" cy="1733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(((20*3)-14)^3)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907982" cy="2624478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982" cy="26244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Absolute value of -88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69"/>
        <w:tblGridChange w:id="0">
          <w:tblGrid>
            <w:gridCol w:w="7869"/>
          </w:tblGrid>
        </w:tblGridChange>
      </w:tblGrid>
      <w:tr>
        <w:trPr>
          <w:cantSplit w:val="0"/>
          <w:trHeight w:val="323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24689" cy="1958731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95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sdt>
            <w:sdtPr>
              <w:tag w:val="goog_rdk_4"/>
            </w:sdtPr>
            <w:sdtContent>
              <w:p w:rsidR="00000000" w:rsidDel="00000000" w:rsidP="00000000" w:rsidRDefault="00000000" w:rsidRPr="00000000" w14:paraId="0000001B">
                <w:pPr>
                  <w:spacing w:line="276" w:lineRule="auto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w:pPrChange w:author="Patel Yug" w:id="0" w:date="2023-12-13T15:17:07Z">
                    <w:pPr>
                      <w:keepNext w:val="0"/>
                      <w:keepLines w:val="0"/>
                      <w:pageBreakBefore w:val="0"/>
                      <w:widowControl w:val="1"/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hd w:fill="auto" w:val="clear"/>
                      <w:spacing w:after="0" w:before="0" w:line="276" w:lineRule="auto"/>
                      <w:ind w:left="0" w:right="0" w:firstLine="0"/>
                      <w:jc w:val="left"/>
                    </w:pPr>
                  </w:pPrChange>
                </w:pPr>
                <w:sdt>
                  <w:sdtPr>
                    <w:tag w:val="goog_rdk_3"/>
                  </w:sdtPr>
                  <w:sdtContent>
                    <w:ins w:author="Patel Yug" w:id="1" w:date="2023-12-13T15:17:07Z"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w:drawing>
                          <wp:inline distB="0" distT="0" distL="0" distR="0">
                            <wp:extent cx="3324689" cy="1958731"/>
                            <wp:effectExtent b="0" l="0" r="0" t="0"/>
                            <wp:docPr id="1" name="image1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0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4689" cy="1958731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10 logarithm of 72</w:t>
      </w:r>
    </w:p>
    <w:tbl>
      <w:tblPr>
        <w:tblStyle w:val="Table4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610744" cy="2695952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4" cy="2695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Round the square root of 50 to the fourth decimal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023063" cy="1724266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063" cy="1724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e^1.45 - 2.612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20852" cy="1209844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852" cy="12098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a variable year_born to 1984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a variable year_current to 2014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a variable age and compute it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True / False if person is eligible to vote in US (if age is greater than or equal to 18)</w:t>
      </w:r>
    </w:p>
    <w:tbl>
      <w:tblPr>
        <w:tblStyle w:val="Table7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258269" cy="1305107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1305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Given: formula for area of circle is pi*r2 Given: Area = 100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statement to find r. (Hint: utilize “sqrt” and “pi” functions)</w:t>
      </w:r>
    </w:p>
    <w:tbl>
      <w:tblPr>
        <w:tblStyle w:val="Table8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06060" cy="2067213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2067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Given: went to lunch and pre-tax bill was $45.90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subtotal: add NYC tax of 8.875%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15% tip on subtotal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20% tip on subtotal</w:t>
      </w:r>
    </w:p>
    <w:tbl>
      <w:tblPr>
        <w:tblStyle w:val="Table9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819794" cy="1629002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6290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a variable customers to 500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a variable pizza_price to $20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a variable todays_revenue (customers * pizza_price) and compute today’s revenue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today’s revenue greater than yesterday’s revenue of $7,000 and less than tomorrow’s projected revenue of $11,000? Show the code that would answer the following question.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630061" cy="1305107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1305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1004888" cy="675284"/>
          <wp:effectExtent b="0" l="0" r="0" t="0"/>
          <wp:docPr id="11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Letter"/>
      <w:lvlText w:val="%3."/>
      <w:lvlJc w:val="left"/>
      <w:pPr>
        <w:ind w:left="252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Letter"/>
      <w:lvlText w:val="%6."/>
      <w:lvlJc w:val="left"/>
      <w:pPr>
        <w:ind w:left="4680" w:hanging="360"/>
      </w:pPr>
      <w:rPr/>
    </w:lvl>
    <w:lvl w:ilvl="6">
      <w:start w:val="1"/>
      <w:numFmt w:val="lowerLetter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Letter"/>
      <w:lvlText w:val="%9."/>
      <w:lvlJc w:val="left"/>
      <w:pPr>
        <w:ind w:left="6840" w:hanging="360"/>
      </w:pPr>
      <w:rPr/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7aFH1EzNkLVc3zyfgXAZ5RJvow==">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