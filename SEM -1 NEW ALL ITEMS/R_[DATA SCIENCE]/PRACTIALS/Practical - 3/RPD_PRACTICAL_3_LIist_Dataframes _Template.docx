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program to create a matrix(4*4) contains 1:16 numbers.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an element from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row,3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column.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an element from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row,2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column.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all the elements of the 1st row.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all the elements of the 3rd column.  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795010" cy="325945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3259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Write a R program to convert a matrix to a 1 dimensional array ((i)By Column, (ii)By row).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Write a R program to concatenate two given matrices of same column but different rows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Write a R program to list containing a vector, a matrix and a list and give names to the elements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Write a R program to merge two given lists into one list.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Write a R program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 the number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of objects in a given list. Display the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and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objects of a list.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Note: List should contain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5 objects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Write a R program to assign new names "One", "Two" and "Three" to the elements of a given list.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Write a R program to create list P=(Vector, String, String).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 a 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vector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4th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object in list P.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7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2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7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R program to add 10 to each element of the first vector in a generated list P from (8).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21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dataframe “Emp_Details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 with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fields (Emp_No, Emp_Name, Emp_age, Emp_Department). Insert details of 5 employees and display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Solution:</w:t>
      </w:r>
    </w:p>
    <w:tbl>
      <w:tblPr>
        <w:tblStyle w:val="Table10"/>
        <w:tblW w:w="95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2"/>
        <w:tblGridChange w:id="0">
          <w:tblGrid>
            <w:gridCol w:w="9572"/>
          </w:tblGrid>
        </w:tblGridChange>
      </w:tblGrid>
      <w:tr>
        <w:trPr>
          <w:cantSplit w:val="0"/>
          <w:trHeight w:val="3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perform following operations of “Emp_Details” dataframe : 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field “Emp_Department” for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Employees.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Insert a field “Emp_Gender” into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Name of all the employees. 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Append details of 2 new employees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dataframe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dataframe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of employees whose age is greater than 40 as “Senior_Emp_Details” from “Emp_details”. (Hint : use subset function). </w:t>
      </w:r>
    </w:p>
    <w:tbl>
      <w:tblPr>
        <w:tblStyle w:val="Table1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3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field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“Emp_Gender”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“Emp_name”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factor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display the content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“Emp_Gender field.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the number of levels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“Emp_Gender” field.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the levels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“Emp_Gender” field.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Create a Matrix of 4 rows and 3 columns. Convert this matrix into a dataframe.(Use as.data.frame() function)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********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Name: </w:t>
    </w:r>
    <w:sdt>
      <w:sdtPr>
        <w:tag w:val="goog_rdk_0"/>
      </w:sdtPr>
      <w:sdtContent>
        <w:ins w:author="Patel Yug" w:id="0" w:date="2023-12-13T15:34:07Z"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Patel Yug </w:t>
          </w:r>
        </w:ins>
      </w:sdtContent>
    </w:sdt>
    <w:sdt>
      <w:sdtPr>
        <w:tag w:val="goog_rdk_1"/>
      </w:sdtPr>
      <w:sdtContent>
        <w:del w:author="Patel Yug" w:id="0" w:date="2023-12-13T15:34:07Z"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XYZ  </w:delText>
          </w:r>
        </w:del>
      </w:sdtContent>
    </w:sdt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R Programming for Data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005205" cy="67437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205" cy="674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6Z2o6P/R8qoygCRnXZdAobm1w==">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