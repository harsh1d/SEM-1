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ind w:firstLine="720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  <w:pPrChange w:author="Smruti Panda" w:id="0" w:date="2023-01-05T04:26:39Z">
              <w:pPr>
                <w:spacing w:after="0" w:line="240" w:lineRule="auto"/>
                <w:jc w:val="center"/>
              </w:pPr>
            </w:pPrChange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PRACTICAL 6</w:t>
          </w:r>
        </w:p>
      </w:sdtContent>
    </w:sdt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an R Markdown document, complete the following with the movies.csv data.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Download the data from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http://becomingvisual.com/rfundamentals/movies.csv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Getting to know the data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the data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View the data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column names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Look at dimension of data (rows and columns)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34137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00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Scatterplots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scatter plot of Tickets Sold and Gross (Is the trend expected?)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scatter plot, adjusting scales, divide by 1000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scatter plot, adjusting scales, divide by 100,000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Redo scatter plot, adjusting scales, divide by 1,000,000</w:t>
      </w:r>
    </w:p>
    <w:tbl>
      <w:tblPr>
        <w:tblStyle w:val="Table2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218180"/>
                  <wp:effectExtent b="0" l="0" r="0" t="0"/>
                  <wp:docPr id="2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8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256915"/>
                  <wp:effectExtent b="0" l="0" r="0" t="0"/>
                  <wp:docPr id="2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6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974340"/>
                  <wp:effectExtent b="0" l="0" r="0" t="0"/>
                  <wp:docPr id="2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4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correlation between tickets sold and sales? Is this expected?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1323975"/>
                  <wp:effectExtent b="0" l="0" r="0" t="0"/>
                  <wp:docPr id="2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Scatterplots with lines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scatter plot with millions scale, add a regression line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label to x and y axis, add plot title label</w:t>
      </w:r>
    </w:p>
    <w:tbl>
      <w:tblPr>
        <w:tblStyle w:val="Table4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ins w:author="krish prajapati" w:id="1" w:date="2023-01-10T13:19:46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sal</w:t>
                  </w:r>
                </w:ins>
              </w:sdtContent>
            </w:sdt>
            <w:sdt>
              <w:sdtPr>
                <w:tag w:val="goog_rdk_3"/>
              </w:sdtPr>
              <w:sdtContent>
                <w:del w:author="krish prajapati" w:id="1" w:date="2023-01-10T13:19:46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5943600" cy="3169285"/>
                        <wp:effectExtent b="0" l="0" r="0" t="0"/>
                        <wp:docPr id="26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16928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Other plots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boxplot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boxplot - horizontal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for type of films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gross sales. How bins are shown by default?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gross sales with 10 bins.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ticket sales. Try different bin numbers.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histogram of ticket sales (use millions unit). Add frequency count to top of bars. Add titles.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 barplot of genre.</w:t>
      </w:r>
    </w:p>
    <w:p w:rsidR="00000000" w:rsidDel="00000000" w:rsidP="00000000" w:rsidRDefault="00000000" w:rsidRPr="00000000" w14:paraId="00000063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159760"/>
                  <wp:effectExtent b="0" l="0" r="0" t="0"/>
                  <wp:docPr id="2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9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605530"/>
                  <wp:effectExtent b="0" l="0" r="0" t="0"/>
                  <wp:docPr id="2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5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391570"/>
                  <wp:effectExtent b="0" l="0" r="0" t="0"/>
                  <wp:docPr id="3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1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378835"/>
                  <wp:effectExtent b="0" l="0" r="0" t="0"/>
                  <wp:docPr id="3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8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957830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377565"/>
                  <wp:effectExtent b="0" l="0" r="0" t="0"/>
                  <wp:docPr id="3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7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234690"/>
                  <wp:effectExtent b="0" l="0" r="0" t="0"/>
                  <wp:docPr id="3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4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167380"/>
                  <wp:effectExtent b="0" l="0" r="0" t="0"/>
                  <wp:docPr id="3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a R Markdown document, produce plots that describe the GDP 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http://becomingvisual.com/rfundamentals/gdp.csv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and Life Expectancy (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http://becomingvisual.com/rfundamentals/life_expectancy.csv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during 2016 You will need to create a new data frame with these columns.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scatter plot of GDP to Life Expectancy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histogram of GDP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box and whisker plot of Life Expectancy</w:t>
      </w:r>
    </w:p>
    <w:p w:rsidR="00000000" w:rsidDel="00000000" w:rsidP="00000000" w:rsidRDefault="00000000" w:rsidRPr="00000000" w14:paraId="0000008A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ins w:author="Smruti Panda" w:id="2" w:date="2023-01-10T07:55:37Z"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drawing>
                      <wp:inline distB="114300" distT="114300" distL="114300" distR="114300">
                        <wp:extent cx="3781425" cy="5057775"/>
                        <wp:effectExtent b="0" l="0" r="0" t="0"/>
                        <wp:docPr id="21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1425" cy="50577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ins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281680"/>
                  <wp:effectExtent b="0" l="0" r="0" t="0"/>
                  <wp:docPr id="3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1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288030"/>
                  <wp:effectExtent b="0" l="0" r="0" t="0"/>
                  <wp:docPr id="3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8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905760"/>
                  <wp:effectExtent b="0" l="0" r="0" t="0"/>
                  <wp:docPr id="3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"/>
    </w:sdtPr>
    <w:sdtContent>
      <w:p w:rsidR="00000000" w:rsidDel="00000000" w:rsidP="00000000" w:rsidRDefault="00000000" w:rsidRPr="00000000" w14:paraId="0000009D">
        <w:pPr>
          <w:keepNext w:val="0"/>
          <w:keepLines w:val="0"/>
          <w:pageBreakBefore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right"/>
          <w:rPr>
            <w:del w:author="Smruti Panda" w:id="3" w:date="2023-01-03T11:16:01Z"/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sdt>
          <w:sdtPr>
            <w:tag w:val="goog_rdk_7"/>
          </w:sdtPr>
          <w:sdtContent>
            <w:del w:author="Smruti Panda" w:id="3" w:date="2023-01-03T11:16:01Z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5943600" cy="3341370"/>
                    <wp:effectExtent b="0" l="0" r="0" t="0"/>
                    <wp:docPr id="3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334137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w:drawing>
                  <wp:inline distB="114300" distT="114300" distL="114300" distR="114300">
                    <wp:extent cx="1004888" cy="675284"/>
                    <wp:effectExtent b="0" l="0" r="0" t="0"/>
                    <wp:docPr id="40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04888" cy="67528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del>
          </w:sdtContent>
        </w:sdt>
      </w:p>
    </w:sdtContent>
  </w:sdt>
  <w:sdt>
    <w:sdtPr>
      <w:tag w:val="goog_rdk_9"/>
    </w:sdtPr>
    <w:sdtContent>
      <w:p w:rsidR="00000000" w:rsidDel="00000000" w:rsidP="00000000" w:rsidRDefault="00000000" w:rsidRPr="00000000" w14:paraId="0000009E">
        <w:pPr>
          <w:keepNext w:val="0"/>
          <w:keepLines w:val="0"/>
          <w:pageBreakBefore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pPrChange w:author="Smruti Panda" w:id="0" w:date="2023-01-03T11:16:01Z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</w:pPr>
          </w:pPrChange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7332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hyperlink" Target="http://becomingvisual.com/rfundamentals/gdp.csv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20.png"/><Relationship Id="rId23" Type="http://schemas.openxmlformats.org/officeDocument/2006/relationships/hyperlink" Target="http://becomingvisual.com/rfundamentals/life_expectancy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9.png"/><Relationship Id="rId25" Type="http://schemas.openxmlformats.org/officeDocument/2006/relationships/image" Target="media/image16.png"/><Relationship Id="rId28" Type="http://schemas.openxmlformats.org/officeDocument/2006/relationships/header" Target="header1.xm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http://becomingvisual.com/rfundamentals/movies.csv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BNzUAHJHPdHSkYUoCfRa9xp1pg==">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2022-01-16T11:23:00Z</dcterms:created>
  <dc:creator>dell</dc:creator>
</cp:coreProperties>
</file>