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ins w:author="Mihir Dongare" w:id="0" w:date="2024-05-01T16:34: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Ì</w:t>
        </w:r>
      </w:ins>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5080000" cy="644090"/>
            <wp:effectExtent b="0" l="0" r="0" t="0"/>
            <wp:docPr id="80"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5080000" cy="644090"/>
                    </a:xfrm>
                    <a:prstGeom prst="rect"/>
                    <a:ln/>
                  </pic:spPr>
                </pic:pic>
              </a:graphicData>
            </a:graphic>
          </wp:inline>
        </w:drawing>
      </w: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5080000" cy="644090"/>
            <wp:effectExtent b="0" l="0" r="0" t="0"/>
            <wp:docPr id="82" name="image83.png"/>
            <a:graphic>
              <a:graphicData uri="http://schemas.openxmlformats.org/drawingml/2006/picture">
                <pic:pic>
                  <pic:nvPicPr>
                    <pic:cNvPr id="0" name="image83.png"/>
                    <pic:cNvPicPr preferRelativeResize="0"/>
                  </pic:nvPicPr>
                  <pic:blipFill>
                    <a:blip r:embed="rId6"/>
                    <a:srcRect b="0" l="0" r="0" t="0"/>
                    <a:stretch>
                      <a:fillRect/>
                    </a:stretch>
                  </pic:blipFill>
                  <pic:spPr>
                    <a:xfrm>
                      <a:off x="0" y="0"/>
                      <a:ext cx="5080000" cy="6440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493896484375" w:line="695.0416946411133" w:lineRule="auto"/>
        <w:ind w:left="0" w:right="0" w:firstLine="0"/>
        <w:jc w:val="left"/>
        <w:rPr>
          <w:rFonts w:ascii="Arial" w:cs="Arial" w:eastAsia="Arial" w:hAnsi="Arial"/>
          <w:b w:val="0"/>
          <w:i w:val="0"/>
          <w:smallCaps w:val="0"/>
          <w:strike w:val="0"/>
          <w:color w:val="b3b3b3"/>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40"/>
          <w:szCs w:val="40"/>
          <w:u w:val="none"/>
          <w:shd w:fill="auto" w:val="clear"/>
          <w:vertAlign w:val="baseline"/>
          <w:rtl w:val="0"/>
        </w:rPr>
        <w:t xml:space="preserve">Theory on R Programming Language </w:t>
      </w:r>
      <w:r w:rsidDel="00000000" w:rsidR="00000000" w:rsidRPr="00000000">
        <w:rPr>
          <w:rFonts w:ascii="Arial" w:cs="Arial" w:eastAsia="Arial" w:hAnsi="Arial"/>
          <w:b w:val="0"/>
          <w:i w:val="0"/>
          <w:smallCaps w:val="0"/>
          <w:strike w:val="0"/>
          <w:color w:val="b3b3b3"/>
          <w:sz w:val="28"/>
          <w:szCs w:val="28"/>
          <w:u w:val="none"/>
          <w:shd w:fill="auto" w:val="clear"/>
          <w:vertAlign w:val="baseline"/>
          <w:rtl w:val="0"/>
        </w:rPr>
        <w:t xml:space="preserve">Computer Programming (Mahatma Gandhi University)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7.957763671875"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sectPr>
          <w:pgSz w:h="15840" w:w="12240" w:orient="portrait"/>
          <w:pgMar w:bottom="0" w:top="1440" w:left="0" w:right="1209.599609375" w:header="0" w:footer="720"/>
          <w:pgNumType w:start="1"/>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StuDocu is not sponsored or endorsed by any college or university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994201660156" w:line="240" w:lineRule="auto"/>
        <w:ind w:left="0" w:right="1346.082153320312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3950195312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Module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483398437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Introduction to 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1079101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8.027744293212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a computer language developed specifically for statistical computing. It is actually more  than that, though. R provides a complete environment for interacting with your data. You can  directly use the functions that are provided in the environment to process your data without  writing a complete program. You also can write your own programs to perform operations that  do not have built-in functions, or to repeat the same task multiple times, for instance.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052734375" w:line="248.4016799926757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an object-oriented language that uses vectors and matrices as its basic operands. This feature  makes it quite useful for working on large sets of data using only a few lines of code. The R  environment also provides excellent graphical tools for producing complex plots relatively  easily. And, perhaps best of all, it is free. It is an open source project developed by many  volunteers.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18920898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R environment combines: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4038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handling of big data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collection of integrated tools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60888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graphical facilities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and effective programming language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556152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Why use 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7.8957939147949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a powerful, extensible environment. It has a wide range of statistics and general data  analysis and visualization capabilities.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1662597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75025" cy="2103755"/>
            <wp:effectExtent b="0" l="0" r="0" t="0"/>
            <wp:docPr id="81" name="image87.png"/>
            <a:graphic>
              <a:graphicData uri="http://schemas.openxmlformats.org/drawingml/2006/picture">
                <pic:pic>
                  <pic:nvPicPr>
                    <pic:cNvPr id="0" name="image87.png"/>
                    <pic:cNvPicPr preferRelativeResize="0"/>
                  </pic:nvPicPr>
                  <pic:blipFill>
                    <a:blip r:embed="rId7"/>
                    <a:srcRect b="0" l="0" r="0" t="0"/>
                    <a:stretch>
                      <a:fillRect/>
                    </a:stretch>
                  </pic:blipFill>
                  <pic:spPr>
                    <a:xfrm>
                      <a:off x="0" y="0"/>
                      <a:ext cx="3375025" cy="210375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9250793457031"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77" name="image82.png"/>
            <a:graphic>
              <a:graphicData uri="http://schemas.openxmlformats.org/drawingml/2006/picture">
                <pic:pic>
                  <pic:nvPicPr>
                    <pic:cNvPr id="0" name="image82.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839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handling, wrangling, and storage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263.8978958129883" w:lineRule="auto"/>
        <w:ind w:left="1812.9563903808594" w:right="2263.60473632812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Wide array of statistical methods and graphical techniques available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Easy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on any platform and use (and it9s free!)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21875" w:line="240" w:lineRule="auto"/>
        <w:ind w:left="1812.96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source with a large and growing community of peers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640625" w:line="245.90580940246582" w:lineRule="auto"/>
        <w:ind w:left="2169.2843627929688" w:right="173.834228515625" w:hanging="356.3221740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programming is used as a leading tool for machine learning, statistics, and data  analysis. Objects, functions, and packages can easily be created by 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326171875" w:line="247.90188789367676" w:lineRule="auto"/>
        <w:ind w:left="2172.644500732422" w:right="173.486328125" w:hanging="359.68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It9s a platform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language. This means it can be applied to all operating  system.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021484375" w:line="245.89871406555176" w:lineRule="auto"/>
        <w:ind w:left="2165.4446411132812" w:right="173.988037109375" w:hanging="352.48214721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It9s an open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 free language. That means anyone can install it in any organization  without purchasing a license.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845703125" w:line="247.90240287780762" w:lineRule="auto"/>
        <w:ind w:left="2165.444793701172" w:right="171.16943359375" w:hanging="352.48214721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programming language is not only a statistic package but also allows us to integrate  with other languages (C, C++). Thus, you can easily interact with many data sources and  statistical packages.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697265625" w:line="245.9048366546631" w:lineRule="auto"/>
        <w:ind w:left="2166.8849182128906" w:right="174.55810546875" w:hanging="353.9221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 programming language has a vast community of users and it9s growing day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546875" w:line="245.90532302856445" w:lineRule="auto"/>
        <w:ind w:left="2164.2453002929688" w:right="175.050048828125" w:hanging="351.2821960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currently one of the most requested programming languages in the Data Science job  market that makes it the hottest trend nowadays.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10546875" w:line="240" w:lineRule="auto"/>
        <w:ind w:left="1804.323272705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Features of R Programming Language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4365234375" w:line="240" w:lineRule="auto"/>
        <w:ind w:left="1800.963287353515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Statistical Features of 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5966796875" w:line="247.90240287780762" w:lineRule="auto"/>
        <w:ind w:left="2162.325439453125" w:right="169.110107421875" w:hanging="349.3621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Statistics: The most common basic statistics terms are the mean, mode,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 These are all known as &lt;Measures of Central Tendency.= So using the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we can measure central tendency very easily.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0869140625" w:line="246.90361976623535" w:lineRule="auto"/>
        <w:ind w:left="2161.6055297851562" w:right="173.736572265625" w:hanging="348.6421203613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Static graphics: R is rich with facilities for creating and developing interesting static  graphics. R contains functionality for many plot types including graphic maps, mosaic  plots, biplots, and the list goes 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6220703125" w:line="248.15305709838867" w:lineRule="auto"/>
        <w:ind w:left="2162.56591796875" w:right="170.0634765625" w:hanging="349.602203369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distributions: Probability distributions play a vital role in statistics and by  using R we can easily handle various types of probability distribution such as Binomial  Distribution, Normal Distribution, Chi-squared Distribution and many more.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607177734375" w:line="240" w:lineRule="auto"/>
        <w:ind w:left="1794.2439270019531"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Programming Features of 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25830078125" w:line="247.90291786193848" w:lineRule="auto"/>
        <w:ind w:left="2166.1660766601562" w:right="172.26806640625" w:hanging="353.2022094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Packages: One of the major features of R is it has a wide availability of libraries. R has  CRAN(Comprehensive R Archive Network), which is a repository holding more than 10,  0000 packages.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28662109375" w:line="247.21281051635742" w:lineRule="auto"/>
        <w:ind w:left="2161.6061401367188" w:right="174.088134765625" w:hanging="348.6421203613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Distributed Computing: Distributed computing is a model in which components of a  software system are shared among multiple computers to improve efficiency and  performance. Two new packages ddR and multidplyr used for distributed programming  in R were released in November 2015.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13232421875"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Advantages of 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245.89768409729004" w:lineRule="auto"/>
        <w:ind w:left="2166.398162841797" w:right="174.31396484375" w:hanging="353.4422302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the most comprehensive statistical analysis package. As new technology and  concepts often appear first in 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787109375" w:line="245.89871406555176" w:lineRule="auto"/>
        <w:ind w:left="2163.5182189941406" w:right="175.069580078125" w:hanging="350.5621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R programming language is an open source. Thus, you can run R anywhere and at any  time.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51953125" w:line="262.8922462463379" w:lineRule="auto"/>
        <w:ind w:left="1812.9563903808594" w:right="338.397216796875" w:hanging="1.52587890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programming language is suitable for GNU/Linux and Windows operating system.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programming is cross-platform which runs on any operating system.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 everyone is welcome to provide new packages, bug fixes, and code enhancements.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2734375" w:line="240" w:lineRule="auto"/>
        <w:ind w:left="1443.836669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Disadvantages of 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3779296875" w:line="253.89570236206055" w:lineRule="auto"/>
        <w:ind w:left="1812.9566955566406" w:right="175.3125" w:hanging="1.52587890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R programming language, the standard of some packages is less than perfect.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R commands give little pressure to memory management. So R programming  language may consume all available memory.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4345703125" w:line="240" w:lineRule="auto"/>
        <w:ind w:left="1812.957000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 basically, nobody to complain if something doesn9t 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1442.63900756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Applications of 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245.8981990814209" w:lineRule="auto"/>
        <w:ind w:left="2169.2808532714844" w:right="178.9453125" w:hanging="356.321868896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R for Data Science. It gives us a broad variety of libraries related to statistics. It  also provides the environment for statistical computing and design.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58056640625" w:line="247.90240287780762" w:lineRule="auto"/>
        <w:ind w:left="2164.2410278320312" w:right="169.833984375" w:hanging="351.2821960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used by many quantitative analysts as its programming tool. Thus, it helps in data  importing and cleaning.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38671875" w:line="245.9048366546631" w:lineRule="auto"/>
        <w:ind w:left="2164.9610900878906" w:right="173.131103515625" w:hanging="352.002105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the most prevalent language. So many data analysts and research programmers use it.  Hence, it is used as a fundamental tool for finance.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1572265625" w:line="245.9048366546631" w:lineRule="auto"/>
        <w:ind w:left="2164.2413330078125" w:right="169.117431640625" w:hanging="351.2821960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 giants like Google, Facebook, bing, Accenture, Wipro and many more using R  nowadays.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10546875" w:line="240" w:lineRule="auto"/>
        <w:ind w:left="1446.71920776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RStudio: An Integrated Development Environment (IDE) for 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787109375" w:line="230.15871047973633" w:lineRule="auto"/>
        <w:ind w:left="1441.6792297363281" w:right="349.11499023437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RStudio is freely available open-source Integrated Development Environment (IDE). RStudio  provides an environment with many features to make using R easier and is a great alternative to  working on R in the terminal.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36474609375" w:line="240" w:lineRule="auto"/>
        <w:ind w:left="1812.959289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Graphical user interface, not just a command prompt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40" w:lineRule="auto"/>
        <w:ind w:left="1812.95944213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 learning tool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609375" w:line="240" w:lineRule="auto"/>
        <w:ind w:left="1812.959594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for academic use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54541015625" w:line="240" w:lineRule="auto"/>
        <w:ind w:left="1812.9597473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 agnostic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39013671875" w:line="240" w:lineRule="auto"/>
        <w:ind w:left="1812.95989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source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363769531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Basic Tips for using 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30.07296562194824" w:lineRule="auto"/>
        <w:ind w:left="2166.3999938964844" w:right="169.84619140625" w:hanging="355.565643310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 is command-line driven. It requires you to type or copy-and-paste commands after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command prompt (&gt;) that appears when you open R. After typing a command in the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console and pressing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Enter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 your keyboard, the command will run. If your command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469604492188"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76" name="image74.png"/>
            <a:graphic>
              <a:graphicData uri="http://schemas.openxmlformats.org/drawingml/2006/picture">
                <pic:pic>
                  <pic:nvPicPr>
                    <pic:cNvPr id="0" name="image74.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not complete, R issues a continuation prompt (signified by a plus sign: +). Alternatively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 can write a script in the script window, and select a command, and click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0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case sensitive. Make sure your spelling and capitalization are correct.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Commands in R are also called functions. The basic format of a function in R is: object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&lt;- function.name(argument_1 = data, argument_2 =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up arrow (^) on your keyboard can be used to bring up previous commands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you9ve typed in the R console.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0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 symbol is used to select a particular column within the table (e.g., table$column).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9726562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Any text that you do not want R to act on (such as comments, notes, or instructions)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needs to be preceded by the # symbol (a.k.a. hash-tag, comment, pound, or number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symbol). R ignores the remainder of the script line following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061767578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RStudio Interface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RStudio interface has four main panels: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25830078125" w:line="245.90483665466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Console: where you can type commands and see output. The console is all you would see  if you ran R in the command line without RStudio.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546875" w:line="246.2363147735595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 editor: where you can type out commands and save to file. You can also submit the  commands to run in the console.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973632812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Environment/History: environment shows all active objects and history keeps track of all  commands run in console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Files/Plots/Packages/Help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12304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00927734375" w:line="230.0080204010009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source pane is where you create and edit R Scripts= –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collections of code. R scripts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just text files with the &lt;.R= extension. When you open RStudio, it will automatically start a 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Untitled script. Before you start typing in an untitled R script, you should always save the 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under a new file name. That way, if something on your computer crashes while you are working,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RStudio will have your code waiting for you when you re-open RStudio, as it has recovered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code that you were editing.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21704101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Console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978759765625" w:line="229.974632263183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console is the heart of R. By default, It is present at the bottom left of the window. It is also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called a command window. Here is where R actually evaluates code. At the beginning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console you will see the character. This is a prompt that tells you that R is ready for new 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 can type code directly into the console after the prompt and get an immediate response, just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like any REPL. For example, if you type 3+5 into the console and press enter, you will see that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immediately gives an output of 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9454498291016"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03955078125"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9482421875"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Environment/History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29.99134063720703" w:lineRule="auto"/>
        <w:ind w:left="1444.3159484863281" w:right="168.0029296875" w:firstLine="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Environment tab of this panel shows you the names of all the data objects (like vectors,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matrices, and dataframes) that you have defined in your current R session. You can also see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information like the number of observations and rows in data objects. As you get more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comfortable with R, you might find the Environment / History panel useful. you can also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declutter the panes in the screen, or just minimize the window by clicking the minimize button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 the top right of the panel.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history window shows all commands that were executed in the console.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89550781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Files/Plots/Packages/Help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9482421875" w:line="229.90779876708984" w:lineRule="auto"/>
        <w:ind w:left="1444.3159484863281" w:right="173.740234375" w:firstLine="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By default, This is located at the bottom right of the window and it shows you lots of helpful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information. Here you can open files, view plots, install and load packages, read main pages,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view markdown and other documents in the viewer tab.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445.275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Let9s go through each tab in detail: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Files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14978027344" w:lineRule="auto"/>
        <w:ind w:left="1441.9158935546875" w:right="169.603271484375" w:firstLine="2.640075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files panel gives you access to the file directory on your hard drive. One nice feature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&lt;Files= panel is that you can use it to set your working directory –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you navigate to a folder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 want to read and save files to, click &lt;More= and then &lt;Set As Working Directory.= We9ll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talk about working directories in more detail soon.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Plots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1443.5958862304688" w:right="174.594726562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Plots panel shows all your plots. There are buttons for opening the plot in a separate window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and exporting the plot as a pdf or jpeg (though you can also do this with code using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eeeeee" w:val="clear"/>
          <w:vertAlign w:val="baseline"/>
          <w:rtl w:val="0"/>
        </w:rPr>
        <w:t xml:space="preserve">pdf()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 j</w:t>
      </w:r>
      <w:r w:rsidDel="00000000" w:rsidR="00000000" w:rsidRPr="00000000">
        <w:rPr>
          <w:rFonts w:ascii="Arial" w:cs="Arial" w:eastAsia="Arial" w:hAnsi="Arial"/>
          <w:b w:val="0"/>
          <w:i w:val="0"/>
          <w:smallCaps w:val="0"/>
          <w:strike w:val="0"/>
          <w:color w:val="000000"/>
          <w:sz w:val="24"/>
          <w:szCs w:val="24"/>
          <w:u w:val="none"/>
          <w:shd w:fill="eeeeee" w:val="clear"/>
          <w:vertAlign w:val="baseline"/>
          <w:rtl w:val="0"/>
        </w:rPr>
        <w:t xml:space="preserve">peg()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20849609375" w:line="240" w:lineRule="auto"/>
        <w:ind w:left="1448.8758850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Sample Plot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1441.6758728027344"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plot(iris)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1982421875" w:line="240" w:lineRule="auto"/>
        <w:ind w:left="1448.1559753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Gives this plot: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9267578125"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48100" cy="2178050"/>
            <wp:effectExtent b="0" l="0" r="0" t="0"/>
            <wp:docPr id="79"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3848100" cy="21780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614929199219"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78"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Packages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449.3559265136719" w:right="170.908203125" w:firstLine="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Shows a list of all the R packages installed on your hard drive and indicates whether or not they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 currently loaded. Packages that are loaded in the current session are checked while those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 installed but not yet loaded are unchecked. Packages can also be installed using the command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 console), like this one below: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12451171875" w:line="240" w:lineRule="auto"/>
        <w:ind w:left="1459.9063110351562" w:right="0" w:firstLine="0"/>
        <w:jc w:val="left"/>
        <w:rPr>
          <w:rFonts w:ascii="Courier New" w:cs="Courier New" w:eastAsia="Courier New" w:hAnsi="Courier New"/>
          <w:b w:val="0"/>
          <w:i w:val="0"/>
          <w:smallCaps w:val="0"/>
          <w:strike w:val="0"/>
          <w:color w:val="ffffff"/>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1.1200008392334"/>
          <w:szCs w:val="21.1200008392334"/>
          <w:u w:val="none"/>
          <w:shd w:fill="auto" w:val="clear"/>
          <w:vertAlign w:val="baseline"/>
          <w:rtl w:val="0"/>
        </w:rPr>
        <w:t xml:space="preserve">install.packages("tidyverse")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28076171875" w:line="240" w:lineRule="auto"/>
        <w:ind w:left="1445.51589965820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Help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29.90779876708984" w:lineRule="auto"/>
        <w:ind w:left="1442.6359558105469" w:right="175.4541015625" w:firstLine="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Help menu for R functions. You can either type the name of a function in the search window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 the code to search for a function with the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318359375" w:line="240" w:lineRule="auto"/>
        <w:ind w:left="1442.635955810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Advantages of R Studio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29.90804195404053" w:lineRule="auto"/>
        <w:ind w:left="1443.5958862304688" w:right="168.006591796875" w:firstLine="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One of the main advantages of R is that, If the function you want isn9t available you can write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own package and share it with the world.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RStudio includes powerful coding tools designed to develop and publish such packages. It also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enhances productivity and supports authoring HTML, PDF, Word Documents, and slideshows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too. RStudio also makes it easy to start new or find existing projects.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117675781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Variables in R Programming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444.5559692382812" w:right="172.110595703125" w:hanging="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are used to store the information to be manipulated and referenced in the R program.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R variable can store an atomic vector, a group of atomic vectors, or a combination of many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objects.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9.9079704284668" w:lineRule="auto"/>
        <w:ind w:left="1442.6359558105469" w:right="173.829345703125" w:firstLine="0.7199096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Language like C++ is statically typed, but R is a dynamically typed, means it check the type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data type when the statement is run. A valid variable name contains letter, numbers, dot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underlines characters. A variable name should start with a letter or the dot not followed by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number.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1"/>
        <w:tblW w:w="9832.322387695312" w:type="dxa"/>
        <w:jc w:val="left"/>
        <w:tblInd w:w="119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4.4219970703125"/>
        <w:gridCol w:w="1188.6001586914062"/>
        <w:gridCol w:w="6749.300231933594"/>
        <w:tblGridChange w:id="0">
          <w:tblGrid>
            <w:gridCol w:w="1894.4219970703125"/>
            <w:gridCol w:w="1188.6001586914062"/>
            <w:gridCol w:w="6749.300231933594"/>
          </w:tblGrid>
        </w:tblGridChange>
      </w:tblGrid>
      <w:tr>
        <w:trPr>
          <w:cantSplit w:val="0"/>
          <w:trHeight w:val="1219.800109863281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572998046875"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Validity Reason for valid and invalid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8847961425781"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c7ccbe" w:val="clear"/>
                <w:vertAlign w:val="baseline"/>
                <w:rtl w:val="0"/>
              </w:rPr>
              <w:t xml:space="preserve">Name of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29345703125" w:line="240" w:lineRule="auto"/>
              <w:ind w:left="521.2492370605469"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variable </w:t>
            </w:r>
          </w:p>
        </w:tc>
      </w:tr>
      <w:tr>
        <w:trPr>
          <w:cantSplit w:val="0"/>
          <w:trHeight w:val="7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382690429688" w:right="0" w:firstLine="0"/>
              <w:jc w:val="left"/>
              <w:rPr>
                <w:rFonts w:ascii="Arial" w:cs="Arial" w:eastAsia="Arial" w:hAnsi="Arial"/>
                <w:b w:val="1"/>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33333"/>
                <w:sz w:val="22.079999923706055"/>
                <w:szCs w:val="22.079999923706055"/>
                <w:u w:val="none"/>
                <w:shd w:fill="auto" w:val="clear"/>
                <w:vertAlign w:val="baseline"/>
                <w:rtl w:val="0"/>
              </w:rPr>
              <w:t xml:space="preserve">_var_name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13464355468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735351562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Variable name can't start with an underscore(_). </w:t>
            </w:r>
          </w:p>
        </w:tc>
      </w:tr>
      <w:tr>
        <w:trPr>
          <w:cantSplit w:val="0"/>
          <w:trHeight w:val="1046.3920593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4541625976562" w:right="0" w:firstLine="0"/>
              <w:jc w:val="left"/>
              <w:rPr>
                <w:rFonts w:ascii="Arial" w:cs="Arial" w:eastAsia="Arial" w:hAnsi="Arial"/>
                <w:b w:val="1"/>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33333"/>
                <w:sz w:val="22.079999923706055"/>
                <w:szCs w:val="22.079999923706055"/>
                <w:u w:val="none"/>
                <w:shd w:fill="eff1eb" w:val="clear"/>
                <w:vertAlign w:val="baseline"/>
                <w:rtl w:val="0"/>
              </w:rPr>
              <w:t xml:space="preserve">var_name, </w:t>
            </w:r>
            <w:r w:rsidDel="00000000" w:rsidR="00000000" w:rsidRPr="00000000">
              <w:rPr>
                <w:rFonts w:ascii="Arial" w:cs="Arial" w:eastAsia="Arial" w:hAnsi="Arial"/>
                <w:b w:val="1"/>
                <w:i w:val="0"/>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5869140625" w:line="240" w:lineRule="auto"/>
              <w:ind w:left="127.64541625976562" w:right="0" w:firstLine="0"/>
              <w:jc w:val="left"/>
              <w:rPr>
                <w:rFonts w:ascii="Arial" w:cs="Arial" w:eastAsia="Arial" w:hAnsi="Arial"/>
                <w:b w:val="1"/>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33333"/>
                <w:sz w:val="22.079999923706055"/>
                <w:szCs w:val="22.079999923706055"/>
                <w:u w:val="none"/>
                <w:shd w:fill="auto" w:val="clear"/>
                <w:vertAlign w:val="baseline"/>
                <w:rtl w:val="0"/>
              </w:rPr>
              <w:t xml:space="preserve">var.name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7048339843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84186935424805" w:lineRule="auto"/>
              <w:ind w:left="144.18487548828125" w:right="58.209228515625" w:hanging="15.89752197265625"/>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eff1eb" w:val="clear"/>
                <w:vertAlign w:val="baseline"/>
                <w:rtl w:val="0"/>
              </w:rPr>
              <w:t xml:space="preserve">Variable can start with a dot, but dot should not be followed by a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number. In this case, the variable will be invalid.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tbl>
      <w:tblPr>
        <w:tblStyle w:val="Table2"/>
        <w:tblW w:w="9832.322387695312" w:type="dxa"/>
        <w:jc w:val="left"/>
        <w:tblInd w:w="119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3.5220336914062"/>
        <w:gridCol w:w="1188.6001586914062"/>
        <w:gridCol w:w="6750.2001953125"/>
        <w:tblGridChange w:id="0">
          <w:tblGrid>
            <w:gridCol w:w="1893.5220336914062"/>
            <w:gridCol w:w="1188.6001586914062"/>
            <w:gridCol w:w="6750.2001953125"/>
          </w:tblGrid>
        </w:tblGridChange>
      </w:tblGrid>
      <w:tr>
        <w:trPr>
          <w:cantSplit w:val="0"/>
          <w:trHeight w:val="1046.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4541625976562" w:right="0" w:firstLine="0"/>
              <w:jc w:val="left"/>
              <w:rPr>
                <w:rFonts w:ascii="Arial" w:cs="Arial" w:eastAsia="Arial" w:hAnsi="Arial"/>
                <w:b w:val="1"/>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33333"/>
                <w:sz w:val="22.079999923706055"/>
                <w:szCs w:val="22.079999923706055"/>
                <w:u w:val="none"/>
                <w:shd w:fill="auto" w:val="clear"/>
                <w:vertAlign w:val="baseline"/>
                <w:rtl w:val="0"/>
              </w:rPr>
              <w:t xml:space="preserve">var_name%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134277343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8427848815918" w:lineRule="auto"/>
              <w:ind w:left="137.5775146484375" w:right="55.59814453125" w:firstLine="9.93621826171875"/>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highlight w:val="white"/>
                <w:u w:val="none"/>
                <w:vertAlign w:val="baseline"/>
                <w:rtl w:val="0"/>
              </w:rPr>
              <w:t xml:space="preserve">In R, we can't use any special character in the variable name except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dot and underscore. </w:t>
            </w:r>
          </w:p>
        </w:tc>
      </w:tr>
      <w:tr>
        <w:trPr>
          <w:cantSplit w:val="0"/>
          <w:trHeight w:val="73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5656127929688" w:right="0" w:firstLine="0"/>
              <w:jc w:val="left"/>
              <w:rPr>
                <w:rFonts w:ascii="Arial" w:cs="Arial" w:eastAsia="Arial" w:hAnsi="Arial"/>
                <w:b w:val="1"/>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33333"/>
                <w:sz w:val="22.079999923706055"/>
                <w:szCs w:val="22.079999923706055"/>
                <w:u w:val="none"/>
                <w:shd w:fill="auto" w:val="clear"/>
                <w:vertAlign w:val="baseline"/>
                <w:rtl w:val="0"/>
              </w:rPr>
              <w:t xml:space="preserve">2var_name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134277343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873168945312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Variable name cant starts with a numeric digit. </w:t>
            </w:r>
          </w:p>
        </w:tc>
      </w:tr>
      <w:tr>
        <w:trPr>
          <w:cantSplit w:val="0"/>
          <w:trHeight w:val="10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39892578125" w:right="0" w:firstLine="0"/>
              <w:jc w:val="left"/>
              <w:rPr>
                <w:rFonts w:ascii="Arial" w:cs="Arial" w:eastAsia="Arial" w:hAnsi="Arial"/>
                <w:b w:val="1"/>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33333"/>
                <w:sz w:val="22.079999923706055"/>
                <w:szCs w:val="22.079999923706055"/>
                <w:u w:val="none"/>
                <w:shd w:fill="auto" w:val="clear"/>
                <w:vertAlign w:val="baseline"/>
                <w:rtl w:val="0"/>
              </w:rPr>
              <w:t xml:space="preserve">.2var_name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134277343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6983795166016" w:lineRule="auto"/>
              <w:ind w:left="137.5775146484375" w:right="57.958984375" w:hanging="7.9486083984375"/>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highlight w:val="white"/>
                <w:u w:val="none"/>
                <w:vertAlign w:val="baseline"/>
                <w:rtl w:val="0"/>
              </w:rPr>
              <w:t xml:space="preserve">A variable name cannot start with a dot which is followed by a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digit. </w:t>
            </w:r>
          </w:p>
        </w:tc>
      </w:tr>
      <w:tr>
        <w:trPr>
          <w:cantSplit w:val="0"/>
          <w:trHeight w:val="104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4541625976562" w:right="0" w:firstLine="0"/>
              <w:jc w:val="left"/>
              <w:rPr>
                <w:rFonts w:ascii="Arial" w:cs="Arial" w:eastAsia="Arial" w:hAnsi="Arial"/>
                <w:b w:val="1"/>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33333"/>
                <w:sz w:val="22.079999923706055"/>
                <w:szCs w:val="22.079999923706055"/>
                <w:u w:val="none"/>
                <w:shd w:fill="auto" w:val="clear"/>
                <w:vertAlign w:val="baseline"/>
                <w:rtl w:val="0"/>
              </w:rPr>
              <w:t xml:space="preserve">var_name2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87011718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1142959594727" w:lineRule="auto"/>
              <w:ind w:left="129.84954833984375" w:right="55.867919921875" w:firstLine="1.766357421875"/>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eff1eb" w:val="clear"/>
                <w:vertAlign w:val="baseline"/>
                <w:rtl w:val="0"/>
              </w:rPr>
              <w:t xml:space="preserve">The variable contains letter, number and underscore and starts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with a letter.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Operators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379.84831809997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has several operators to perform tasks including arithmetic, logical and bitwise operations.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We have the following types of operators in R programming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54052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Arithmetic Operators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6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Relational Operators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Operators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61865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 Operators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Miscellaneous Operators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8237304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Arithmetic Operators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operators are used to carry out mathematical operations like addition and multiplication.  Here is a list of arithmetic operators available in 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039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Arithmetic Operators in 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Operator Description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Addition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Subtraction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Multiplication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Division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Exponent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Modulus (Remainder from division)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58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ins w:author="Dipanshu Choksi" w:id="1" w:date="2023-02-07T22:52:50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i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Integer Division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129943847656"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74" name="image78.png"/>
            <a:graphic>
              <a:graphicData uri="http://schemas.openxmlformats.org/drawingml/2006/picture">
                <pic:pic>
                  <pic:nvPicPr>
                    <pic:cNvPr id="0" name="image78.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An example run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&lt;- 5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 &lt;- 16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80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y/x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3.2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y%/%x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y%%x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58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y^x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1048576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56982421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Relational Oper</w:t>
      </w:r>
      <w:del w:author="Patel Yug" w:id="2" w:date="2024-01-03T12:50:42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delText xml:space="preserve">a</w:delText>
        </w:r>
      </w:de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tors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9.89999771118164" w:lineRule="auto"/>
        <w:ind w:left="1449.3559265136719" w:right="174.70581054687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Relational operators are used to compare between values. Here is a list of relational operators  available in 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43798828125" w:line="240" w:lineRule="auto"/>
        <w:ind w:left="1446.71585083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Relational Operators in 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8.8758850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Operator Description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0" w:lineRule="auto"/>
        <w:ind w:left="1458.7159729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Less than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58.7159729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Greater than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58.7159729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Less than or equal to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58.7159729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Greater than or equal to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3564453125" w:line="240" w:lineRule="auto"/>
        <w:ind w:left="1447.675933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Equal to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18798828125" w:line="240" w:lineRule="auto"/>
        <w:ind w:left="147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equal to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206939697266"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An example run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&lt;- 5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 &lt;- 16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x&lt;y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TRUE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x&gt;y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FALSE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x&lt;=5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TRUE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y&gt;=20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FALSE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 == 16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TRUE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 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58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FALSE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Operation on Vectors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40287780762" w:lineRule="auto"/>
        <w:ind w:left="1446.4759826660156" w:right="175.959472656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mentioned operators work on vectors. The variables used above were in fact single  element vectors.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649414062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use the function c() (as in concatenate) to make vectors in 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0.343017578125" w:lineRule="auto"/>
        <w:ind w:left="1458.7159729003906" w:right="2338.0010986328125" w:hanging="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operations are carried out in element-wise fashion. Here is an example.  &gt; x &lt;- c(2,8,3)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27880859375" w:line="240" w:lineRule="auto"/>
        <w:ind w:left="1458.7159729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 &lt;- c(6,4,1)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0" w:lineRule="auto"/>
        <w:ind w:left="1458.7159729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8 12 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58.7159729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x&gt;y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FALSE TRUE TRUE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9188537597656"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73" name="image75.png"/>
            <a:graphic>
              <a:graphicData uri="http://schemas.openxmlformats.org/drawingml/2006/picture">
                <pic:pic>
                  <pic:nvPicPr>
                    <pic:cNvPr id="0" name="image75.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there is a mismatch in length (number of elements) of operand vectors, the elements in  shorter one is recycled in a cyclic manner to match the length of the longer one.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3818359375" w:line="247.8957939147949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will issue a warning if the length of the longer vector is not an integral multiple of the shorter  vector.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0908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&lt;- c(2,1,8,3)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 &lt;- c(9,4)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x+y # Element of y is recycled to 9,4,9,4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11 5 17 7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x-1 # Scalar 1 is recycled to 1,1,1,1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0 7 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x+c(1,2,3)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3 3 11 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15673828125" w:line="199.9200010299682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Warning message: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77490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x + c(1, 2, 3)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longer object length is not a multiple of shorter object length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56982421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Logical Operators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539794921875"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operators are used to carry out Boolean operations like AND, OR etc.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Operators in 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Operator Description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Logical NOT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Element-wise logical AND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&amp;&amp; Logical AND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Element-wise logical OR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Logical OR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82373046875" w:line="248.234395980834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Operators &amp; and | perform element-wise operation producing result having length of the longer  operand.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6940307617188"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&amp;&amp; and || examines only the first element of the operands resulting into a single length  logical vector.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381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Zero is considered FALSE and non-zero numbers are taken as TRUE.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An example run.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&lt;- c(TRUE,FALSE,0,6)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y &lt;- c(FALSE,TRUE,FALSE,TRUE)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FALSE TRUE TRUE FALSE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x&amp;y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FALSE FALSE FALSE TRUE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x&amp;&amp;y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FALSE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4365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TRUE TRUE FALSE TRUE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TRUE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Assignment Operators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operators are used to assign values to variables.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 Operators in 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4282226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Operator Description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&lt;&lt;-, = Leftwards assignment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-&gt;&gt; Rightwards assignment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5561523437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operators &lt;- and = can be used, almost interchangeably, to assign to variable in the same  environment.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49682617188" w:line="248.234395980834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&lt;&lt;- operator is used for assigning to variables in the parent environments (more like global  assignments). The rightward assignments, although available are rarely used.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6555175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75" name="image80.png"/>
            <a:graphic>
              <a:graphicData uri="http://schemas.openxmlformats.org/drawingml/2006/picture">
                <pic:pic>
                  <pic:nvPicPr>
                    <pic:cNvPr id="0" name="image80.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&lt;- 5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5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 9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10 -&gt; x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2556152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Miscellaneous Operators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42431640625" w:line="229.90779876708984" w:lineRule="auto"/>
        <w:ind w:left="1494.4760131835938" w:right="219.398193359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operators are used to for specific purpose and not general mathematical or logical  computation.  </w:t>
      </w:r>
    </w:p>
    <w:tbl>
      <w:tblPr>
        <w:tblStyle w:val="Table3"/>
        <w:tblW w:w="9354.718627929688" w:type="dxa"/>
        <w:jc w:val="left"/>
        <w:tblInd w:w="1313.28186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9.9180603027344"/>
        <w:gridCol w:w="3427.843780517578"/>
        <w:gridCol w:w="4726.956787109375"/>
        <w:tblGridChange w:id="0">
          <w:tblGrid>
            <w:gridCol w:w="1199.9180603027344"/>
            <w:gridCol w:w="3427.843780517578"/>
            <w:gridCol w:w="4726.956787109375"/>
          </w:tblGrid>
        </w:tblGridChange>
      </w:tblGrid>
      <w:tr>
        <w:trPr>
          <w:cantSplit w:val="0"/>
          <w:trHeight w:val="830.3924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02124023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tc>
      </w:tr>
      <w:tr>
        <w:trPr>
          <w:cantSplit w:val="0"/>
          <w:trHeight w:val="173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3406372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2.00027465820312" w:right="363.5186767578125" w:firstLine="1.919860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Colon operator. It creates the  series of numbers in sequence  for a vector.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1611328125" w:right="0" w:firstLine="0"/>
              <w:jc w:val="left"/>
              <w:rPr>
                <w:rFonts w:ascii="Arial" w:cs="Arial" w:eastAsia="Arial" w:hAnsi="Arial"/>
                <w:b w:val="0"/>
                <w:i w:val="0"/>
                <w:smallCaps w:val="0"/>
                <w:strike w:val="0"/>
                <w:color w:val="00666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8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561279296875"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88"/>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136.91589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it produces the following result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03.07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3 4 5 6 7 8 </w:t>
            </w:r>
          </w:p>
        </w:tc>
      </w:tr>
      <w:tr>
        <w:trPr>
          <w:cantSplit w:val="0"/>
          <w:trHeight w:val="283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41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1.04019165039062" w:right="180.638427734375" w:firstLine="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operator is used to identify  if an element belongs to 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1.76010131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1611328125" w:right="0" w:firstLine="0"/>
              <w:jc w:val="left"/>
              <w:rPr>
                <w:rFonts w:ascii="Arial" w:cs="Arial" w:eastAsia="Arial" w:hAnsi="Arial"/>
                <w:b w:val="0"/>
                <w:i w:val="0"/>
                <w:smallCaps w:val="0"/>
                <w:strike w:val="0"/>
                <w:color w:val="00666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8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1611328125" w:right="0" w:firstLine="0"/>
              <w:jc w:val="left"/>
              <w:rPr>
                <w:rFonts w:ascii="Arial" w:cs="Arial" w:eastAsia="Arial" w:hAnsi="Arial"/>
                <w:b w:val="0"/>
                <w:i w:val="0"/>
                <w:smallCaps w:val="0"/>
                <w:strike w:val="0"/>
                <w:color w:val="00666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v2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12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762939453125" w:right="0" w:firstLine="0"/>
              <w:jc w:val="left"/>
              <w:rPr>
                <w:rFonts w:ascii="Arial" w:cs="Arial" w:eastAsia="Arial" w:hAnsi="Arial"/>
                <w:b w:val="0"/>
                <w:i w:val="0"/>
                <w:smallCaps w:val="0"/>
                <w:strike w:val="0"/>
                <w:color w:val="00666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10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561279296875"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88"/>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561279296875"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88"/>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v2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136.91589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it produces the following result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03.07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TRUE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FALSE </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tbl>
      <w:tblPr>
        <w:tblStyle w:val="Table4"/>
        <w:tblW w:w="9343.318481445312" w:type="dxa"/>
        <w:jc w:val="left"/>
        <w:tblInd w:w="1313.28186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9.9180603027344"/>
        <w:gridCol w:w="3425.349884033203"/>
        <w:gridCol w:w="4718.050537109375"/>
        <w:tblGridChange w:id="0">
          <w:tblGrid>
            <w:gridCol w:w="1199.9180603027344"/>
            <w:gridCol w:w="3425.349884033203"/>
            <w:gridCol w:w="4718.050537109375"/>
          </w:tblGrid>
        </w:tblGridChange>
      </w:tblGrid>
      <w:tr>
        <w:trPr>
          <w:cantSplit w:val="0"/>
          <w:trHeight w:val="28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41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490840911865" w:lineRule="auto"/>
              <w:ind w:left="136.08016967773438" w:right="109.99267578125" w:hanging="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operator is used to multiply  a matrix with its transpose.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4.7698974609375" w:right="335.640869140625" w:hanging="7.4395751953125"/>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nrow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ncol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byrow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87.5701904296875"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500244140625"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88"/>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39.40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it produces the following result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84.45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7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65 82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7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82 117 </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Types in 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7.9026603698730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basic data types in R, which are of frequent occurrence in coding R calculations  and programs. Though seemingly in the clear, they can at a halt deliver surprises. Here you will  try to understand all of the different forms of data type well by direct testing with the R code.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47949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the list of all the data types provided by 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25830078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Numeric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13623046875" w:line="248.0681419372558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Decimal values are referred to as numeric data types in R. This is the default working out  data type. If you assign a decimal value for any variable x like given below, x will  become a numeric type.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8071289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3901367187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want to create an integer variable in R, you have to invoke the as.integer() function  to define any integer type data. You can be certain that y is definitely an integer by  applying the is.integer() function.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02148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65185546875" w:line="258.595819473266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 complex value for coding in R can be defined using the pure imaginary values 'i'.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9951171875" w:line="264.3925952911377"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logical value is mostly created when a comparison between variables are done.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Character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character object can be used for representing string values in R. You have to convert  objects into character values using the as.character() function within your code.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214111328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Logical Data type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176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variable_logical&lt;- TRUE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051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cat(variable_logical,"\n")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3922424316406"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83"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cat("The data type of variable_logical is ",class(variable_logical),"\n\n")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Numeric Data type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variable_numeric&lt;- 3532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cat(variable_numeric,"\n")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1.844882965087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cat("The data type of variable_numeric is ",class(variable_numeric),"\n\n")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91894531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Integer Data type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variable_integer&lt;- 133L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cat(variable_integer,"\n")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cat("The data type of variable_integer is ",class(variable_integer),"\n\n")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Complex Data type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variable_complex&lt;- 3+2i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58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cat(variable_complex,"\n")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53979492187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cat("The data type of variable_complex is ",class(variable_complex),"\n\n")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Character Data type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variable_char&lt;- "Learning r programming"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cat(variable_char,"\n")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cat("The data type of variable_char is ",class(variable_char),"\n\n")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181152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Structure in 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data structure is a particular way of organizing data in a computer so that it can be used  effectively. The idea is to reduce the space and time complexities of different tasks. Data  structures in R programming are tools for holding multiple values.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69677734375" w:line="248.6787700653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R9s base data structures are often organized by their dimensionality (1D, 2D, or nD) and whether  they9re homogeneous (all elements must be of the identical type) or heterogeneous (the elements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often of various types). This gives rise to the six data types which are most frequently utilized  in data analysis.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541381835938"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essential data structures used in R include: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Vectors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Dataframes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Matrices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495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Arrays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Vectors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247.901887893676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Vector is one of the basic data structures in R programming. It is homogenous in nature, which  means that it only contains elements of the same data type. Data types can be numeric, integer,  character, complex or logical.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649414062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vector in R programming is created using the c() function. Coercion takes place in a vector  from lower to top, if the elements passed are of different data types from Logical to Integer to  Double to Character.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1884765625" w:line="249.899997711181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typeof() function is used to check the data type of the vector, and class() function is used to  check the class of a vector.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82421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Vec1 &lt;- c(44, 25, 64, 96, 30)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Vec2 &lt;- c(1, FALSE, 9.8, "hello world")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typeof(Vec1)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typeof(Vec2)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181152343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"double"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"character"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69189453125" w:line="199.9200010299682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delete a vector, we simply do the following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Vec1 &lt;- NULL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356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Vec2 &lt;- NULL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6036682128906"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84" name="image77.png"/>
            <a:graphic>
              <a:graphicData uri="http://schemas.openxmlformats.org/drawingml/2006/picture">
                <pic:pic>
                  <pic:nvPicPr>
                    <pic:cNvPr id="0" name="image77.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in R Programming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40287780762" w:lineRule="auto"/>
        <w:ind w:left="1443.5958862304688" w:right="168.00170898437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list in R programming is a non-homogenous data structure, which implies that it can contain  elements of different data types. A list is a generic object consisting of an ordered collection of  objects. Lists are heterogeneous data structures. These are also one-dimensional data structures.  It accepts numbers, characters, lists, and even matrices and functions inside it. It is created using  the list() function.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6259765625" w:line="240" w:lineRule="auto"/>
        <w:ind w:left="1437.5959777832031"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0" w:lineRule="auto"/>
        <w:ind w:left="1445.0358581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list1&lt;- list("Sam", "Green", c(8,2,67), TRUE, 51.99, 11.78,FALSE)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print(list1)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095703125" w:line="240" w:lineRule="auto"/>
        <w:ind w:left="1443.8359069824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Matrix in R Programming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7.90240287780762" w:lineRule="auto"/>
        <w:ind w:left="1445.5158996582031" w:right="171.31591796875" w:hanging="0.9599304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matrix in R programming is a 2-dimensional data structure that is homogenous in nature,  which means that it only accepts elements of the same data type. Coercion takes place if  elements of different data types are passed. It is created using the matrix() function.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649414062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syntax to create a matrix is given below: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matrix(data, nrow, ncol, byrow, dimnames)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58203125" w:line="240" w:lineRule="auto"/>
        <w:ind w:left="1445.5158996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 the input element of a matrix given as a vector.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315948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nrow = the number of rows to be created.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4.315948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ncol = the number of columns to be created.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1.84539794921875" w:lineRule="auto"/>
        <w:ind w:left="1446.9558715820312" w:right="2328.4002685546875" w:hanging="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byrow = the row-wise arrangement of the elements instead of column-wise  dimnames = the names of columns/rows to be created.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1437.5959777832031"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0" w:lineRule="auto"/>
        <w:ind w:left="1443.355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M1 &lt;- matrix(c(1:9), nrow = 3, ncol =3, byrow= TRUE)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[,3]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2 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 5 6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6430664062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7 8 9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286254882812"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Arrays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40287780762" w:lineRule="auto"/>
        <w:ind w:left="1443.5958862304688" w:right="174.49340820312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another type of data objects which can store data in more than two dimensions known as  arrays. "An array is a collection of a similar data type with contiguous memory allocation."  Suppose, if we create an array of dimension (2, 3, 4) then it creates four rectangular matrices of  two rows and three columns. In R, an array is created with the help of array() function. This  function takes a vector as an input and uses the value in the dim parameter to create an array.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6259765625"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tbl>
      <w:tblPr>
        <w:tblStyle w:val="Table5"/>
        <w:tblW w:w="9510.71762084961" w:type="dxa"/>
        <w:jc w:val="left"/>
        <w:tblInd w:w="1358.88198852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71762084961"/>
        <w:tblGridChange w:id="0">
          <w:tblGrid>
            <w:gridCol w:w="9510.71762084961"/>
          </w:tblGrid>
        </w:tblGridChange>
      </w:tblGrid>
      <w:tr>
        <w:trPr>
          <w:cantSplit w:val="0"/>
          <w:trHeight w:val="641.39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7393798828125"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4"/>
                <w:szCs w:val="24"/>
                <w:u w:val="none"/>
                <w:shd w:fill="auto" w:val="clear"/>
                <w:vertAlign w:val="baseline"/>
                <w:rtl w:val="0"/>
              </w:rPr>
              <w:t xml:space="preserve">'green'</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4"/>
                <w:szCs w:val="24"/>
                <w:u w:val="none"/>
                <w:shd w:fill="auto" w:val="clear"/>
                <w:vertAlign w:val="baseline"/>
                <w:rtl w:val="0"/>
              </w:rPr>
              <w:t xml:space="preserve">'yellow'</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9388427734375"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88"/>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p>
        </w:tc>
      </w:tr>
    </w:tb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595916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When we execute the above code, it produces the following result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45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476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[,2] [,3]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5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"green" "yellow" "green"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5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"yellow" "green" "yellow"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5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"green" "yellow" "green"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5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2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60498046875" w:line="240" w:lineRule="auto"/>
        <w:ind w:left="1440.476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[,2] [,3]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5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"yellow" "green" "yellow"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5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"green" "yellow" "green"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5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"yellow" "green" "yellow"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82373046875" w:line="240" w:lineRule="auto"/>
        <w:ind w:left="1444.31610107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Factor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7.90240287780762" w:lineRule="auto"/>
        <w:ind w:left="1443.3560180664062" w:right="169.598388671875" w:hanging="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in R programming are used in data analysis for statistical modeling. They are used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 unique values in columns, like &lt;Male, &lt;Female=, &lt;TRUE=, &lt;FALSE=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and store  them as levels. They can store both strings and integers. They are useful in columns that have a  limited number of unique values.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776123046875" w:line="381.85197830200195" w:lineRule="auto"/>
        <w:ind w:left="1434.2361450195312" w:right="1757.1966552734375" w:firstLine="9.1198730468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can be created using the factor() function and they take vectors as inputs.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768798828125" w:line="381.84539794921875" w:lineRule="auto"/>
        <w:ind w:left="1441.676025390625" w:right="1810.00122070312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 = factor(c("Male", "Female", "Male", "Male", "Female", "Male", "Female"))  print(fac)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47314453125" w:line="240" w:lineRule="auto"/>
        <w:ind w:left="1446.9560241699219"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1.5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Male Female Male Male Female Male Female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77490234375" w:line="240" w:lineRule="auto"/>
        <w:ind w:left="1443.356018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 Female Male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5108947753906"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86" name="image79.png"/>
            <a:graphic>
              <a:graphicData uri="http://schemas.openxmlformats.org/drawingml/2006/picture">
                <pic:pic>
                  <pic:nvPicPr>
                    <pic:cNvPr id="0" name="image79.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Dataframes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23121643066" w:lineRule="auto"/>
        <w:ind w:left="1443.5958862304688" w:right="168.477783203125" w:firstLine="0.7200622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Dataframes are generic data objects of R which are used to store the tabular data. Dataframes are  the foremost popular data objects in R programming because we are comfortable in seeing the  data within the tabular form. They are two-dimensional, heterogeneous data structures. These are  lists of vectors of equal lengths.  </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6259765625" w:line="240" w:lineRule="auto"/>
        <w:ind w:left="1444.315948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frames have the following constraints placed upon them: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61.9008159637451" w:lineRule="auto"/>
        <w:ind w:left="1812.9560852050781" w:right="876.400146484375" w:hanging="1.52587890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data-frame must have column names and every row should have a unique name.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column must have the identical number of items.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69921875" w:line="240" w:lineRule="auto"/>
        <w:ind w:left="1812.95623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item in a single column must be of the same data type.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1812.9563903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columns may have different data types.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444.55657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 data frame we use the data.frame() function.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8.876495361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DataFrame Functions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3623046875" w:line="240" w:lineRule="auto"/>
        <w:ind w:left="1812.95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head() - shows first 6 rows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240" w:lineRule="auto"/>
        <w:ind w:left="1812.95669555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tail() - shows last 6 rows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247.90240287780762" w:lineRule="auto"/>
        <w:ind w:left="2166.3990783691406" w:right="174.5654296875" w:hanging="353.4422302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 - returns the dimensions of data frame (i.e. number of rows and number of  columns)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0869140625" w:line="240" w:lineRule="auto"/>
        <w:ind w:left="1812.957000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nrow() - number of rows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412109375" w:line="240" w:lineRule="auto"/>
        <w:ind w:left="1812.957153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ncol() - number of columns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262.8957939147949" w:lineRule="auto"/>
        <w:ind w:left="1812.9574584960938" w:right="1291.6015625" w:hanging="1.52587890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 - structure of data frame - name, type and preview of data in each column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 or colnames() - both show the names attribute for a data frame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sapply(dataframe, class) - shows the class of each column in the data frame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23681640625" w:line="240" w:lineRule="auto"/>
        <w:ind w:left="1444.31777954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3.35769653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 c("Amiya", "Raj", "Asish")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3.35769653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 c("R", "Python", "Java")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0777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 c(22, 25, 45)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0" w:lineRule="auto"/>
        <w:ind w:left="1446.9577026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data.frame(Name, Language, Age)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777038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print(df)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8.87771606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0.47775268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Language Age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67.11776733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Amiya R 22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7.677764892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Raj Python 25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50.7977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Asish Java 45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3250122070312"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Which() in 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40287780762" w:lineRule="auto"/>
        <w:ind w:left="1441.6758728027344" w:right="175.220947265625" w:firstLine="2.88009643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which() function in R returns the position or the index of the value which satisfies the given  condition. The Which() function in R gives you the position of the value in a logical vector. The  position can be of anything like rows, columns and even vector as well.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Syntax: which(x, arr.ind = FALSE)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474609375" w:line="240" w:lineRule="auto"/>
        <w:ind w:left="1812.95593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can be any logical test vector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6328125" w:line="246.90030097961426" w:lineRule="auto"/>
        <w:ind w:left="2166.3983154296875" w:right="170.924072265625" w:hanging="353.4422302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arr.ind is an optional parameter primarily uses for working with matrices (multiple  dimension arrays); it indicates you want the array indices (both x and y data points, for  example, vs a single index for one dimensional arrays).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8701171875" w:line="247.90240287780762" w:lineRule="auto"/>
        <w:ind w:left="2164.2384338378906" w:right="168.876953125" w:hanging="351.282196044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the function which in R to scan a data structure and identify the elements  within that data structure which meet a specific condition. The which function returns the  indices of the matching items in the data object.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7578125" w:line="240" w:lineRule="auto"/>
        <w:ind w:left="1446.4764404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 in 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8.29058647155762" w:lineRule="auto"/>
        <w:ind w:left="1442.6364135742188" w:right="169.360351562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 function in R Language is used for compactly displaying the internal structure of a R object.  It can display even the internal structure of large lists which are nested. It provides one liner  output for the basic R objects letting the user know about the object and its constituents. It can be  used as an alternative to summary() but str() is more compact than summary(). It gives  information about the rows(observations) and columns(variables) along with additional  information like the names of the columns, class of each columns followed by few of the initial  observations of each of the columns.  </w:t>
      </w:r>
    </w:p>
    <w:tbl>
      <w:tblPr>
        <w:tblStyle w:val="Table6"/>
        <w:tblW w:w="8691.922149658203" w:type="dxa"/>
        <w:jc w:val="left"/>
        <w:tblInd w:w="1282.078094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4.522247314453"/>
        <w:gridCol w:w="4467.39990234375"/>
        <w:tblGridChange w:id="0">
          <w:tblGrid>
            <w:gridCol w:w="4224.522247314453"/>
            <w:gridCol w:w="4467.39990234375"/>
          </w:tblGrid>
        </w:tblGridChange>
      </w:tblGrid>
      <w:tr>
        <w:trPr>
          <w:cantSplit w:val="0"/>
          <w:trHeight w:val="6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8.079999923706055"/>
                <w:szCs w:val="28.079999923706055"/>
                <w:u w:val="none"/>
                <w:shd w:fill="c6ebd9" w:val="clear"/>
                <w:vertAlign w:val="baseline"/>
              </w:rPr>
            </w:pPr>
            <w:r w:rsidDel="00000000" w:rsidR="00000000" w:rsidRPr="00000000">
              <w:rPr>
                <w:rFonts w:ascii="Arial" w:cs="Arial" w:eastAsia="Arial" w:hAnsi="Arial"/>
                <w:b w:val="0"/>
                <w:i w:val="0"/>
                <w:smallCaps w:val="0"/>
                <w:strike w:val="0"/>
                <w:color w:val="ff0000"/>
                <w:sz w:val="28.079999923706055"/>
                <w:szCs w:val="28.079999923706055"/>
                <w:u w:val="none"/>
                <w:shd w:fill="c6ebd9" w:val="clear"/>
                <w:vertAlign w:val="baseline"/>
                <w:rtl w:val="0"/>
              </w:rPr>
              <w:t xml:space="preserve">Vector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8.079999923706055"/>
                <w:szCs w:val="28.079999923706055"/>
                <w:u w:val="none"/>
                <w:shd w:fill="c6ebd9" w:val="clear"/>
                <w:vertAlign w:val="baseline"/>
              </w:rPr>
            </w:pPr>
            <w:r w:rsidDel="00000000" w:rsidR="00000000" w:rsidRPr="00000000">
              <w:rPr>
                <w:rFonts w:ascii="Arial" w:cs="Arial" w:eastAsia="Arial" w:hAnsi="Arial"/>
                <w:b w:val="0"/>
                <w:i w:val="0"/>
                <w:smallCaps w:val="0"/>
                <w:strike w:val="0"/>
                <w:color w:val="ff0000"/>
                <w:sz w:val="28.079999923706055"/>
                <w:szCs w:val="28.079999923706055"/>
                <w:u w:val="none"/>
                <w:shd w:fill="c6ebd9" w:val="clear"/>
                <w:vertAlign w:val="baseline"/>
                <w:rtl w:val="0"/>
              </w:rPr>
              <w:t xml:space="preserve">List</w:t>
            </w:r>
          </w:p>
        </w:tc>
      </w:tr>
      <w:tr>
        <w:trPr>
          <w:cantSplit w:val="0"/>
          <w:trHeight w:val="10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784912109375" w:right="0" w:firstLine="0"/>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It has contiguous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11353302002" w:lineRule="auto"/>
              <w:ind w:left="173.8714599609375" w:right="76.4862060546875" w:hanging="11.9805908203125"/>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While it has non-contiguous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memory. </w:t>
            </w:r>
          </w:p>
        </w:tc>
      </w:tr>
      <w:tr>
        <w:trPr>
          <w:cantSplit w:val="0"/>
          <w:trHeight w:val="991.7926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784912109375" w:right="0" w:firstLine="0"/>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It is synchronized.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890869140625" w:right="0" w:firstLine="0"/>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While it is not synchronized. </w:t>
            </w:r>
          </w:p>
        </w:tc>
      </w:tr>
      <w:tr>
        <w:trPr>
          <w:cantSplit w:val="0"/>
          <w:trHeight w:val="722.407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8577270507812" w:right="0" w:firstLine="0"/>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Vector may have a default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677978515625" w:right="0" w:firstLine="0"/>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List does not have default size. </w:t>
            </w:r>
          </w:p>
        </w:tc>
      </w:tr>
      <w:tr>
        <w:trPr>
          <w:cantSplit w:val="0"/>
          <w:trHeight w:val="187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89895629883" w:lineRule="auto"/>
              <w:ind w:left="175.62026977539062" w:right="82.01416015625" w:firstLine="7.737579345703125"/>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In vector, each element only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requires the space for itself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641876220703" w:lineRule="auto"/>
              <w:ind w:left="164.8858642578125" w:right="83.046875" w:firstLine="16.473388671875"/>
              <w:jc w:val="both"/>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In list, each element requires extra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space for the node which holds the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element, including pointers to the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next and previous elements in the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list. </w:t>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0.40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0" cy="364239"/>
            <wp:effectExtent b="0" l="0" r="0" t="0"/>
            <wp:docPr id="87" name="image84.png"/>
            <a:graphic>
              <a:graphicData uri="http://schemas.openxmlformats.org/drawingml/2006/picture">
                <pic:pic>
                  <pic:nvPicPr>
                    <pic:cNvPr id="0" name="image84.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tbl>
      <w:tblPr>
        <w:tblStyle w:val="Table7"/>
        <w:tblW w:w="8691.922149658203" w:type="dxa"/>
        <w:jc w:val="left"/>
        <w:tblInd w:w="1282.078094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4.522247314453"/>
        <w:gridCol w:w="4467.39990234375"/>
        <w:tblGridChange w:id="0">
          <w:tblGrid>
            <w:gridCol w:w="4224.522247314453"/>
            <w:gridCol w:w="4467.39990234375"/>
          </w:tblGrid>
        </w:tblGridChange>
      </w:tblGrid>
      <w:tr>
        <w:trPr>
          <w:cantSplit w:val="0"/>
          <w:trHeight w:val="6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8.079999923706055"/>
                <w:szCs w:val="28.079999923706055"/>
                <w:u w:val="none"/>
                <w:shd w:fill="c6ebd9" w:val="clear"/>
                <w:vertAlign w:val="baseline"/>
              </w:rPr>
            </w:pPr>
            <w:r w:rsidDel="00000000" w:rsidR="00000000" w:rsidRPr="00000000">
              <w:rPr>
                <w:rFonts w:ascii="Arial" w:cs="Arial" w:eastAsia="Arial" w:hAnsi="Arial"/>
                <w:b w:val="0"/>
                <w:i w:val="0"/>
                <w:smallCaps w:val="0"/>
                <w:strike w:val="0"/>
                <w:color w:val="ff0000"/>
                <w:sz w:val="28.079999923706055"/>
                <w:szCs w:val="28.079999923706055"/>
                <w:u w:val="none"/>
                <w:shd w:fill="c6ebd9" w:val="clear"/>
                <w:vertAlign w:val="baseline"/>
                <w:rtl w:val="0"/>
              </w:rPr>
              <w:t xml:space="preserve">Vector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8.079999923706055"/>
                <w:szCs w:val="28.079999923706055"/>
                <w:u w:val="none"/>
                <w:shd w:fill="c6ebd9" w:val="clear"/>
                <w:vertAlign w:val="baseline"/>
              </w:rPr>
            </w:pPr>
            <w:r w:rsidDel="00000000" w:rsidR="00000000" w:rsidRPr="00000000">
              <w:rPr>
                <w:rFonts w:ascii="Arial" w:cs="Arial" w:eastAsia="Arial" w:hAnsi="Arial"/>
                <w:b w:val="0"/>
                <w:i w:val="0"/>
                <w:smallCaps w:val="0"/>
                <w:strike w:val="0"/>
                <w:color w:val="ff0000"/>
                <w:sz w:val="28.079999923706055"/>
                <w:szCs w:val="28.079999923706055"/>
                <w:u w:val="none"/>
                <w:shd w:fill="c6ebd9" w:val="clear"/>
                <w:vertAlign w:val="baseline"/>
                <w:rtl w:val="0"/>
              </w:rPr>
              <w:t xml:space="preserve">List</w:t>
            </w:r>
          </w:p>
        </w:tc>
      </w:tr>
      <w:tr>
        <w:trPr>
          <w:cantSplit w:val="0"/>
          <w:trHeight w:val="1298.39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1558094024658" w:lineRule="auto"/>
              <w:ind w:left="166.13540649414062" w:right="81.0333251953125" w:firstLine="17.222442626953125"/>
              <w:jc w:val="both"/>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Insertion at the end requires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constant time but insertion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elsewhere is costly.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5446319580078" w:lineRule="auto"/>
              <w:ind w:left="172.8729248046875" w:right="83.2952880859375" w:firstLine="8.486328125"/>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Insertion is cheap no matter where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in the list it occurs. </w:t>
            </w:r>
          </w:p>
        </w:tc>
      </w:tr>
      <w:tr>
        <w:trPr>
          <w:cantSplit w:val="0"/>
          <w:trHeight w:val="722.4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8577270507812" w:right="0" w:firstLine="0"/>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Vector is thread 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677978515625" w:right="0" w:firstLine="0"/>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List is not thread safe. </w:t>
            </w:r>
          </w:p>
        </w:tc>
      </w:tr>
      <w:tr>
        <w:trPr>
          <w:cantSplit w:val="0"/>
          <w:trHeight w:val="12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61071395874" w:lineRule="auto"/>
              <w:ind w:left="175.62026977539062" w:right="82.520751953125" w:firstLine="4.991912841796875"/>
              <w:jc w:val="both"/>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Deletion at the end of the vector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needs constant time but for the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rest it is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68573760986" w:lineRule="auto"/>
              <w:ind w:left="159.893798828125" w:right="83.2928466796875" w:firstLine="18.7200927734375"/>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Deletion is cheap no matter where in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the list it occurs. </w:t>
            </w:r>
          </w:p>
        </w:tc>
      </w:tr>
      <w:tr>
        <w:trPr>
          <w:cantSplit w:val="0"/>
          <w:trHeight w:val="10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11353302002" w:lineRule="auto"/>
              <w:ind w:left="171.876220703125" w:right="81.2481689453125" w:firstLine="9.734344482421875"/>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Random access of elements is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possible.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11353302002" w:lineRule="auto"/>
              <w:ind w:left="169.8779296875" w:right="82.7783203125" w:firstLine="9.7344970703125"/>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Random access of elements is not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possible. </w:t>
            </w:r>
          </w:p>
        </w:tc>
      </w:tr>
      <w:tr>
        <w:trPr>
          <w:cantSplit w:val="0"/>
          <w:trHeight w:val="12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87034606934" w:lineRule="auto"/>
              <w:ind w:left="162.890625" w:right="78.380126953125" w:firstLine="20.46722412109375"/>
              <w:jc w:val="both"/>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Iterators become invalid if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elements are added to or removed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from the vector.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6128540039" w:lineRule="auto"/>
              <w:ind w:left="166.8829345703125" w:right="82.7886962890625" w:firstLine="14.476318359375"/>
              <w:jc w:val="left"/>
              <w:rPr>
                <w:rFonts w:ascii="Arial" w:cs="Arial" w:eastAsia="Arial" w:hAnsi="Arial"/>
                <w:b w:val="0"/>
                <w:i w:val="0"/>
                <w:smallCaps w:val="0"/>
                <w:strike w:val="0"/>
                <w:color w:val="ffffff"/>
                <w:sz w:val="24.959999084472656"/>
                <w:szCs w:val="24.959999084472656"/>
                <w:u w:val="none"/>
                <w:shd w:fill="131417" w:val="clear"/>
                <w:vertAlign w:val="baseline"/>
              </w:rPr>
            </w:pP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Iterators are valid if elements are </w:t>
            </w:r>
            <w:r w:rsidDel="00000000" w:rsidR="00000000" w:rsidRPr="00000000">
              <w:rPr>
                <w:rFonts w:ascii="Arial" w:cs="Arial" w:eastAsia="Arial" w:hAnsi="Arial"/>
                <w:b w:val="0"/>
                <w:i w:val="0"/>
                <w:smallCaps w:val="0"/>
                <w:strike w:val="0"/>
                <w:color w:val="ffffff"/>
                <w:sz w:val="24.959999084472656"/>
                <w:szCs w:val="24.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959999084472656"/>
                <w:szCs w:val="24.959999084472656"/>
                <w:u w:val="none"/>
                <w:shd w:fill="131417" w:val="clear"/>
                <w:vertAlign w:val="baseline"/>
                <w:rtl w:val="0"/>
              </w:rPr>
              <w:t xml:space="preserve">added to or removed from the list. </w:t>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length Function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42675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length() function gets or sets the length of a vector (list) or other objects.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vector length: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&gt; x &lt;- c(1,2,5,4,6,1,22,1)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&gt; length(x)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[1] 8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length() function can be used for all R objects. For an environment it returns the object number  in it. NULL returns 0. Most other objects return length 1.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3476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 Function in 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1762695312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View() function in R invokes a spreadsheet-style data viewer on a matrix-like R object. To  view all the contents of a defined object, use the View() function.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7578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051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View(ObjectName, title)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0185546875"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188789367676" w:lineRule="auto"/>
        <w:ind w:left="1446.4759826660156" w:right="169.59716796875" w:firstLine="2.1598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ObjectName: It is an R object coerced to a data frame with non-zero numbers of rows and  columns.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625976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 It is a title for a viewer window. Defaults to the ObjectName prefixed by Data.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240" w:lineRule="auto"/>
        <w:ind w:left="1446.71585083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Value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7.90291786193848" w:lineRule="auto"/>
        <w:ind w:left="1445.5158996582031" w:right="174.74487304687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returns an Invisible NULL. The functions put up a window and return immediately: the  window can be closed via its controls or menus.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4140625" w:line="240" w:lineRule="auto"/>
        <w:ind w:left="1449.3559265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Getting Information on a Dataset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several functions for listing the contents of an object or dataset.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240" w:lineRule="auto"/>
        <w:ind w:left="1812.95593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list the objects in the working environment, use the ls() function.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240" w:lineRule="auto"/>
        <w:ind w:left="1812.95608520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list the variables in your data, use the names() function.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6328125" w:line="240" w:lineRule="auto"/>
        <w:ind w:left="1812.95623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list the structure of your data, use the str() method.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240" w:lineRule="auto"/>
        <w:ind w:left="1812.9563903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list the levels of factors in your data, use the levels() function.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240" w:lineRule="auto"/>
        <w:ind w:left="1812.95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the dimension of the object, use the dim() method.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412109375" w:line="240" w:lineRule="auto"/>
        <w:ind w:left="1812.95669555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the class of the object, use the class() method.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261.89369201660156" w:lineRule="auto"/>
        <w:ind w:left="1812.9570007324219" w:right="624.000244140625" w:hanging="1.52587890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the first n number of rows and columns of the dataset, use the head() function.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the last n number of rows and columns of the dataset, use the tail() function.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4237060546875" w:line="240" w:lineRule="auto"/>
        <w:ind w:left="1445.0370788574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5197830200195" w:lineRule="auto"/>
        <w:ind w:left="1448.8771057128906" w:right="2489.1955566406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 function in R Language is used to get or set the levels of a factor.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levels(x)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84814453125" w:line="240" w:lineRule="auto"/>
        <w:ind w:left="1444.317169189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4.5571899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Factor Object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82373046875" w:line="240" w:lineRule="auto"/>
        <w:ind w:left="1434.2372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1.677093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program to get levels of a factor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1.677093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Creating a factor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7.197113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 &lt;- factor(c("female", "male", "male", "female"));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37548828125" w:line="240" w:lineRule="auto"/>
        <w:ind w:left="1447.197113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159729003906"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85" name="image86.png"/>
            <a:graphic>
              <a:graphicData uri="http://schemas.openxmlformats.org/drawingml/2006/picture">
                <pic:pic>
                  <pic:nvPicPr>
                    <pic:cNvPr id="0" name="image86.png"/>
                    <pic:cNvPicPr preferRelativeResize="0"/>
                  </pic:nvPicPr>
                  <pic:blipFill>
                    <a:blip r:embed="rId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Calling levels() function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get the levels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levels(gender)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female male male female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 female male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"female" "male"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21777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Files in R Programming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50.55587768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the two most common operations that can be performed on a file are: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39013671875" w:line="240" w:lineRule="auto"/>
        <w:ind w:left="1812.95593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Importing/Reading Files in 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240" w:lineRule="auto"/>
        <w:ind w:left="1812.95608520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Exporting/Writing Files in 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33.756256103515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Reading Files in R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8.2353401184082" w:lineRule="auto"/>
        <w:ind w:left="1441.1965942382812" w:right="169.10888671875" w:firstLine="0.47958374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program is terminated, the entire data is lost. Storing in a file will preserve our data even  if the program terminates. If we have to enter a large number of data, it will take a lot of time to  enter them all. However, if we have a file containing all the data, we can easily access the  contents of the file using a few commands in R. You can easily move your data from one  computer to another without any changes. So those files can be stored in various formats. It may  be stored in .txt(tab-separated value) file, or in a tabular format i.e .csv(comma-separated value)  file or it may be on internet or cloud. R provides very easier methods to read those files.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90087890625" w:line="250.39469718933105" w:lineRule="auto"/>
        <w:ind w:left="1449.1169738769531" w:right="174.33837890625" w:hanging="5.28045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file.choose():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 it9s also possible to choose a file interactively using the function file.choose(),  and if you9re a beginner in R programming then this method is very useful for you.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520751953125" w:line="240" w:lineRule="auto"/>
        <w:ind w:left="1434.237213134765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1.677093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program reading a text file using file.choose()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4.3171691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myFile = read.delim(file.choose(), header = FALSE)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1.677093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 use the code above in RStudio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1.677093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be asked to choose a file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1.677093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print(myFile)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4954223632812"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read.csv():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read.csv() is used for reading &lt;comma separated value= files (&lt;.csv=). In this also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will be imported as a data frame.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38183593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program to read a file in table format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read.csv()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myData = read.csv("basic.csv")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print(myData)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91943359375" w:line="381.85197830200195"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file.choose():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use file.choose() with read.csv() just like before.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606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program to read a file in table format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file.choose() inside read.csv()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myData = read.csv(file.choose())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print(myData)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221923828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header Argument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default for read.csv(...) is to set the header argument to TRUE. This means that the first row  of values in the .csv is set as header information (column names). If your data set does not have a  header, set the header argument to FALSE.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540527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stringsAsFactors Argument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8.065109252929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older versions of R (prior to 4.0) this was perhaps the most important argument in read.csv(),  particularly if you were working with categorical data. This is because the default behavior of R  was to convert character strings into factors, which may make it difficult to do such things as  replace values. It is important to be aware of this behaviour, which we will demonstrate.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65112304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Writing Data to CSV files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CSV stands for Comma Separated Values. These files are used to handle a large amount of  statistical data. Following is the syntax to write to a CSV file: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681518554688"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6430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write.csv(my_data, file = "my_data.csv")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380432128906"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45"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763.6907958984375"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write.csv2(my_data, file = "my_data.csv")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Writing Data to Excel files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88789367676" w:lineRule="auto"/>
        <w:ind w:left="1423.9158630371094" w:right="172.288818359375" w:firstLine="23.7600708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data to excel we need to install the package known as &lt;xlsx package=, it is basically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based solution for reading, writing, and committing changes to excel files. It can be installed  as follows: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62597656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install.packages("xlsx")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9.3559265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can be loaded as: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845703125" w:line="240" w:lineRule="auto"/>
        <w:ind w:left="1445.0358581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library("xlsx")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9.355926513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General syntax of using it is: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write.xlsx(my_data, file = &lt;result.xlsx=, sheetName = &lt;my_data=, append = FALSE).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242431640625" w:line="240" w:lineRule="auto"/>
        <w:ind w:left="1447.435913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rbind() Function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40287780762" w:lineRule="auto"/>
        <w:ind w:left="1441.6758728027344" w:right="174.7119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rbind() function in R Language is used to combine specified Vector, Matrix or Data Frame by  rows.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61376953125" w:line="240" w:lineRule="auto"/>
        <w:ind w:left="1448.8758850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rbind(x1, x2, …, deparse.level = 1)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34.23843383789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5584106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 x2: vector, matrix, data frames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89579391479492" w:lineRule="auto"/>
        <w:ind w:left="1446.9583129882812" w:right="174.588623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deparse.level: This value determines how the column names generated. The default value of  deparse.level is 1.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29443359375" w:line="240" w:lineRule="auto"/>
        <w:ind w:left="1444.318389892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0" w:lineRule="auto"/>
        <w:ind w:left="1441.678314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Initializing two vectors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5584106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&lt;- 2:7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3.83834838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&lt;- c(2, 5)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1.678314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Calling rbind() function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1.678314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rbind(x, 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6387939453125" w:line="240" w:lineRule="auto"/>
        <w:ind w:left="1448.87832641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044189453125" w:line="240" w:lineRule="auto"/>
        <w:ind w:left="1440.478363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 2] [, 3] [, 4] [, 5] [, 6]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331451416016"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2 3 4 5 6 7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2 5 2 5 2 5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cbind() Function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7.90188789367676" w:lineRule="auto"/>
        <w:ind w:left="1446.4759826660156" w:right="175.20629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cbind() function in R Language is used to combine specified Vector, Matrix or Data Frame by  columns.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6259765625" w:line="240" w:lineRule="auto"/>
        <w:ind w:left="1440.95596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cbind(x1, x2, …, deparse.level = 1)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0" w:lineRule="auto"/>
        <w:ind w:left="1434.242095947265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240" w:lineRule="auto"/>
        <w:ind w:left="1444.5620727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 x2: vector, matrix, data frames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9.89999771118164" w:lineRule="auto"/>
        <w:ind w:left="1446.9619750976562" w:right="174.98291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deparse.level: This value determines how the column names generated. The default value of  deparse.level is 1.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2626953125" w:line="240" w:lineRule="auto"/>
        <w:ind w:left="1444.3220520019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8182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Initializing two vectors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4.561920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&lt;- 2:7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1443.8418579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&lt;- c(2, 5)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8182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Calling cbind() function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4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cbind(x, y)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240" w:lineRule="auto"/>
        <w:ind w:left="1448.881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0.481872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1.601867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2 2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0" w:lineRule="auto"/>
        <w:ind w:left="1461.601867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3 5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61.601867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4 2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1.601867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5 5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61.601867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 6 2  </w:t>
      </w:r>
      <w:ins w:author="Patel Yug" w:id="3" w:date="2024-01-03T13:42:25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ins>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61.601867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 7 5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7303771972656"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51" name="image51.png"/>
            <a:graphic>
              <a:graphicData uri="http://schemas.openxmlformats.org/drawingml/2006/picture">
                <pic:pic>
                  <pic:nvPicPr>
                    <pic:cNvPr id="0" name="image51.png"/>
                    <pic:cNvPicPr preferRelativeResize="0"/>
                  </pic:nvPicPr>
                  <pic:blipFill>
                    <a:blip r:embed="rId11"/>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Function in R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40287780762" w:lineRule="auto"/>
        <w:ind w:left="1444.3159484863281" w:right="174.517822265625" w:firstLine="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summary() is an inbuilt generic function in R used to produce result summaries of various  model fitting functions. The summary() method entreats specific methods that depend on the  class of the first argument.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2333984375" w:line="240" w:lineRule="auto"/>
        <w:ind w:left="1440.95596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summary(object, maxsum)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object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maxsum: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integer value which indicates how many levels should be shown for factors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0" w:lineRule="auto"/>
        <w:ind w:left="1445.0358581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 &lt;- 1:5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5.0358581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6.4759826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cat("The summary() of vector is", "\n")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1452.7159118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summary(vec)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8.8758850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2 3 4 5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summary() of vector is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3.355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 1st Quantile Median Mean 3rd Quantile Max.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7.11593627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1 2 3 3 4 5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18115234375" w:line="240" w:lineRule="auto"/>
        <w:ind w:left="1456.07589721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Measure of Central Tendency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8.16161155700684" w:lineRule="auto"/>
        <w:ind w:left="1441.6758728027344" w:right="168.0017089843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Measures of central tendency is one of the most popular techniques used for data summarization  of a series. It tells about how the group of data is clustered around the centre value of the  distribution. When you have a large amount of data, then in order to manage them, we use the  method called averages. The purpose of its computation is to identify the most representative  value among the data items. Therefore, we would deal only with single representation of data  rather than having a very large series of observations. This is helpful for comparison purpose and  also to understand the characteristics of the series. Averages are also considered under data  exploration stages before building statistical models for deriving solutions to your problem. As  you know, the application of measures of central tendency is meaningful if it is only applied to a  specific form of data. Initially we need to study the data limitation before choosing an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1338500976562"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measures of central tendency. The following are the most popular measures of  central tendency.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381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Central tendency performs the following measures: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Arithmetic Mean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Geometric Mean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Harmonic Mean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Arithmetic Mean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8.191051483154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arithmetic mean is simply called the average of the numbers which represents the central  value of the data distribution. It is calculated by adding all the values and then dividing by the  total number of observations. The computation of arithmetic mean depends on each observation  of the series. Hence it is influenced by extreme observation if the series has an outlier. Since  arithmetic mean acts as a representation of series of data so it should be only considered for  homogeneous observation. For any larger variation in the series, arithmetic mean may not be a  good measure of central tendency. Using R software one could easily obtain the value of the  mean using summary function. In R language, arithmetic mean can be calculated by mean()  function.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4887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mean(x, trim, na.rm = FALSE)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Parameters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Represents object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381.8519783020019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trim: Specifies number of values to be removed from each side of object before calculating the  mean. The value is between 0 to 0.5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9990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na.rm: If TRUE then removes the NA value from x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22167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1.8453979492187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c(3, 7, 5, 13, 20, 23, 39, 23, 40, 23, 14, 12, 56, 23) # Defining vector  print(mean(x)) # Print mean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083496093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21.5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used in report card to find the final grade of students in a class based on  multiple subject marks. It is also used to find the average age of cabin crew in flights.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8159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52" name="image52.png"/>
            <a:graphic>
              <a:graphicData uri="http://schemas.openxmlformats.org/drawingml/2006/picture">
                <pic:pic>
                  <pic:nvPicPr>
                    <pic:cNvPr id="0" name="image52.png"/>
                    <pic:cNvPicPr preferRelativeResize="0"/>
                  </pic:nvPicPr>
                  <pic:blipFill>
                    <a:blip r:embed="rId12"/>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Geometric Mean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8.17937850952148" w:lineRule="auto"/>
        <w:ind w:left="1439.9958801269531" w:right="170.916748046875" w:firstLine="4.560089111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geometric mean is a type of mean that is computed by multiplying all the data values and  thus, shows the central tendency for given data distribution. prod() and length() function helps in  finding the geometric mean for given set of numbers as there is no direct function for geometric  mean. Geometric mean is the only average that is recommended for finding average growth  (decline) rates. It is defined as the nth root of the product of n terms. Since it is defined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terms so the observation shouldn9t be having zero or negative values. Geometric mean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easy to understand. The presence of few extreme values has no considerable effect on  geometric mean. It is also popularly used in banking and insurance sector for finding rates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 and rates of depreciation, etc. We don9t have a built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function in R for its computation  but one could find it by using its formula directly in R platform.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40478515625" w:line="240" w:lineRule="auto"/>
        <w:ind w:left="1440.95596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prod(x)^(1/length(x))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5.5158996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 function returns the product of all values present in vector x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5.0358581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length() function returns the length of vector x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1434.2359924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Defining vector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5820312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c(1, 5, 9, 19, 25)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Print Geometric Mean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print(prod(x)^(1 / length(x)))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7.344821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40287780762" w:lineRule="auto"/>
        <w:ind w:left="1446.4759826660156" w:right="174.81201171875" w:hanging="21.8400573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used to calculate annual returns on portfolio of stocks. It is also used in  calculations of index numbers measuring changes in variables.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19384765625" w:line="240" w:lineRule="auto"/>
        <w:ind w:left="1450.7958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Harmonic Mean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8.19379806518555" w:lineRule="auto"/>
        <w:ind w:left="1443.3558654785156" w:right="168.000488281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Harmonic mean is another type of mean used as another measure of central tendency. It is  computed as reciprocal of the arithmetic mean of reciprocals of the given set of values.  Harmonic Mean is based on mathematic computation like Arithmetic Mean and Geometric  Mean. It is used only with quantitative data. It is defined as the number of observations over the  sum of reciprocals of given values. It is however complex to understand and is not a popular  measure of central tendency. It is capable of further mathematical treatment as it depends upon  every observation in the series. Harmonic Mean is popularly used for finding average distances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moving body that changes its position from place to place. We don9t have R function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finding harmonic mean, therefore we need to use its formula directly to find its mean.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982147216797"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c(1, 5, 8, 10) # Defining vector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379.84883308410645"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print(1 / mean(1 / x)) # Print Harmonic Mean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80175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2.807018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188789367676" w:lineRule="auto"/>
        <w:ind w:left="1443.5958862304688" w:right="173.603515625" w:hanging="18.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Harmonic Mean is popularly used for finding average distances of a moving body  that changes its position from place to place. It is also used in measuring time, speed, price, etc.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240" w:lineRule="auto"/>
        <w:ind w:left="1445.0358581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Median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8.18784713745117" w:lineRule="auto"/>
        <w:ind w:left="1443.3558654785156" w:right="168.0017089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 in statistics is another measure of central tendency which represents the middlemost  value of a given set of values. In R language, median can be calculated by median() function.  Median is referred to as positional average. It is a value that divides the distribution of data into  two equal halves. Therefore, one would find a 50% of data above the median value and another  50% of data below the median value. As being a positional average, the computation of Median  does not depend on extreme observations. Hence median is not influenced by outliers. We could  find median value using summary function in R. The random Forest library can be used to  impute the missing values using Median for numeric variables.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00048828125" w:line="240" w:lineRule="auto"/>
        <w:ind w:left="1440.95596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median(x, na.rm = FALSE)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37548828125"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It is the data vector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315948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na.rm: If TRUE then removes the NA value from x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79.84777450561523" w:lineRule="auto"/>
        <w:ind w:left="1444.3159484863281" w:right="2494.001464843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c(3, 7, 5, 13, 20, 23, 39, 23, 40, 23, 14, 12, 56, 23) # Defining vector  median(x) # Print Median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2265625" w:line="240" w:lineRule="auto"/>
        <w:ind w:left="1446.95587158203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21.5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7.90240287780762" w:lineRule="auto"/>
        <w:ind w:left="1445.5158996582031" w:right="168.00048828125" w:hanging="20.879974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a better measure of accessing salary, net worth, etc. It is useful for situations  where calculations on data is not possible but data can be ordered like IQ, happiness, etc.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230346679688" w:line="240" w:lineRule="auto"/>
        <w:ind w:left="1445.7559204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Mode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8.06865692138672" w:lineRule="auto"/>
        <w:ind w:left="1443.3558654785156" w:right="168.001708984375" w:firstLine="1.20010375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mode of a given set of values is the value that is repeated most in the set. There can exist  multiple mode values in case if there are two or more values with matching maximum frequency.  Mode is the value which occurs frequently in a data series. It is easy to compute and is not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265258789062"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49"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48.152170181274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influenced by extreme observation. The main advantage of Mode is when the variable are  categorical, where model value could be determined unlike arithmetic mean and median value.  Mode is used for missing value imputation for categorical variables using randomForest library  in R. Model can be easily located graphically. You should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n9t be surprised that the R9s mode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(mode ()) does not provide a model value. It shows the datatype of the particular  variable which does not comply with our standard expectation. So how one would find mode  using R software? We need to use table function for finding mode. As you know the table  function in R provides frequency distribution of the variable. Thus the value with highest  frequency is a modal value.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3339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Single-mode value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247.901887893676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 language, there is no function to calculate mode. So, modifying the code to find out the  mode for a given set of values.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6259765625" w:line="381.845884323120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c(3, 7, 5, 13, 20, 23, 39, 23, 40, 23, 14, 12, 56, 23, 29, 56, 37, 45, 1, 25, 8)  #Defining vector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&lt;- table(x) # Generate frequency table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print(y) # Print frequency table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&lt;- names(y)[which(y == max(y))] # Mode of x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58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 # Print mode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1 3 5 7 8 12 13 14 20 23 25 29 37 39 40 45 56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1 1 1 1 1 1 1 1 1 4 1 1 1 1 1 1 2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"23"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Mode values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1.852521896362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c(3, 7, 5, 13, 20, 23, 39, 23, 40,23, 14, 12, 56, 23, 29, 56, 37, 45, 1, 25, 8, 56, 56)  # Defining vector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388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&lt;- table(x) # Generate frequency table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print(y) # Print frequency table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&lt;- names(y)[which(y == max(y))] # Mode of x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6430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 # Print mode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130981445312"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379.8488330841064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1 3 5 7 8 12 13 14 20 23 25 29 37 39 40 45 56  1 1 1 1 1 1 1 1 1 4 1 1 1 1 1 1 4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80175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"23" "56"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188789367676" w:lineRule="auto"/>
        <w:ind w:left="1445.27587890625" w:right="175.76904296875" w:hanging="20.6399536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used in situations like voting. It is also used in Business forecasting of orders  for multitype products like shirts of different sizes.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Variability in R Programming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8.9014434814453" w:lineRule="auto"/>
        <w:ind w:left="1443.3558654785156" w:right="169.6118164062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Variability (also known as Statistical Dispersion) is another feature of descriptive statistics.  Measures of central tendency and variability together comprise of descriptive statistics.  Variability shows the spread of a data set around a point.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84326171875" w:line="240" w:lineRule="auto"/>
        <w:ind w:left="1434.2359924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there exist 2 data sets with the same mean value: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4.0759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4, 4, 5, 6, 6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3.355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Mean(A) = 5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 1, 1, 5, 9, 9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77490234375" w:line="240" w:lineRule="auto"/>
        <w:ind w:left="1443.355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Mean(B) = 5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to differentiate among the two data sets, R offers various measures of variability.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56982421875" w:line="240" w:lineRule="auto"/>
        <w:ind w:left="1443.8359069824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Measures of Variability/Dispersion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539794921875" w:lineRule="auto"/>
        <w:ind w:left="1453.6759948730469" w:right="204.00146484375" w:hanging="10.320129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are some of the measures of variability that R offers to differentiate between data sets: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Variance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1453.6759948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Standard Deviation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0" w:lineRule="auto"/>
        <w:ind w:left="1453.6759948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Range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53.6759948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Deviation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53.6759948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Interquartile Range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56.07589721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Variance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381.01261138916016" w:lineRule="auto"/>
        <w:ind w:left="1444.7959899902344" w:right="330.9790039062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Variance is a measure that shows how far is each value from a particular point, preferably mean  value. Mathematically, it is defined as the average of squared differences from the mean value.  In the R language, there is a standard built-in function to calculate the variance of a data set.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203430175781"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50" name="image50.png"/>
            <a:graphic>
              <a:graphicData uri="http://schemas.openxmlformats.org/drawingml/2006/picture">
                <pic:pic>
                  <pic:nvPicPr>
                    <pic:cNvPr id="0" name="image50.png"/>
                    <pic:cNvPicPr preferRelativeResize="0"/>
                  </pic:nvPicPr>
                  <pic:blipFill>
                    <a:blip r:embed="rId14"/>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var(x)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Parameter: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It is data vector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381.845884323120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c(5, 5, 8, 12, 15, 16) # Defining vector  print(var(x)) # Print variance of x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947265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23.76667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247.90291786193848" w:lineRule="auto"/>
        <w:ind w:left="1444.3159484863281" w:right="167.998046875" w:hanging="19.680023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a measure of how far a set of numbers is spread out from their average value.  Variance is an important tool in the sciences, where statistical analysis of data is common.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29345703125" w:line="240" w:lineRule="auto"/>
        <w:ind w:left="1447.6759338378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Standard Deviation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8.67877006530762" w:lineRule="auto"/>
        <w:ind w:left="1441.1959838867188" w:right="171.156005859375" w:firstLine="9.35989379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deviation in statistics measures the spreadness of data values with respect to mean and  mathematically, is calculated as square root of variance. In R language, there is no standard  builtin function to calculate the standard deviation of a data set. So, modifying the code to find  the standard deviation of data set.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392822265625"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c(5, 5, 8, 12, 15, 16) # Defining vector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&lt;- sqrt(var(x)) # Standard deviation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print(d) # Print standard deviation of x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4.875107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7.90037155151367" w:lineRule="auto"/>
        <w:ind w:left="1441.6758728027344" w:right="168.875732421875" w:hanging="17.0399475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physical science, for example, the reported standard deviation of a group of  repeated measurements gives the precision of those measurements. Standard deviation is often  used as a measure of the risk associated with price-fluctuations of a given asset, or the risk of a  portfolio of assets.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2062988281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Range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7.90291786193848" w:lineRule="auto"/>
        <w:ind w:left="1444.3159484863281" w:right="175.452880859375" w:firstLine="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Range is the difference between maximum and minimum value of a data set. In R language,  max() and min() is used to find the same, unlike range() function that returns the minimum and  maximum value of data set.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1344604492188"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5240631103516"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381.845884323120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c(5, 5, 8, 12, 15, 16) # Defining vector  print(range(x)) # range() function output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94726562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max() and min() function to calculate the range of data set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print(max(x)-min(x))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0" w:lineRule="auto"/>
        <w:ind w:left="1446.95587158203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5 16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11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248.9014434814453" w:lineRule="auto"/>
        <w:ind w:left="1447.4359130859375" w:right="174.315185546875" w:hanging="2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can be used to find the difference between the low and high prices of security  over a certain period of time. It can also be used as a measure of the volatility of a security. It is  also used in weather forecasts, temperature range, quality control, fluctuation in share prices, etc.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7822265625" w:line="240" w:lineRule="auto"/>
        <w:ind w:left="1445.0358581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Mean Deviation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7.89579391479492" w:lineRule="auto"/>
        <w:ind w:left="1443.3558654785156" w:right="171.9091796875" w:hanging="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deviation is a measure calculated by taking an average of the arithmetic mean of the  absolute difference of each value from the central value. Central value can be mean, median, or  mode. In R language, there is no standard built-in function to calculate mean deviation. So,  modifying the code to find mean deviation of the data set.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17529296875"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436523437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c(5, 5, 8, 12, 15, 16) # Defining vector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315948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md &lt;- sum(abs(x-mean(x)))/length(x) # Mean deviation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print(md) # Print mean deviation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4.166667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8.06951522827148" w:lineRule="auto"/>
        <w:ind w:left="1444.3162536621094" w:right="174.96826171875" w:hanging="19.68032836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helps to see the difference between each of the scores and the beginning average  scores. It helps the teacher to see if the test was too hard, too easy, or just right based upon the  mathematical outcomes. Biologists use this to compare the differences in animal weight to  decide what a healthy weight might be.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484130859375" w:line="240" w:lineRule="auto"/>
        <w:ind w:left="1445.75622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Interquartile Range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8.9014434814453" w:lineRule="auto"/>
        <w:ind w:left="1444.3162536621094" w:right="173.476562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Interquartile Range is based on splitting a data set into parts called as quartiles. There are 3  quartile values (Q1, Q2, Q3) that divide the whole data set into 4 equal parts. Q2 specifies the  median of the whole data set. Mathematically, the interquartile range is depicted as: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84326171875" w:line="240" w:lineRule="auto"/>
        <w:ind w:left="1444.79629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IQR = Q3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Q1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5.5163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64306640625" w:line="240" w:lineRule="auto"/>
        <w:ind w:left="1448.63632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Q3 specifies the median of n largest values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469299316406"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61" name="image61.png"/>
            <a:graphic>
              <a:graphicData uri="http://schemas.openxmlformats.org/drawingml/2006/picture">
                <pic:pic>
                  <pic:nvPicPr>
                    <pic:cNvPr id="0" name="image61.png"/>
                    <pic:cNvPicPr preferRelativeResize="0"/>
                  </pic:nvPicPr>
                  <pic:blipFill>
                    <a:blip r:embed="rId15"/>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Q1 specifies the median of n smallest values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1.844882965087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 language, there is built-in function to calculate the interquartile range of data set.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IQR(x)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592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Parameter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It specifies the data set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c(5, 5, 8, 12, 15, 16) # Defining vector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print(IQR(x)) # Print Interquartile range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8.5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companies use quartiles to benchmark the companies. It is used in  businesses as a marker for their income rates. They are also used to identify outliers in the  dataset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139648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Skewness and Kurtosis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statistics, skewness and kurtosis are the measures which tell about the shape of the data  distribution or simply, both are numerical methods to analyze the shape of data set unlike,  plotting graphs and histograms which are graphical methods. These are normality tests to check  the irregularity and asymmetry of the distribution. To calculate skewness and kurtosis in R  language, moments package is required.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649414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Skewness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8.1497669219970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Skewness is a statistical numerical method to measure the asymmetry of the distribution or data  set. It tells about the position of the majority of data values in the distribution around the mean  value.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6086425781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Formula: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13232421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Pr>
        <w:drawing>
          <wp:inline distB="19050" distT="19050" distL="19050" distR="19050">
            <wp:extent cx="1320800" cy="374650"/>
            <wp:effectExtent b="0" l="0" r="0" t="0"/>
            <wp:docPr id="56" name="image56.png"/>
            <a:graphic>
              <a:graphicData uri="http://schemas.openxmlformats.org/drawingml/2006/picture">
                <pic:pic>
                  <pic:nvPicPr>
                    <pic:cNvPr id="0" name="image56.png"/>
                    <pic:cNvPicPr preferRelativeResize="0"/>
                  </pic:nvPicPr>
                  <pic:blipFill>
                    <a:blip r:embed="rId16"/>
                    <a:srcRect b="0" l="0" r="0" t="0"/>
                    <a:stretch>
                      <a:fillRect/>
                    </a:stretch>
                  </pic:blipFill>
                  <pic:spPr>
                    <a:xfrm>
                      <a:off x="0" y="0"/>
                      <a:ext cx="1320800" cy="374650"/>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772216796875" w:line="248.90144348144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can be used for economical analysis in finance and investing. Skewness is a  descriptive statistic that can be used in conjunction with the histogram and the normal quantile  plot to characterize the data or distribution.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84326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we have three types of skewness.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64306640625" w:line="1349.454689025879"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Symmetrical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skewness is close to 0 and the mean is almost the same as the median  </w:t>
      </w: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3.355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Library(moments) #required for skewness() function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rnorm(50,10,10) #defininf normally distributed data vector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1439.9958801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png(file==zeroskewness.png=) #output to be present as PNG file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print(skewnwss(x)) #print the skewness of distribution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2.6359558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hist(x) # histogram of distribution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dev.off() # saving the file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240" w:lineRule="auto"/>
        <w:ind w:left="1446.95587158203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240" w:lineRule="auto"/>
        <w:ind w:left="1461.595916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-0.02991511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0" w:lineRule="auto"/>
        <w:ind w:left="1445.5158996582031"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Graphical Representation: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3779296875" w:line="240" w:lineRule="auto"/>
        <w:ind w:left="144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Pr>
        <w:drawing>
          <wp:inline distB="19050" distT="19050" distL="19050" distR="19050">
            <wp:extent cx="3232150" cy="1689100"/>
            <wp:effectExtent b="0" l="0" r="0" t="0"/>
            <wp:docPr id="58" name="image58.png"/>
            <a:graphic>
              <a:graphicData uri="http://schemas.openxmlformats.org/drawingml/2006/picture">
                <pic:pic>
                  <pic:nvPicPr>
                    <pic:cNvPr id="0" name="image58.png"/>
                    <pic:cNvPicPr preferRelativeResize="0"/>
                  </pic:nvPicPr>
                  <pic:blipFill>
                    <a:blip r:embed="rId17"/>
                    <a:srcRect b="0" l="0" r="0" t="0"/>
                    <a:stretch>
                      <a:fillRect/>
                    </a:stretch>
                  </pic:blipFill>
                  <pic:spPr>
                    <a:xfrm>
                      <a:off x="0" y="0"/>
                      <a:ext cx="32321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1795234680176" w:lineRule="auto"/>
        <w:ind w:left="1434.2402648925781" w:right="842.8814697265625" w:firstLine="21.5956115722656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Negative skew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left tail of the histogram of the distribution is longer and the  majority of the observations are concentrated on the right tail. In this case, we can use also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&lt;left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skewed= or &lt;left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tailed=. and the median is greater than the mean.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0478515625" w:line="240" w:lineRule="auto"/>
        <w:ind w:left="1445.04013061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library(moments) # Required for skewness() function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4.5602416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c(10, 11, 21, 22, 23, 25) # Defining data vector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539794921875" w:lineRule="auto"/>
        <w:ind w:left="1441.6801452636719" w:right="2669.192504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png(file = "negativeskew.png") # output to be present as PNG file  print(skewness(x)) # Print skewness of distribution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08349609375" w:line="240" w:lineRule="auto"/>
        <w:ind w:left="1442.64022827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hist(x) # Histogram of distribution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6.9601440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dev.off() # Saving the file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235107421875" w:line="240" w:lineRule="auto"/>
        <w:ind w:left="0" w:right="1075.75805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Positive skew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right tail of the histogram of the distribution is longer and the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173400878906"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66" name="image66.png"/>
            <a:graphic>
              <a:graphicData uri="http://schemas.openxmlformats.org/drawingml/2006/picture">
                <pic:pic>
                  <pic:nvPicPr>
                    <pic:cNvPr id="0" name="image66.png"/>
                    <pic:cNvPicPr preferRelativeResize="0"/>
                  </pic:nvPicPr>
                  <pic:blipFill>
                    <a:blip r:embed="rId1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381.84539794921875"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majority of the observations are concentrated on the left tail. In this case, we can use also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&lt;right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kewed= or &lt;right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tailed=. and the median is less than the mean.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592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library(moments) # Required for skewness() function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c(40, 41, 42, 43, 50) # Defining data vector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png(file = "positiveskew.png") # output to be present as PNG file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print(skewness(x)) # Print skewness of distribution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hist(x) # Histogram of distribution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dev.off() # Saving the file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924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577338" cy="1421130"/>
            <wp:effectExtent b="0" l="0" r="0" t="0"/>
            <wp:docPr id="68" name="image68.png"/>
            <a:graphic>
              <a:graphicData uri="http://schemas.openxmlformats.org/drawingml/2006/picture">
                <pic:pic>
                  <pic:nvPicPr>
                    <pic:cNvPr id="0" name="image68.png"/>
                    <pic:cNvPicPr preferRelativeResize="0"/>
                  </pic:nvPicPr>
                  <pic:blipFill>
                    <a:blip r:embed="rId19"/>
                    <a:srcRect b="0" l="0" r="0" t="0"/>
                    <a:stretch>
                      <a:fillRect/>
                    </a:stretch>
                  </pic:blipFill>
                  <pic:spPr>
                    <a:xfrm>
                      <a:off x="0" y="0"/>
                      <a:ext cx="2577338" cy="142113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5.861415863037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graph below describes the three cases of skewness. Focus on the Mean and Median.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448050" cy="1130300"/>
            <wp:effectExtent b="0" l="0" r="0" t="0"/>
            <wp:docPr id="63" name="image63.png"/>
            <a:graphic>
              <a:graphicData uri="http://schemas.openxmlformats.org/drawingml/2006/picture">
                <pic:pic>
                  <pic:nvPicPr>
                    <pic:cNvPr id="0" name="image63.png"/>
                    <pic:cNvPicPr preferRelativeResize="0"/>
                  </pic:nvPicPr>
                  <pic:blipFill>
                    <a:blip r:embed="rId20"/>
                    <a:srcRect b="0" l="0" r="0" t="0"/>
                    <a:stretch>
                      <a:fillRect/>
                    </a:stretch>
                  </pic:blipFill>
                  <pic:spPr>
                    <a:xfrm>
                      <a:off x="0" y="0"/>
                      <a:ext cx="34480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Kurtosis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Kurtosis is a numerical method in statistics that measures the sharpness of the peak in the data  distribution.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696777343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Formula: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1002197265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Pr>
        <w:drawing>
          <wp:inline distB="19050" distT="19050" distL="19050" distR="19050">
            <wp:extent cx="1295400" cy="393700"/>
            <wp:effectExtent b="0" l="0" r="0" t="0"/>
            <wp:docPr id="65" name="image65.png"/>
            <a:graphic>
              <a:graphicData uri="http://schemas.openxmlformats.org/drawingml/2006/picture">
                <pic:pic>
                  <pic:nvPicPr>
                    <pic:cNvPr id="0" name="image65.png"/>
                    <pic:cNvPicPr preferRelativeResize="0"/>
                  </pic:nvPicPr>
                  <pic:blipFill>
                    <a:blip r:embed="rId21"/>
                    <a:srcRect b="0" l="0" r="0" t="0"/>
                    <a:stretch>
                      <a:fillRect/>
                    </a:stretch>
                  </pic:blipFill>
                  <pic:spPr>
                    <a:xfrm>
                      <a:off x="0" y="0"/>
                      <a:ext cx="12954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998291015625" w:line="249.899997711181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statistics, we use the kurtosis measure to describe the &lt;tailedness= of the distribution as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describes the shape of it. It is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lso a measure of the &lt;peakedness= of the distribution. A high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810043334961"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kurtosis distribution has a sharper peak and longer fatter tails, while a low kurtosis distribution  has a more rounded pean and shorter thinner tails.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3818359375" w:line="247.8957939147949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kurtosis is a useful measure of whether there is a problem with outliers in a data  set. kurtosis describes the shape of a probability distribution.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89200" cy="1581150"/>
            <wp:effectExtent b="0" l="0" r="0" t="0"/>
            <wp:docPr id="71" name="image71.png"/>
            <a:graphic>
              <a:graphicData uri="http://schemas.openxmlformats.org/drawingml/2006/picture">
                <pic:pic>
                  <pic:nvPicPr>
                    <pic:cNvPr id="0" name="image71.png"/>
                    <pic:cNvPicPr preferRelativeResize="0"/>
                  </pic:nvPicPr>
                  <pic:blipFill>
                    <a:blip r:embed="rId22"/>
                    <a:srcRect b="0" l="0" r="0" t="0"/>
                    <a:stretch>
                      <a:fillRect/>
                    </a:stretch>
                  </pic:blipFill>
                  <pic:spPr>
                    <a:xfrm>
                      <a:off x="0" y="0"/>
                      <a:ext cx="24892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three types of kurtosis.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Mesokurtic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the normal distribution with a value =3.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library(moments) # Required for kurtosis() function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rnorm(100) # Defining data vector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58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png(file = "mesokurtic.png") # output to be present as PNG file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print(kurtosis(x)) # Print skewness of distribution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hist(x) # Histogram of distribution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dev.off() # Saving the file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2.963836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22167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Graphical Representation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953857421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Pr>
        <w:drawing>
          <wp:inline distB="19050" distT="19050" distL="19050" distR="19050">
            <wp:extent cx="2540000" cy="1996440"/>
            <wp:effectExtent b="0" l="0" r="0" t="0"/>
            <wp:docPr id="72" name="image72.png"/>
            <a:graphic>
              <a:graphicData uri="http://schemas.openxmlformats.org/drawingml/2006/picture">
                <pic:pic>
                  <pic:nvPicPr>
                    <pic:cNvPr id="0" name="image72.png"/>
                    <pic:cNvPicPr preferRelativeResize="0"/>
                  </pic:nvPicPr>
                  <pic:blipFill>
                    <a:blip r:embed="rId23"/>
                    <a:srcRect b="0" l="0" r="0" t="0"/>
                    <a:stretch>
                      <a:fillRect/>
                    </a:stretch>
                  </pic:blipFill>
                  <pic:spPr>
                    <a:xfrm>
                      <a:off x="0" y="0"/>
                      <a:ext cx="2540000" cy="199644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824951171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Pr>
        <w:drawing>
          <wp:inline distB="19050" distT="19050" distL="19050" distR="19050">
            <wp:extent cx="3810000" cy="364239"/>
            <wp:effectExtent b="0" l="0" r="0" t="0"/>
            <wp:docPr id="70" name="image70.png"/>
            <a:graphic>
              <a:graphicData uri="http://schemas.openxmlformats.org/drawingml/2006/picture">
                <pic:pic>
                  <pic:nvPicPr>
                    <pic:cNvPr id="0" name="image70.png"/>
                    <pic:cNvPicPr preferRelativeResize="0"/>
                  </pic:nvPicPr>
                  <pic:blipFill>
                    <a:blip r:embed="rId24"/>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381.845884323120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Leptokurtic: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distribution has fatter tails and a sharper peak. The kurtosis is &lt;positive=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value greater than 3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947265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library(moments) # Required for kurtosis() function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381.845884323120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c(rep(61, each = 2), rep(64, each = 5),rep(65, each = 42), rep(67, each = 12),  rep(70, each = 10)) # Defining data vector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94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png(file = "leptokurtic.png") # output to be present as PNG file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print(kurtosis(x)) # Print skewness of distribution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hist(x) # Histogram of distribution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dev.off() # Saving the file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3.696788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6308593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Graphical Representation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15332031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Pr>
        <w:drawing>
          <wp:inline distB="19050" distT="19050" distL="19050" distR="19050">
            <wp:extent cx="2524760" cy="2138680"/>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524760" cy="2138680"/>
                    </a:xfrm>
                    <a:prstGeom prst="rect"/>
                    <a:ln/>
                  </pic:spPr>
                </pic:pic>
              </a:graphicData>
            </a:graphic>
          </wp:inline>
        </w:drawing>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5884323120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Platykurtic: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distribution has a lower and wider peak and thinner tails. The kurtosis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&lt;negative= with a value less than 3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379150390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library(moments) # Required for kurtosis() function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381.780824661254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c(rep(61, each = 10), rep(64, each = 18), rep(65, each = 23), rep(67, each = 32),  rep(70, each = 27),rep(73, each = 17)) # Defining data vector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237060546875"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png(file = "platykurtic.png") # output to be present as PNG file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print(kurtosis(x)) # Print skewness of distribution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hist(x) # Histogram of distribution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dev.off() # Saving the file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2.258318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Graphical Representation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988281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Pr>
        <w:drawing>
          <wp:inline distB="19050" distT="19050" distL="19050" distR="19050">
            <wp:extent cx="2717800" cy="1809750"/>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7178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646362304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Pr>
        <w:drawing>
          <wp:inline distB="19050" distT="19050" distL="19050" distR="19050">
            <wp:extent cx="3810000" cy="364239"/>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2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508789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change Row Names of DataFrame in R ?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 1 : using rownames()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7.9025745391845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frame9s rows can be accessed using rownames(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in the R programming language.  We can specify the new row names using a vector of numerical or strings and assign it back to  the rownames() method. The data frame is then modified reflecting the new row names. The  number of items in the vector should be equivalent to the number of rows in the data frame.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684570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rownames(dataframe)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&lt;- data.frame(First = c(1,2,3,4) ,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Second = c("a","ab","cv","dsd"),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1.0123252868652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Third=c(7:10)) # declaring a data frame  print ("Original DataFrame : ") # print original data frame  print (df)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52978515625" w:line="381.8453979492187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rownames &lt;- rownames(df) # printing original rownames of data frame  print ("Original row names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40966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(rownames)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2.0963096618652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rownames(df) &lt;- c("Row1","Row2","Row3","Row4") # changing row names of data frame  print ("Modified DataFrame : ") # print changed data frame  print (df)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2137451171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"Original DataFrame : "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Second Third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a 7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77490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2 ab 8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526977539062"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3 cv 9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4 dsd 10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"Original column names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"2" "3" "4"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"Modified DataFrame :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Second Third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Row1 1 a 7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Row2 2 ab 8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Row3 3 cv 9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Row4 4 dsd 10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296630859375" w:line="240" w:lineRule="auto"/>
        <w:ind w:left="1812.95593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 names are addressed by unique names.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3.83605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 1: using colnames() method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0" w:right="297.5952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colnames() method in R is used to rename and replace the column names of the data frame in 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58203125" w:line="247.90240287780762" w:lineRule="auto"/>
        <w:ind w:left="1444.3159484863281" w:right="173.2373046875" w:firstLine="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columns of the data frame can be renamed by specifying the new column names as a vector.  The new name replaces the corresponding old name of the column in the data frame. The length  of new column vector should be equivalent to the number of columns originally. Changes are  made to the original data frame.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6494140625" w:line="240" w:lineRule="auto"/>
        <w:ind w:left="1448.8758850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4759826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colnames(df) &lt;- c(new_col1_name,new_col2_name,new_col3_name)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data.frame(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6.4759826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col1 = c('A', 'B', 'C', 'J', 'E', NA,'M'),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6.4759826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col2 = c(12.5, 9, 16.5, NA, 9, 20, 14.5),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381.8458843231201" w:lineRule="auto"/>
        <w:ind w:left="1441.6758728027344" w:right="1570.0006103515625" w:firstLine="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col3 = c(NA, 3, 2, NA, 1, NA, 0)) # declaring the columns of data frame  print("Original data frame : ") # printing original data frame  print(df)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17407226562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print("Renaming columns names ")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189514160156"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381.845884323120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colnames(df) &lt;- c('C1','C2','C3') # assigning new names to the columns of the data frame  print("New data frame : ") # printing new data frame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94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print(df)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&lt;Original data frame : &lt;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col1 col2 col3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12.5 NA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 9.0 3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 16.5 2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21777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Extraction in R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8.56844902038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data extraction, the initial step is data pre-processing or data cleaning. In data cleaning, the  task is to transform the dataset into a basic form that makes it easy to work with. One  characteristic of a clean/tidy dataset is that it has one observation per row and one variable per  column.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496337890625" w:line="248.568277359008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in data extraction is data manipulation. In data manipulation, the task is to modify  the data to make it easier to read and more organized. We manipulate the data for data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data visualization. Data manipulation is also used with the term 8data exploration9 which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involves organizing data using the available sets of variables.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516845703125" w:line="248.8978958129882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times, the data collection process done by machines involves lots of errors and inaccuracies in  reading. Data manipulation is also used to remove these inaccuracies and make data more  accurate and precise.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2094726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Exploring Raw Data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Raw data is data collected from a source, which has not yet been processed for usage. Typically,  the readily available data is not in a state in which it can be used efficiently for data extraction.  Such data is difficult to manipulate and often needs to be processed in some way, before it can be  used for data analysis and data extraction in general, and is referred to as raw data or source data.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34423828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Manipulation in R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are dplyr and tidyr?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8.013410568237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dplyr package contains various functions that are specifically designed for data extraction  and data manipulation. These functions are preferred over the base R functions because the  former process data at a faster rate and are known as the best for data extraction, exploration, and  transformation.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8983764648438"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 important functions for data manipulation in R are as follows: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to select columns (variables)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 to filter (subset) rows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mutate(): to create new columns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summarise(): to summarize (or aggregate) data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495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group_by(): to group data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arrange(): to sort data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 to join data frames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8.3980751037597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package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tidyr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addresses the common problem of wanting to reshape your data for plotting  and use by different R functions. Sometimes we want data sets where we have one row per  measurement. Sometimes we want a data frame where each measurement type has its own  column, and rows are instead more aggregated groups (e.g., a time period, an experimental unit  like a plot or a batch number). Moving back and forth between these formats is non-trivial, and  tidyr gives you tools for this and more sophisticated data manipulation.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47.9025745391845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sole purpose of the tidyr package is to simplify the process of creating tidy data. Tidy data  describes a standard way of storing data that is used wherever possible throughout the tidyverse.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once make sure that your data is tidy, you9ll spend less time punching with the tools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time working on your analysis.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129882812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tidyr and dplyr packages provide fundamental functions for Cleaning, Processing, &amp;  Manipulating Data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75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tidyr: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gather()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spread()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92004394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Gather()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7.8993415832519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gather() function from the tidyr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can be used to &lt;gather= a 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pair across  multiple columns. The gather() function will take multiple columns and collapse them into key value pairs, duplicating all other columns as needed.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0324707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uses the following basic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er(data, key = &lt;key=, value = &lt;value=, …, na.rm = FALSE, convert = FALSE, factor_key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64941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375488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of the data frame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328186035156"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15"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381.845884323120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of the key column to create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of the value column to create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947265625" w:line="240" w:lineRule="auto"/>
        <w:ind w:left="1467.35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names of columns to gather (or not gather)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1443.8359069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to remove observations with missing values (represented by NAs)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7.90291786193848" w:lineRule="auto"/>
        <w:ind w:left="1445.27587890625" w:right="176.02539062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convert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TRUE will automatically convert values to logical, integer, numeric, complex or  factor as appropriate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3818359375"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data frame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&lt;- data.frame(player=c('A', 'B', 'C', 'D'),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year1=c(12, 15, 19, 19),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year2=c(22, 29, 18, 12))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61718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data frame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3754882812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player year1 year2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7.11593627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12 22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7.675933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 15 29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50.79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 19 18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3.355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 19 12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298828125" w:line="247.90240287780762" w:lineRule="auto"/>
        <w:ind w:left="1445.2798461914062" w:right="173.01025390625" w:hanging="3.603973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use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gather()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create two new columns called &lt;year= and &lt;points=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240" w:lineRule="auto"/>
        <w:ind w:left="1445.0398254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library(tidyr)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1.67984008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#gather data from columns 2 and 3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17626953125" w:line="240" w:lineRule="auto"/>
        <w:ind w:left="1447.19985961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gather(df, key="year", value="points", 2:3)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17626953125" w:line="240" w:lineRule="auto"/>
        <w:ind w:left="1440.47988891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player year points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7.11990356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year1 12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1447.67990112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 year1 15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17626953125" w:line="240" w:lineRule="auto"/>
        <w:ind w:left="145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 year1 19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612548828125" w:line="240" w:lineRule="auto"/>
        <w:ind w:left="1443.35983276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 year1 19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29638671875"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 year2 22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B year2 29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 year2 18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D year2 12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508789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Spread()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8.39810371398926" w:lineRule="auto"/>
        <w:ind w:left="1452.7159118652344" w:right="175.064697265625" w:hanging="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spread()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It helps in reshaping a longer format to a wider format. The spread() function  spreads a key-value pair across multiple columns.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197265625" w:line="240" w:lineRule="auto"/>
        <w:ind w:left="1440.955963134765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240" w:lineRule="auto"/>
        <w:ind w:left="1452.7159118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spread(data, key, value, fill = NA, convert = FALSE)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0" w:lineRule="auto"/>
        <w:ind w:left="1445.5158996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 data frame.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8.63586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Column names or positions.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315948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Column names or positions.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4365234375" w:line="240" w:lineRule="auto"/>
        <w:ind w:left="1443.355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If set, missing values will be replaced with this value.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1.84539794921875" w:lineRule="auto"/>
        <w:ind w:left="1440.4759216308594" w:right="194.399414062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 If TRUE, type.convert() with asis=TRUE will be run on each of the new columns.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40966796875"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758728027344"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#create data frame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df &lt;- data.frame(player=rep(c('A', 'B'), each=4),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0.4759216308594"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year=rep(c(1, 1, 2, 2), times=2),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240" w:lineRule="auto"/>
        <w:ind w:left="1440.4759216308594"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stat=rep(c('points', 'assists'), times=4),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11083984375" w:line="240" w:lineRule="auto"/>
        <w:ind w:left="1440.4759216308594"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amount=c(14, 6, 18, 7, 22, 9, 38, 4))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11083984375" w:line="240" w:lineRule="auto"/>
        <w:ind w:left="1441.6758728027344"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#view data frame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11083984375" w:line="240" w:lineRule="auto"/>
        <w:ind w:left="1446.9558715820312"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df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1440.4759216308594"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player year stat amount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17626953125" w:line="240" w:lineRule="auto"/>
        <w:ind w:left="1467.1159362792969"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 A 1 points 14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05126953125" w:line="240" w:lineRule="auto"/>
        <w:ind w:left="1447.6759338378906"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 A 1 assists 6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18798828125" w:line="240" w:lineRule="auto"/>
        <w:ind w:left="1450.7958984375"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 A 2 points 18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1604003906" w:line="240" w:lineRule="auto"/>
        <w:ind w:left="0" w:right="1910.400390625" w:firstLine="0"/>
        <w:jc w:val="righ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Pr>
        <w:drawing>
          <wp:inline distB="19050" distT="19050" distL="19050" distR="19050">
            <wp:extent cx="3810000" cy="364239"/>
            <wp:effectExtent b="0" l="0" r="0" t="0"/>
            <wp:docPr id="1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4 A 2 assists 7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5 B 1 points 22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6 B 1 assists 9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7 B 2 points 38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 B 2 assists 4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381.85197830200195" w:lineRule="auto"/>
        <w:ind w:left="1445.0358581542969" w:right="523.1970214843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use the spread() function to turn the values in the stat column into their own columns:  library(tidyr)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18652343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#spread stat column across multiple columns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240" w:lineRule="auto"/>
        <w:ind w:left="1452.7159118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spread(df, key=stat, value=amount)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player year assists points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0" w:lineRule="auto"/>
        <w:ind w:left="1467.11593627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1 6 14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7.675933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2 7 18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50.79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B 1 9 22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3.355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 2 4 38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161865234375" w:line="240" w:lineRule="auto"/>
        <w:ind w:left="1448.8758850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Separate()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91786193848" w:lineRule="auto"/>
        <w:ind w:left="1452.7159118652344" w:right="174.74243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function: It converts longer data to a wider format. The separate() function turns a  single character column into multiple columns.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0390625" w:line="240" w:lineRule="auto"/>
        <w:ind w:left="1440.4759216308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0.475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separate(data, col, into, sep = = &lt;, remove = TRUE, convert = FALSE)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5.5158996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4282226562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 data frame.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7.19589233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 Column name or position.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7.90240287780762" w:lineRule="auto"/>
        <w:ind w:left="1447.4359130859375" w:right="171.8872070312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Names of new variables to create as character vector. Use NA to omit the variable in the  output.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34423828125" w:line="240" w:lineRule="auto"/>
        <w:ind w:left="1450.55587768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 The separator between the columns.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539794921875" w:lineRule="auto"/>
        <w:ind w:left="1447.1958923339844" w:right="1414.002075195312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If set TRUE, it will remove input column from the output data frame.  Convert: If TRUE, will run type.convert() with as.is = TRUE on new columns.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58349609375"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199.9200010299682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#create data frame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df &lt;- data.frame(player=c('A', 'A', 'B', 'B', 'C', 'C'),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440.4759216308594"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year=c(1, 2, 1, 2, 1, 2),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0" w:lineRule="auto"/>
        <w:ind w:left="1440.4759216308594"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stats=c('22-2', '29-3', '18-6', '11-8', '12-5', '19-2'))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758728027344"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#view data frame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df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240" w:lineRule="auto"/>
        <w:ind w:left="1440.4759216308594"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player year stats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240" w:lineRule="auto"/>
        <w:ind w:left="1467.1159362792969"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 A 1 22-2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240" w:lineRule="auto"/>
        <w:ind w:left="1447.6759338378906"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 A 2 29-3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50.7958984375"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 B 1 18-6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1443.3558654785156"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4 B 2 11-8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8.1559753417969"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5 C 1 12-5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8.6358642578125"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6 C 2 19-2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7.90240287780762" w:lineRule="auto"/>
        <w:ind w:left="1448.39599609375" w:right="176.190185546875" w:hanging="6.720123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use the separate() function to separate the stats column into two new columns called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&lt;points= and &lt;assists= as follows: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6015625" w:line="240" w:lineRule="auto"/>
        <w:ind w:left="1445.0358581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library(tidyr)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stats column into points and assists columns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52.7159118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separate(df, col=stats, into=c('points', 'assists'), sep='-')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player year points assists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97705078125" w:line="240" w:lineRule="auto"/>
        <w:ind w:left="1467.11593627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1 22 2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11083984375" w:line="240" w:lineRule="auto"/>
        <w:ind w:left="1447.675933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2 29 3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11083984375" w:line="240" w:lineRule="auto"/>
        <w:ind w:left="1450.79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B 1 18 6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11083984375" w:line="240" w:lineRule="auto"/>
        <w:ind w:left="1443.355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 2 11 8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1448.1559753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 1 12 5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17626953125" w:line="240" w:lineRule="auto"/>
        <w:ind w:left="1448.63586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 2 19 2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9115295410156"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unite() function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240287780762" w:lineRule="auto"/>
        <w:ind w:left="1443.5958862304688" w:right="169.5849609375" w:firstLine="1.20010375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merges two columns into one column. The unite() function is a convenience function to paste  together multiple variable values into one. In essence, it combines two variables of a single  observation into one variable.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40" w:lineRule="auto"/>
        <w:ind w:left="1448.8758850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440.71594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unite(data, col, …, sep = &lt;_=, remove = TRUE)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 data frame.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0" w:lineRule="auto"/>
        <w:ind w:left="1447.19589233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 The name of the new column.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381.8458843231201" w:lineRule="auto"/>
        <w:ind w:left="1452.7159118652344" w:right="2370.09033203125" w:firstLine="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selection of desired columns. If empty, all variables are selected.  sep A separator to use between values.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409667968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:If TRUE, remove input columns from output data frame.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64160156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data frame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&lt;- data.frame(player=c('A', 'A', 'B', 'B', 'C', 'C'),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year=c(1, 2, 1, 2, 1, 2),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points=c(22, 29, 18, 11, 12, 19),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assists=c(2, 3, 6, 8, 5, 2))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data frame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6.955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player year points assists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67.11593627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1 22 2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0" w:lineRule="auto"/>
        <w:ind w:left="1447.675933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2 29 3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50.79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B 1 18 6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3.355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 2 11 8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8.1559753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 1 12 5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8.63586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 2 19 2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58843231201" w:lineRule="auto"/>
        <w:ind w:left="1445.0358581542969" w:right="326.8981933593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the unite() function to unite the &lt;points= and &lt;assists= columns into a single column: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library(tidyr)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04223632812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#unite points and assists columns into single column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238403320312"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unite(df, col='points-assists', c('points', 'assists'), sep='-')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player year points-assists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1 22-2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2 29-3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B 1 18-6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 2 11-8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 1 12-5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 2 19-2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21777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Subset of a Dataframe in R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in R Language is used to create subsets of a Data frame. This can also be used  to drop columns from a data frame.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75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subset(df, expr)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375488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frame used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Condition for subset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53979492187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df&lt;-data.frame(row1 = 0:2, row2 = 3:5, row3 = 6:8) # Creating a Data Frame  print ("Original Data Frame")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(df)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df1&lt;-subset(df, select = row2) # Creating a Subset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42822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print("Modified Data Frame")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print(df1)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21777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"Original Data Frame"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row1 row2 row3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356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1 0 3 6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187988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2 1 4 7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93811035156"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14"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3 2 5 8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"Modified Data Frame"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row2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910888671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Missing Data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1953125" w:line="247.90266036987305" w:lineRule="auto"/>
        <w:ind w:left="1444.7959899902344" w:right="169.840087890625" w:hanging="2.159881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 missing values are represented by the symbol NA (not available). Impossible values (e.g.,  dividing by zero) are represented by the symbol NaN (not a number). Unlike SAS, R uses the  same symbol for character and numeric data.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29345703125" w:line="240" w:lineRule="auto"/>
        <w:ind w:left="1452.47589111328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Testing for Missing Values: Example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4.315948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is.na(x) # returns TRUE of x is missing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77490234375" w:line="240" w:lineRule="auto"/>
        <w:ind w:left="1443.8359069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&lt;- c(1,2,3,NA)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315948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is.na(y) # returns a vector (F F F T)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56982421875"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Excluding Missing Values from Analyses: Example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4.0759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Arithmetic functions on missing values yield missing values.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&lt;- c(1,2,NA,3)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315948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mean(x) # returns NA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0" w:lineRule="auto"/>
        <w:ind w:left="1444.315948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mean(x, na.rm=TRUE) # returns 2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381.85197830200195" w:lineRule="auto"/>
        <w:ind w:left="1441.6819763183594" w:right="724.79736328125" w:firstLine="2.87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complete.cases()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returns a logical vector indicating which cases are complete.  # list rows of data that have missing values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636962890625" w:line="240" w:lineRule="auto"/>
        <w:ind w:left="1444.3220520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mydata[!complete.cases(mydata),]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82373046875" w:line="382.1773910522461" w:lineRule="auto"/>
        <w:ind w:left="1441.6860961914062" w:right="1656.3946533203125" w:firstLine="2.8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na.omit()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returns the object with listwise deletion of missing values.  # create new dataset without missing data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9477081298828"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newdata &lt;- na.omit(mydata)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Visualization in R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7.90291786193848" w:lineRule="auto"/>
        <w:ind w:left="1442.6359558105469" w:right="174.565429687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visualization is the technique used to deliver insights in data using visual cues such as  graphs, charts, maps, and many others. This is useful as it helps in intuitive and easy  understanding of the large quantities of data and thereby make better decisions regarding it.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6357421875" w:line="248.5682773590088" w:lineRule="auto"/>
        <w:ind w:left="1444.5559692382812" w:right="170.92529296875" w:hanging="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popular data visualization tools that are available are Tableau, Plotly, R, Google Charts,  Infogram, and Kibana. The various data visualization platforms have different capabilities,  functionality and use cases. They also require a different skill set. This article discusses the use  of R for data visualization.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50341796875" w:line="247.90291786193848" w:lineRule="auto"/>
        <w:ind w:left="1441.6758728027344" w:right="170.103759765625" w:firstLine="2.88009643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a language that is designed for statistical computing, graphical data analysis, and scientific  research. It is usually preferred for data visualization as it offers flexibility and minimum  required coding through its packages.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4794921875" w:line="240" w:lineRule="auto"/>
        <w:ind w:left="1447.91595458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Types of Data Visualizations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50.55587768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 various types of visualizations offered by R are: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Bar Plot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4365234375" w:line="247.90240287780762" w:lineRule="auto"/>
        <w:ind w:left="1444.5559692382812" w:right="168.00048828125" w:hanging="0.7199096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types of bar plots- horizontal and vertical which represent data points as horizontal  or vertical bars of certain lengths proportional to value of the data item. They are generally used  for continuous and categorical variable plotting. By setting the horiz parameter to true and false,  we can get horizontal and vertical bar plots respectively.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40" w:lineRule="auto"/>
        <w:ind w:left="1440.955963134765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1.1959838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barplot(H,xlab,ylab,main, names.arg,col)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34.95590209960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1"/>
          <w:smallCaps w:val="0"/>
          <w:strike w:val="0"/>
          <w:color w:val="000000"/>
          <w:sz w:val="24"/>
          <w:szCs w:val="24"/>
          <w:u w:val="none"/>
          <w:shd w:fill="auto" w:val="clear"/>
          <w:vertAlign w:val="baseline"/>
          <w:rtl w:val="0"/>
        </w:rPr>
        <w:t xml:space="preserve">Following is the description of the parameters used −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240" w:lineRule="auto"/>
        <w:ind w:left="1812.95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vector or matrix containing numeric values used in bar chart.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1812.957916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xlab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label for x axis.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240" w:lineRule="auto"/>
        <w:ind w:left="1812.958221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ylab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label for y axis.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240" w:lineRule="auto"/>
        <w:ind w:left="1812.958221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title of the bar chart.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240" w:lineRule="auto"/>
        <w:ind w:left="1812.95852661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names.arg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vector of names appearing under each bar.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5615234375" w:line="240" w:lineRule="auto"/>
        <w:ind w:left="1812.958831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give colors to the bars in the graph.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34.2391967773438"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1: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1.67907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Horizontal Bar Plot for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1.67907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Ozone concentration in air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77490234375" w:line="240" w:lineRule="auto"/>
        <w:ind w:left="1441.1991882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barplot(airquality$Ozone, main = 'Ozone Concenteration in air',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066467285156"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1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xlab = 'ozone levels', horiz = TRUE)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189453125" w:line="240" w:lineRule="auto"/>
        <w:ind w:left="0" w:right="330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44700" cy="1327150"/>
            <wp:effectExtent b="0" l="0" r="0" t="0"/>
            <wp:docPr id="2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2044700" cy="1327150"/>
                    </a:xfrm>
                    <a:prstGeom prst="rect"/>
                    <a:ln/>
                  </pic:spPr>
                </pic:pic>
              </a:graphicData>
            </a:graphic>
          </wp:inline>
        </w:drawing>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6357421875" w:line="240" w:lineRule="auto"/>
        <w:ind w:left="1434.23599243164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2: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Vertical Bar Plot for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1441.675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Ozone concentration in air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1959838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barplot(airquality$Ozone, main = 'Ozone Concenteration in air',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xlab = 'ozone levels', col ='blue', horiz = FALSE)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33740234375" w:line="240" w:lineRule="auto"/>
        <w:ind w:left="0" w:right="3165.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16150" cy="1930400"/>
            <wp:effectExtent b="0" l="0" r="0" t="0"/>
            <wp:docPr id="23"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22161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795928955078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Bar plots are used for the following scenarios: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381.84539794921875" w:lineRule="auto"/>
        <w:ind w:left="1444.5559692382812" w:right="1517.196044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perform a comparative study between the various data categories in the data set.  To analyze the change of a variable over time in months or years.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283935546875" w:line="240" w:lineRule="auto"/>
        <w:ind w:left="1445.51589965820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Histogram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7.90291786193848" w:lineRule="auto"/>
        <w:ind w:left="1445.0358581542969" w:right="174.976806640625" w:hanging="0.9599304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histogram is like a bar chart as it uses bars of varying height to represent data distribution.  However, in a histogram values are grouped into consecutive intervals called bins. In a  Histogram, continuous values are grouped and displayed in these bins whose size can be varied.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1344604492188" w:line="240" w:lineRule="auto"/>
        <w:ind w:left="1448.8758850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336059570312"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hist(v,main,xlab,xlim,ylim,breaks,col,border)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34.95590209960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1"/>
          <w:smallCaps w:val="0"/>
          <w:strike w:val="0"/>
          <w:color w:val="000000"/>
          <w:sz w:val="24"/>
          <w:szCs w:val="24"/>
          <w:u w:val="none"/>
          <w:shd w:fill="auto" w:val="clear"/>
          <w:vertAlign w:val="baseline"/>
          <w:rtl w:val="0"/>
        </w:rPr>
        <w:t xml:space="preserve">Following is the description of the parameters used −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1812.95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vector containing numeric values used in histogram.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240" w:lineRule="auto"/>
        <w:ind w:left="1812.95669555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title of the chart.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240" w:lineRule="auto"/>
        <w:ind w:left="1812.957000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set color of the bars.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240" w:lineRule="auto"/>
        <w:ind w:left="1812.957153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border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set border color of each bar.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6328125" w:line="240" w:lineRule="auto"/>
        <w:ind w:left="1812.95745849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xlab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give description of x-axis.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240" w:lineRule="auto"/>
        <w:ind w:left="1812.95761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xlim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specify the range of values on the x-axis.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640625" w:line="240" w:lineRule="auto"/>
        <w:ind w:left="1812.957916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ylim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specify the range of values on the y-axis.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1812.957916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breaks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mention the width of each bar.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240" w:lineRule="auto"/>
        <w:ind w:left="1434.238433837890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1.678314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Histogram for Maximum Daily Temperature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6.9583129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data(airquality)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539794921875" w:lineRule="auto"/>
        <w:ind w:left="1440.4783630371094" w:right="1429.2138671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hist(airquality$Temp, main ="La Guardia Airport's Maximum Temperature(Daily)",   xlab ="Temperature(Fahrenheit)",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01171875" w:line="240" w:lineRule="auto"/>
        <w:ind w:left="1440.478363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xlim = c(50, 125), col ="yellow",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0" w:lineRule="auto"/>
        <w:ind w:left="1440.478363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freq = TRUE)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1533203125" w:line="240" w:lineRule="auto"/>
        <w:ind w:left="0" w:right="2935.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508250" cy="1663700"/>
            <wp:effectExtent b="0" l="0" r="0" t="0"/>
            <wp:docPr id="29"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250825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240287780762" w:lineRule="auto"/>
        <w:ind w:left="1449.3583679199219" w:right="170.927734375" w:hanging="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histogram, the parameter xlim can be used to specify the interval within which all values  are to be displayed.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95458984375" w:line="247.90291786193848" w:lineRule="auto"/>
        <w:ind w:left="1442.6383972167969" w:right="168.8818359375" w:firstLine="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parameter freq when set to TRUE denotes the frequency of the various values in the  histogram and when set to FALSE, the probability densities are represented on the y-axis such  that ther are of the histogram adds up to one.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6494140625" w:line="240" w:lineRule="auto"/>
        <w:ind w:left="1438.798370361328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Histograms are used in the following scenarios: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77490234375" w:line="240" w:lineRule="auto"/>
        <w:ind w:left="1444.5584106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verify an equal and symmetric distribution of the data.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251037597656"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31"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381.8458843231201"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identify deviations from expected values.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Box Plot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947265625" w:line="247.90291786193848" w:lineRule="auto"/>
        <w:ind w:left="1444.3159484863281" w:right="172.049560546875" w:firstLine="6.23992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Statistical summary of the given data is presented graphically using a boxplot. A boxplot depicts  information like the minimum and maximum data point, the median value, first and third quartile  and interquartile range.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6357421875" w:line="240" w:lineRule="auto"/>
        <w:ind w:left="1448.8758850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495.675964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basic syntax to create a boxplot in R is −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441.195678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boxplot(x, data, notch, varwidth, names, main)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2451171875" w:line="240" w:lineRule="auto"/>
        <w:ind w:left="1492.3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Following is the description of the parameters used −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858.8339233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vector or a formula.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858.833160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data frame.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858.8323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logical value. Set as TRUE to draw a notch.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40380859375" w:line="229.90779876708984" w:lineRule="auto"/>
        <w:ind w:left="2220.6344604492188" w:right="218.460693359375" w:hanging="361.802825927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varwidth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logical value. Set as true to draw width of the box proportionate to the  sample size.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220703125" w:line="240" w:lineRule="auto"/>
        <w:ind w:left="1858.83087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group labels which will be printed under each boxplot.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60498046875" w:line="240" w:lineRule="auto"/>
        <w:ind w:left="1858.830108642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give a title to the graph.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179931640625" w:line="240" w:lineRule="auto"/>
        <w:ind w:left="1444.31518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7510986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Box plot for average wind speed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6.955108642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data(airquality)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1.84539794921875" w:lineRule="auto"/>
        <w:ind w:left="1440.4751586914062" w:right="1925.195312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boxplot(airquality$Wind, main = "Average wind speed at La Guardia Airport",   xlab = "Miles per hour", ylab = "Wind",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1440.475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 = "orange", border = "brown",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42822265625" w:line="240" w:lineRule="auto"/>
        <w:ind w:left="1440.475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horizontal = TRUE, notch = TRUE)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43005371094"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889250" cy="1987550"/>
            <wp:effectExtent b="0" l="0" r="0" t="0"/>
            <wp:docPr id="27"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2889250" cy="1987550"/>
                    </a:xfrm>
                    <a:prstGeom prst="rect"/>
                    <a:ln/>
                  </pic:spPr>
                </pic:pic>
              </a:graphicData>
            </a:graphic>
          </wp:inline>
        </w:drawing>
      </w: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box plots can also be generated at once through the following code: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Multiple Box plots, each representing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Air Quality Parameter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boxplot(airquality[, 0:4],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main ='Box Plots for Air Quality Parameters')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5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003550" cy="1746250"/>
            <wp:effectExtent b="0" l="0" r="0" t="0"/>
            <wp:docPr id="28"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3003550" cy="1746250"/>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6630859375" w:line="199.9200010299682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Box Plots are used for: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53979492187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give a comprehensive statistical description of the data through a visual cue.  To identify the outlier points that do not lie in the inter-quartile range of data.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7030029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Scatter Plot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228515625" w:line="250.2965641021728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scatter plot is composed of many points on a Cartesian plane. Each point denotes the value  taken by two parameters and helps us easily identify the relationship between them.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316467285156"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35"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197265625" w:line="240" w:lineRule="auto"/>
        <w:ind w:left="1495.675964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basic syntax for creating scatterplot in R is −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8212890625" w:line="240" w:lineRule="auto"/>
        <w:ind w:left="1441.67556762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plot(x, y, main, xlab, ylab, xlim, ylim, axes)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1865234375" w:line="240" w:lineRule="auto"/>
        <w:ind w:left="1482.955627441406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1"/>
          <w:smallCaps w:val="0"/>
          <w:strike w:val="0"/>
          <w:color w:val="000000"/>
          <w:sz w:val="24"/>
          <w:szCs w:val="24"/>
          <w:u w:val="none"/>
          <w:shd w:fill="auto" w:val="clear"/>
          <w:vertAlign w:val="baseline"/>
          <w:rtl w:val="0"/>
        </w:rPr>
        <w:t xml:space="preserve">Following is the description of the parameters used −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858.834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data set whose values are the horizontal coordinates.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858.83407592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data set whose values are the vertical coordinates.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858.8333129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tile of the graph.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858.832550048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xlab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label in the horizontal axis.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21240234375" w:line="240" w:lineRule="auto"/>
        <w:ind w:left="1858.8319396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ylab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label in the vertical axis.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858.8310241699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xlim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limits of the values of x used for plotting.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858.8302612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ylim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limits of the values of y used for plotting.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858.82949829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axes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whether both axes should be drawn on the plot.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58056640625" w:line="240" w:lineRule="auto"/>
        <w:ind w:left="1434.2323303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0" w:lineRule="auto"/>
        <w:ind w:left="1441.672210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Scatter plot for Ozone Concentration per month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77490234375" w:line="240" w:lineRule="auto"/>
        <w:ind w:left="1446.95220947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data(airquality)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1.84539794921875" w:lineRule="auto"/>
        <w:ind w:left="1440.4722595214844" w:right="2604.40368652343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plot(airquality$Ozone, airquality$Month, main ="Scatterplot Example",   xlab ="Ozone Concentration in parts per billion",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1440.472259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ylab =" Month of observation ", pch = 19)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2890625" w:line="240" w:lineRule="auto"/>
        <w:ind w:left="0" w:right="2715.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787650" cy="2051050"/>
            <wp:effectExtent b="0" l="0" r="0" t="0"/>
            <wp:docPr id="36" name="image36.png"/>
            <a:graphic>
              <a:graphicData uri="http://schemas.openxmlformats.org/drawingml/2006/picture">
                <pic:pic>
                  <pic:nvPicPr>
                    <pic:cNvPr id="0" name="image36.png"/>
                    <pic:cNvPicPr preferRelativeResize="0"/>
                  </pic:nvPicPr>
                  <pic:blipFill>
                    <a:blip r:embed="rId41"/>
                    <a:srcRect b="0" l="0" r="0" t="0"/>
                    <a:stretch>
                      <a:fillRect/>
                    </a:stretch>
                  </pic:blipFill>
                  <pic:spPr>
                    <a:xfrm>
                      <a:off x="0" y="0"/>
                      <a:ext cx="2787650" cy="2051050"/>
                    </a:xfrm>
                    <a:prstGeom prst="rect"/>
                    <a:ln/>
                  </pic:spPr>
                </pic:pic>
              </a:graphicData>
            </a:graphic>
          </wp:inline>
        </w:drawing>
      </w: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2307128906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Scatter Plots are used in the following scenarios: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0" w:lineRule="auto"/>
        <w:ind w:left="1444.5523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show whether an association exists between bivariate data.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77490234375" w:line="240" w:lineRule="auto"/>
        <w:ind w:left="1444.5523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measure the strength and direction of such a relationship.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5306549072266"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Advantages of Data Visualization in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has the following advantages over other tools for data  visualization: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0595703125" w:line="245.90483665466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offers a broad collection of visualization libraries along with extensive online guidance  on their usage.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546875" w:line="254.897804260253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also offers data visualization in the form of 3D models and multipanel charts.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R, we can easily customize our data visualization by changing axes, fonts,  legends, annotations, and labels.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2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Disadvantages of Data Visualization in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also has the following disadvantages: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5966796875" w:line="255.148458480834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only preferred for data visualization when done on an individual standalone server.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visualization using R is slow for large amounts of data as compared to other  counterparts.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70532226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Pie Chart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29.908299446105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pie-chart is a representation of values as slices of a circle with different colors. The slices are  labeled and the numbers corresponding to each slice is also represented in the chart.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1596679687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 the pie chart is created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which takes positive numbers as a vector  input. The additional parameters are used to control labels, color, title etc.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8090820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4038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pie(x, labels, radius, main, col, clockwise)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Following is the description of the parameters used −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vector containing the numeric values used in the pie chart.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give description to the slices.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349.85999107360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radius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indicates the radius of the circle of the pie chart.(value between −1 and +1).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the title of the chart.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the color palette.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21850585937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clockwise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logical value indicating if the slices are drawn clockwise or anti  clockwise.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52587890625" w:line="199.92000102996826" w:lineRule="auto"/>
        <w:ind w:left="0"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Example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197265625" w:line="229.908041954040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very simple pie-chart is created using just the input vector and labels. The below script will  create and save the pie chart in the current R working directory.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99609375" w:line="199.92000102996826" w:lineRule="auto"/>
        <w:ind w:left="0" w:right="0" w:firstLine="0"/>
        <w:jc w:val="left"/>
        <w:rPr>
          <w:rFonts w:ascii="Arial" w:cs="Arial" w:eastAsia="Arial" w:hAnsi="Arial"/>
          <w:b w:val="0"/>
          <w:i w:val="0"/>
          <w:smallCaps w:val="0"/>
          <w:strike w:val="0"/>
          <w:color w:val="880000"/>
          <w:sz w:val="24"/>
          <w:szCs w:val="24"/>
          <w:u w:val="none"/>
          <w:shd w:fill="auto" w:val="clear"/>
          <w:vertAlign w:val="baseline"/>
        </w:rPr>
      </w:pPr>
      <w:r w:rsidDel="00000000" w:rsidR="00000000" w:rsidRPr="00000000">
        <w:rPr>
          <w:rFonts w:ascii="Arial" w:cs="Arial" w:eastAsia="Arial" w:hAnsi="Arial"/>
          <w:b w:val="0"/>
          <w:i w:val="0"/>
          <w:smallCaps w:val="0"/>
          <w:strike w:val="0"/>
          <w:color w:val="880000"/>
          <w:sz w:val="24"/>
          <w:szCs w:val="24"/>
          <w:u w:val="none"/>
          <w:shd w:fill="auto" w:val="clear"/>
          <w:vertAlign w:val="baseline"/>
          <w:rtl w:val="0"/>
        </w:rPr>
        <w:t xml:space="preserve"># Create data for the graph.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21</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62</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53</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4"/>
          <w:szCs w:val="24"/>
          <w:u w:val="none"/>
          <w:shd w:fill="auto" w:val="clear"/>
          <w:vertAlign w:val="baseline"/>
          <w:rtl w:val="0"/>
        </w:rPr>
        <w:t xml:space="preserve">"London"</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4"/>
          <w:szCs w:val="24"/>
          <w:u w:val="none"/>
          <w:shd w:fill="auto" w:val="clear"/>
          <w:vertAlign w:val="baseline"/>
          <w:rtl w:val="0"/>
        </w:rPr>
        <w:t xml:space="preserve">"New York"</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4"/>
          <w:szCs w:val="24"/>
          <w:u w:val="none"/>
          <w:shd w:fill="auto" w:val="clear"/>
          <w:vertAlign w:val="baseline"/>
          <w:rtl w:val="0"/>
        </w:rPr>
        <w:t xml:space="preserve">"Singapore"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4"/>
          <w:szCs w:val="24"/>
          <w:u w:val="none"/>
          <w:shd w:fill="auto" w:val="clear"/>
          <w:vertAlign w:val="baseline"/>
          <w:rtl w:val="0"/>
        </w:rPr>
        <w:t xml:space="preserve">"Mumbai"</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19299316406" w:line="199.92000102996826" w:lineRule="auto"/>
        <w:ind w:left="0" w:right="0" w:firstLine="0"/>
        <w:jc w:val="left"/>
        <w:rPr>
          <w:rFonts w:ascii="Arial" w:cs="Arial" w:eastAsia="Arial" w:hAnsi="Arial"/>
          <w:b w:val="0"/>
          <w:i w:val="0"/>
          <w:smallCaps w:val="0"/>
          <w:strike w:val="0"/>
          <w:color w:val="880000"/>
          <w:sz w:val="24"/>
          <w:szCs w:val="24"/>
          <w:u w:val="none"/>
          <w:shd w:fill="auto" w:val="clear"/>
          <w:vertAlign w:val="baseline"/>
        </w:rPr>
      </w:pPr>
      <w:r w:rsidDel="00000000" w:rsidR="00000000" w:rsidRPr="00000000">
        <w:rPr>
          <w:rFonts w:ascii="Arial" w:cs="Arial" w:eastAsia="Arial" w:hAnsi="Arial"/>
          <w:b w:val="0"/>
          <w:i w:val="0"/>
          <w:smallCaps w:val="0"/>
          <w:strike w:val="0"/>
          <w:color w:val="880000"/>
          <w:sz w:val="24"/>
          <w:szCs w:val="24"/>
          <w:u w:val="none"/>
          <w:shd w:fill="auto" w:val="clear"/>
          <w:vertAlign w:val="baseline"/>
          <w:rtl w:val="0"/>
        </w:rPr>
        <w:t xml:space="preserve"># Give the chart file a name.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141418457031" w:line="199.92000102996826" w:lineRule="auto"/>
        <w:ind w:left="0" w:right="0" w:firstLine="0"/>
        <w:jc w:val="left"/>
        <w:rPr>
          <w:rFonts w:ascii="Arial" w:cs="Arial" w:eastAsia="Arial" w:hAnsi="Arial"/>
          <w:b w:val="0"/>
          <w:i w:val="0"/>
          <w:smallCaps w:val="0"/>
          <w:strike w:val="0"/>
          <w:color w:val="880000"/>
          <w:sz w:val="24"/>
          <w:szCs w:val="24"/>
          <w:u w:val="none"/>
          <w:shd w:fill="auto" w:val="clear"/>
          <w:vertAlign w:val="baseline"/>
        </w:rPr>
      </w:pPr>
      <w:r w:rsidDel="00000000" w:rsidR="00000000" w:rsidRPr="00000000">
        <w:rPr>
          <w:rFonts w:ascii="Arial" w:cs="Arial" w:eastAsia="Arial" w:hAnsi="Arial"/>
          <w:b w:val="0"/>
          <w:i w:val="0"/>
          <w:smallCaps w:val="0"/>
          <w:strike w:val="0"/>
          <w:color w:val="880000"/>
          <w:sz w:val="24"/>
          <w:szCs w:val="24"/>
          <w:u w:val="none"/>
          <w:shd w:fill="auto" w:val="clear"/>
          <w:vertAlign w:val="baseline"/>
        </w:rPr>
        <w:drawing>
          <wp:inline distB="19050" distT="19050" distL="19050" distR="19050">
            <wp:extent cx="3810000" cy="364239"/>
            <wp:effectExtent b="0" l="0" r="0" t="0"/>
            <wp:docPr id="33" name="image33.png"/>
            <a:graphic>
              <a:graphicData uri="http://schemas.openxmlformats.org/drawingml/2006/picture">
                <pic:pic>
                  <pic:nvPicPr>
                    <pic:cNvPr id="0" name="image33.png"/>
                    <pic:cNvPicPr preferRelativeResize="0"/>
                  </pic:nvPicPr>
                  <pic:blipFill>
                    <a:blip r:embed="rId42"/>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png</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4"/>
          <w:szCs w:val="24"/>
          <w:u w:val="none"/>
          <w:shd w:fill="auto" w:val="clear"/>
          <w:vertAlign w:val="baseline"/>
          <w:rtl w:val="0"/>
        </w:rPr>
        <w:t xml:space="preserve">"city.png"</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Arial" w:cs="Arial" w:eastAsia="Arial" w:hAnsi="Arial"/>
          <w:b w:val="0"/>
          <w:i w:val="0"/>
          <w:smallCaps w:val="0"/>
          <w:strike w:val="0"/>
          <w:color w:val="880000"/>
          <w:sz w:val="24"/>
          <w:szCs w:val="24"/>
          <w:u w:val="none"/>
          <w:shd w:fill="auto" w:val="clear"/>
          <w:vertAlign w:val="baseline"/>
        </w:rPr>
      </w:pPr>
      <w:r w:rsidDel="00000000" w:rsidR="00000000" w:rsidRPr="00000000">
        <w:rPr>
          <w:rFonts w:ascii="Arial" w:cs="Arial" w:eastAsia="Arial" w:hAnsi="Arial"/>
          <w:b w:val="0"/>
          <w:i w:val="0"/>
          <w:smallCaps w:val="0"/>
          <w:strike w:val="0"/>
          <w:color w:val="880000"/>
          <w:sz w:val="24"/>
          <w:szCs w:val="24"/>
          <w:u w:val="none"/>
          <w:shd w:fill="auto" w:val="clear"/>
          <w:vertAlign w:val="baseline"/>
          <w:rtl w:val="0"/>
        </w:rPr>
        <w:t xml:space="preserve"># Plot the chart.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Arial" w:cs="Arial" w:eastAsia="Arial" w:hAnsi="Arial"/>
          <w:b w:val="0"/>
          <w:i w:val="0"/>
          <w:smallCaps w:val="0"/>
          <w:strike w:val="0"/>
          <w:color w:val="880000"/>
          <w:sz w:val="24"/>
          <w:szCs w:val="24"/>
          <w:u w:val="none"/>
          <w:shd w:fill="auto" w:val="clear"/>
          <w:vertAlign w:val="baseline"/>
        </w:rPr>
      </w:pPr>
      <w:r w:rsidDel="00000000" w:rsidR="00000000" w:rsidRPr="00000000">
        <w:rPr>
          <w:rFonts w:ascii="Arial" w:cs="Arial" w:eastAsia="Arial" w:hAnsi="Arial"/>
          <w:b w:val="0"/>
          <w:i w:val="0"/>
          <w:smallCaps w:val="0"/>
          <w:strike w:val="0"/>
          <w:color w:val="880000"/>
          <w:sz w:val="24"/>
          <w:szCs w:val="24"/>
          <w:u w:val="none"/>
          <w:shd w:fill="auto" w:val="clear"/>
          <w:vertAlign w:val="baseline"/>
          <w:rtl w:val="0"/>
        </w:rPr>
        <w:t xml:space="preserve"># Save the file.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6666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489.675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execute the above code, it produces the following result −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9189453125" w:line="240" w:lineRule="auto"/>
        <w:ind w:left="0" w:right="333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06600" cy="1231900"/>
            <wp:effectExtent b="0" l="0" r="0" t="0"/>
            <wp:docPr id="34"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2006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415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Line Chart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29.90804195404053" w:lineRule="auto"/>
        <w:ind w:left="1492.0816040039062" w:right="217.828369140625" w:hanging="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line chart is a graph that connects a series of points by drawing line segments between them.  These points are ordered in one of their coordinate (usually the x-coordinate) value. Line charts  are usually used in identifying the trends in data.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015625" w:line="240" w:lineRule="auto"/>
        <w:ind w:left="1492.5616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in R is used to create the line graph.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448.88351440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197265625" w:line="240" w:lineRule="auto"/>
        <w:ind w:left="1441.6835021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plot(v,type,col,xlab,ylab)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1492.323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Following is the description of the parameters used −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858.84201049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vector containing the numeric values.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29.90779876708984" w:lineRule="auto"/>
        <w:ind w:left="2214.8838806152344" w:right="218.0908203125" w:hanging="356.04263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takes the value "p" to draw only the points, "l" to draw only the lines and "o" to  draw both points and lines.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220703125" w:line="240" w:lineRule="auto"/>
        <w:ind w:left="1858.84048461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xlab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label for x axis.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858.83956909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ylab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label for y axis.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218505859375" w:line="240" w:lineRule="auto"/>
        <w:ind w:left="1858.83895874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Title of the chart.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858.838043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give colors to both the points and lines.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851806640625" w:line="240" w:lineRule="auto"/>
        <w:ind w:left="1444.3159484863281"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Example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197265625" w:line="229.90804195404053" w:lineRule="auto"/>
        <w:ind w:left="1500.7160949707031" w:right="218.93066406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simple line chart is created using the input vector and the type parameter as "O". The below  script will create and save a line chart in the current R working directory.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99609375" w:line="240" w:lineRule="auto"/>
        <w:ind w:left="1441.6758728027344" w:right="0" w:firstLine="0"/>
        <w:jc w:val="left"/>
        <w:rPr>
          <w:rFonts w:ascii="Arial" w:cs="Arial" w:eastAsia="Arial" w:hAnsi="Arial"/>
          <w:b w:val="0"/>
          <w:i w:val="0"/>
          <w:smallCaps w:val="0"/>
          <w:strike w:val="0"/>
          <w:color w:val="880000"/>
          <w:sz w:val="24"/>
          <w:szCs w:val="24"/>
          <w:u w:val="none"/>
          <w:shd w:fill="auto" w:val="clear"/>
          <w:vertAlign w:val="baseline"/>
        </w:rPr>
      </w:pPr>
      <w:r w:rsidDel="00000000" w:rsidR="00000000" w:rsidRPr="00000000">
        <w:rPr>
          <w:rFonts w:ascii="Arial" w:cs="Arial" w:eastAsia="Arial" w:hAnsi="Arial"/>
          <w:b w:val="0"/>
          <w:i w:val="0"/>
          <w:smallCaps w:val="0"/>
          <w:strike w:val="0"/>
          <w:color w:val="880000"/>
          <w:sz w:val="24"/>
          <w:szCs w:val="24"/>
          <w:u w:val="none"/>
          <w:shd w:fill="auto" w:val="clear"/>
          <w:vertAlign w:val="baseline"/>
          <w:rtl w:val="0"/>
        </w:rPr>
        <w:t xml:space="preserve"># Create the data for the chart.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58581542969"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12</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28</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66"/>
          <w:sz w:val="24"/>
          <w:szCs w:val="24"/>
          <w:u w:val="none"/>
          <w:shd w:fill="auto" w:val="clear"/>
          <w:vertAlign w:val="baseline"/>
          <w:rtl w:val="0"/>
        </w:rPr>
        <w:t xml:space="preserve">41</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391357421875" w:line="240" w:lineRule="auto"/>
        <w:ind w:left="1441.6758728027344" w:right="0" w:firstLine="0"/>
        <w:jc w:val="left"/>
        <w:rPr>
          <w:rFonts w:ascii="Arial" w:cs="Arial" w:eastAsia="Arial" w:hAnsi="Arial"/>
          <w:b w:val="0"/>
          <w:i w:val="0"/>
          <w:smallCaps w:val="0"/>
          <w:strike w:val="0"/>
          <w:color w:val="880000"/>
          <w:sz w:val="24"/>
          <w:szCs w:val="24"/>
          <w:u w:val="none"/>
          <w:shd w:fill="auto" w:val="clear"/>
          <w:vertAlign w:val="baseline"/>
        </w:rPr>
      </w:pPr>
      <w:r w:rsidDel="00000000" w:rsidR="00000000" w:rsidRPr="00000000">
        <w:rPr>
          <w:rFonts w:ascii="Arial" w:cs="Arial" w:eastAsia="Arial" w:hAnsi="Arial"/>
          <w:b w:val="0"/>
          <w:i w:val="0"/>
          <w:smallCaps w:val="0"/>
          <w:strike w:val="0"/>
          <w:color w:val="880000"/>
          <w:sz w:val="24"/>
          <w:szCs w:val="24"/>
          <w:u w:val="none"/>
          <w:shd w:fill="auto" w:val="clear"/>
          <w:vertAlign w:val="baseline"/>
          <w:rtl w:val="0"/>
        </w:rPr>
        <w:t xml:space="preserve"># Give the chart file a name.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758728027344"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png</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4"/>
          <w:szCs w:val="24"/>
          <w:u w:val="none"/>
          <w:shd w:fill="auto" w:val="clear"/>
          <w:vertAlign w:val="baseline"/>
          <w:rtl w:val="0"/>
        </w:rPr>
        <w:t xml:space="preserve">"line_chart.jpg"</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716079711914"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3916015625" w:line="199.92000102996826" w:lineRule="auto"/>
        <w:ind w:left="0" w:right="0" w:firstLine="0"/>
        <w:jc w:val="left"/>
        <w:rPr>
          <w:rFonts w:ascii="Arial" w:cs="Arial" w:eastAsia="Arial" w:hAnsi="Arial"/>
          <w:b w:val="0"/>
          <w:i w:val="0"/>
          <w:smallCaps w:val="0"/>
          <w:strike w:val="0"/>
          <w:color w:val="880000"/>
          <w:sz w:val="24"/>
          <w:szCs w:val="24"/>
          <w:u w:val="none"/>
          <w:shd w:fill="auto" w:val="clear"/>
          <w:vertAlign w:val="baseline"/>
        </w:rPr>
      </w:pPr>
      <w:r w:rsidDel="00000000" w:rsidR="00000000" w:rsidRPr="00000000">
        <w:rPr>
          <w:rFonts w:ascii="Arial" w:cs="Arial" w:eastAsia="Arial" w:hAnsi="Arial"/>
          <w:b w:val="0"/>
          <w:i w:val="0"/>
          <w:smallCaps w:val="0"/>
          <w:strike w:val="0"/>
          <w:color w:val="880000"/>
          <w:sz w:val="24"/>
          <w:szCs w:val="24"/>
          <w:u w:val="none"/>
          <w:shd w:fill="auto" w:val="clear"/>
          <w:vertAlign w:val="baseline"/>
          <w:rtl w:val="0"/>
        </w:rPr>
        <w:t xml:space="preserve"># Plot the bar chart.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6666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Arial" w:cs="Arial" w:eastAsia="Arial" w:hAnsi="Arial"/>
          <w:b w:val="0"/>
          <w:i w:val="0"/>
          <w:smallCaps w:val="0"/>
          <w:strike w:val="0"/>
          <w:color w:val="880000"/>
          <w:sz w:val="24"/>
          <w:szCs w:val="24"/>
          <w:u w:val="none"/>
          <w:shd w:fill="auto" w:val="clear"/>
          <w:vertAlign w:val="baseline"/>
        </w:rPr>
      </w:pPr>
      <w:r w:rsidDel="00000000" w:rsidR="00000000" w:rsidRPr="00000000">
        <w:rPr>
          <w:rFonts w:ascii="Arial" w:cs="Arial" w:eastAsia="Arial" w:hAnsi="Arial"/>
          <w:b w:val="0"/>
          <w:i w:val="0"/>
          <w:smallCaps w:val="0"/>
          <w:strike w:val="0"/>
          <w:color w:val="880000"/>
          <w:sz w:val="24"/>
          <w:szCs w:val="24"/>
          <w:u w:val="none"/>
          <w:shd w:fill="auto" w:val="clear"/>
          <w:vertAlign w:val="baseline"/>
          <w:rtl w:val="0"/>
        </w:rPr>
        <w:t xml:space="preserve"># Save the file.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6666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491.595916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When we execute the above code, it produces the following result −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9189453125" w:line="240" w:lineRule="auto"/>
        <w:ind w:left="0" w:right="3275.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76450" cy="1435100"/>
            <wp:effectExtent b="0" l="0" r="0" t="0"/>
            <wp:docPr id="37" name="image37.png"/>
            <a:graphic>
              <a:graphicData uri="http://schemas.openxmlformats.org/drawingml/2006/picture">
                <pic:pic>
                  <pic:nvPicPr>
                    <pic:cNvPr id="0" name="image37.png"/>
                    <pic:cNvPicPr preferRelativeResize="0"/>
                  </pic:nvPicPr>
                  <pic:blipFill>
                    <a:blip r:embed="rId44"/>
                    <a:srcRect b="0" l="0" r="0" t="0"/>
                    <a:stretch>
                      <a:fillRect/>
                    </a:stretch>
                  </pic:blipFill>
                  <pic:spPr>
                    <a:xfrm>
                      <a:off x="0" y="0"/>
                      <a:ext cx="20764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3366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Areas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40380859375" w:line="245.90532302856445" w:lineRule="auto"/>
        <w:ind w:left="2166.3958740234375" w:right="168.63525390625" w:hanging="353.4422302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Presenting analytical conclusions of the data to the non-analyst departments of your  company.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1572265625" w:line="248.23339462280273" w:lineRule="auto"/>
        <w:ind w:left="2166.396026611328" w:right="174.8095703125" w:hanging="353.4422302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 monitoring devices use data visualization to track any anomaly in blood pressure,  cholesterol and others.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6005859375" w:line="253.89925003051758" w:lineRule="auto"/>
        <w:ind w:left="1812.9539489746094" w:right="169.59716796875" w:hanging="1.52587890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discover repeating patterns and trends in consumer and marketing data.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Meteorologists use data visualization for assessing prevalent weather changes throughout  the world.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67724609375" w:line="247.90240287780762" w:lineRule="auto"/>
        <w:ind w:left="2166.396484375" w:right="172.78564453125" w:hanging="353.4422302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Real-time maps and geo-positioning systems use visualization for traffic monitoring and  estimating travel time.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54052734375" w:line="240" w:lineRule="auto"/>
        <w:ind w:left="1447.194366455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ggplot2 Library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8.06951522827148" w:lineRule="auto"/>
        <w:ind w:left="1441.6743469238281" w:right="168.73168945312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ggplot2 is a R package dedicated to data visualization. It can greatly improve the quality and  aesthetics of your graphics, and will make you much more efficient in creating them.ggplot2  allows to build almost any type of chart. The ggplot2 package is extremely flexible and repeating  plots for groups is quite easy.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4566650390625" w:line="240" w:lineRule="auto"/>
        <w:ind w:left="0" w:right="1003.602905273437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We start by loading the required packages. </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ggplot2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is included in the </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tidyverse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package.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tbl>
      <w:tblPr>
        <w:tblStyle w:val="Table8"/>
        <w:tblW w:w="9712.322387695312" w:type="dxa"/>
        <w:jc w:val="left"/>
        <w:tblInd w:w="125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2.322387695312"/>
        <w:tblGridChange w:id="0">
          <w:tblGrid>
            <w:gridCol w:w="9712.322387695312"/>
          </w:tblGrid>
        </w:tblGridChange>
      </w:tblGrid>
      <w:tr>
        <w:trPr>
          <w:cantSplit w:val="0"/>
          <w:trHeight w:val="56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23794555664062"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(tidyverse) </w:t>
            </w:r>
          </w:p>
        </w:tc>
      </w:tr>
    </w:tbl>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0.40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0" cy="364239"/>
            <wp:effectExtent b="0" l="0" r="0" t="0"/>
            <wp:docPr id="38" name="image38.png"/>
            <a:graphic>
              <a:graphicData uri="http://schemas.openxmlformats.org/drawingml/2006/picture">
                <pic:pic>
                  <pic:nvPicPr>
                    <pic:cNvPr id="0" name="image38.png"/>
                    <pic:cNvPicPr preferRelativeResize="0"/>
                  </pic:nvPicPr>
                  <pic:blipFill>
                    <a:blip r:embed="rId45"/>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ggplot Library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0188789367676" w:lineRule="auto"/>
        <w:ind w:left="1447.1958923339844" w:right="176.39282226562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ggplot, you need to ask yourself, what are the fundamental parts of every data  graph? They are: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181640625" w:line="256.2985897064209" w:lineRule="auto"/>
        <w:ind w:left="1812.9557800292969" w:right="171.650390625" w:firstLine="1.52587890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Aesthetics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the roles that the variables play in each graph. A variable may  control where points appear, the color or shape of a point, the height of a bar and so 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the geometric objects. Do you need bars, points, lines?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the functions like linear regression you might need to draw a line.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legends that show things like circular symbols represent females while  circles represent males.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9287109375" w:line="245.89768409729004" w:lineRule="auto"/>
        <w:ind w:left="2161.6006469726562" w:right="177.2314453125" w:hanging="348.64212036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the groups in your data. Faceting by gender would cause the graph to  repeat for the two genders.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919921875" w:line="247.90223121643066" w:lineRule="auto"/>
        <w:ind w:left="1447.4388122558594" w:right="338.1628417968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graph starts with the function ggplot(), which takes two arguments. The first argument is the  source of the data. The second argument maps the data components of interest into components  of the graph. That argument is a function called aes(), which stands for aesthetic mapping. Each  argument to aes() is called an aesthetic.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6259765625" w:line="247.90240287780762" w:lineRule="auto"/>
        <w:ind w:left="1447.4388122558594" w:right="256.81884765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you9re creating a histogram of Temp in the airquality data frame, you want 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x-axis. The code looks like this: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6494140625" w:line="240" w:lineRule="auto"/>
        <w:ind w:left="1447.19879150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ggplot(airquality, aes(x=Temp))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16064453125" w:line="249.89999771118164" w:lineRule="auto"/>
        <w:ind w:left="1444.3159484863281" w:right="168.88427734375" w:firstLine="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These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geom</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functions come in a variety of types: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ggplot2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supplies one for almost every graphing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need, and provides the flexibility to work with special cases. For a histogram, the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geom</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geom_histogram()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bar plot, it9s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geom_bar()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point, it9s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geom_point()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1444.55596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add a geom to ggplot, you use a plus 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9"/>
        <w:tblW w:w="9712.322387695312" w:type="dxa"/>
        <w:jc w:val="left"/>
        <w:tblInd w:w="125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2.322387695312"/>
        <w:tblGridChange w:id="0">
          <w:tblGrid>
            <w:gridCol w:w="9712.322387695312"/>
          </w:tblGrid>
        </w:tblGridChange>
      </w:tblGrid>
      <w:tr>
        <w:trPr>
          <w:cantSplit w:val="0"/>
          <w:trHeight w:val="993.60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88940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ggplot(airquality, aes(x=Temp)) +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240" w:lineRule="auto"/>
              <w:ind w:left="182.3979187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geom_histogram() </w:t>
            </w:r>
          </w:p>
        </w:tc>
      </w:tr>
    </w:tbl>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43.5958862304688" w:right="168.634033203125" w:firstLine="4.0800476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That9s just about it, except for any finishing touches to the graph9s appearance. To modify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appearance of the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geom</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you add arguments to the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geom()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To modify the background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color scheme, you can add one or more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theme()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functions. To add labels to the axes and a title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graph, you add the function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labs()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1450.55587768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 the overall structure for a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ggplot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graph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20166015625" w:line="240" w:lineRule="auto"/>
        <w:ind w:left="1447.19589233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ggplot(data_source, aes(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map data components to graph components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geom_xxx(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arguments to modify the appearance of the geom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15966796875"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theme_xxx(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arguments to change the overall appearance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40844726562"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labs(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 axis-labels and a 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23828125" w:line="249.89999771118164" w:lineRule="auto"/>
        <w:ind w:left="1442.6359558105469" w:right="168.7280273437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It9s like building a house: The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ggplot()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is the foundation, the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geom()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is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house,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theme()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is the landscaping, and </w:t>
      </w:r>
      <w:r w:rsidDel="00000000" w:rsidR="00000000" w:rsidRPr="00000000">
        <w:rPr>
          <w:rFonts w:ascii="Arial" w:cs="Arial" w:eastAsia="Arial" w:hAnsi="Arial"/>
          <w:b w:val="0"/>
          <w:i w:val="0"/>
          <w:smallCaps w:val="0"/>
          <w:strike w:val="0"/>
          <w:color w:val="000000"/>
          <w:sz w:val="24"/>
          <w:szCs w:val="24"/>
          <w:u w:val="none"/>
          <w:shd w:fill="f9f2f4" w:val="clear"/>
          <w:vertAlign w:val="baseline"/>
          <w:rtl w:val="0"/>
        </w:rPr>
        <w:t xml:space="preserve">labs()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puts the address on the door. Additional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available for modifying the graph.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9287109375" w:line="229.90804195404053" w:lineRule="auto"/>
        <w:ind w:left="1441.6758728027344" w:right="168.006591796875" w:firstLine="2.88009643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ggplot2 package offers two main functions: quickplot() and ggplot(). The quickplot()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also known as qplot()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mimics R9s traditional plot() function in many ways. It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particularly easy to use for simple plots. Below is an example of the default plots that qplot()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makes. The command that created each plot is shown in the title of each graph. Most of them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useful except for middle one in the left column of qplot(workshop, gender).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2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Plotting with ggplot2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29.90789890289307" w:lineRule="auto"/>
        <w:ind w:left="1442.6359558105469" w:right="168.486328125" w:firstLine="4.55993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ggplot2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is a plotting package that makes it simple to create complex plots from data in a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frame. It provides a more programmatic interface for specifying what variables to plot, how they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 displayed, and general visual properties. Therefore, we only need minimal changes if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underlying data change or if we decide to change from a bar plot to a scatterplot. This helps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creating publication quality plots with minimal amounts of adjustments and tweaking.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01171875" w:line="229.90804195404053" w:lineRule="auto"/>
        <w:ind w:left="1441.6758728027344" w:right="170.3271484375" w:firstLine="5.520019531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ggplot2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plots work best with data in the 8long9 format, i.e., a column for every dimension, and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row for every observation. Well-structured data will save you lots of time when making figures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ggplot2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123046875" w:line="229.90779876708984" w:lineRule="auto"/>
        <w:ind w:left="1449.3559265136719" w:right="175.461425781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ggplot graphics are built layer by layer by adding new elements. Adding layers in this fashion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allows for extensive flexibility and customization of plots.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6220703125" w:line="229.90779876708984" w:lineRule="auto"/>
        <w:ind w:left="1441.6758728027344" w:right="171.90551757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build a ggplot, we will use the following basic template that can be used for different types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plots: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10"/>
        <w:tblW w:w="9712.322387695312" w:type="dxa"/>
        <w:jc w:val="left"/>
        <w:tblInd w:w="125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2.322387695312"/>
        <w:tblGridChange w:id="0">
          <w:tblGrid>
            <w:gridCol w:w="9712.322387695312"/>
          </w:tblGrid>
        </w:tblGridChange>
      </w:tblGrid>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88940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ggplot(data = &lt;DATA&gt;, mapping = aes(&lt;MAPPINGS&gt;)) + &lt;GEOM_FUNCTION&gt;() </w:t>
            </w:r>
          </w:p>
        </w:tc>
      </w:tr>
    </w:tbl>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63.5198974609375" w:right="173.251953125" w:hanging="35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 the ggplot() function and bind the plot to a specific data frame using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data argument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11"/>
        <w:tblW w:w="9712.322387695312" w:type="dxa"/>
        <w:jc w:val="left"/>
        <w:tblInd w:w="125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2.322387695312"/>
        <w:tblGridChange w:id="0">
          <w:tblGrid>
            <w:gridCol w:w="9712.322387695312"/>
          </w:tblGrid>
        </w:tblGridChange>
      </w:tblGrid>
      <w:tr>
        <w:trPr>
          <w:cantSplit w:val="0"/>
          <w:trHeight w:val="571.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88940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 surveys_complete) </w:t>
            </w:r>
          </w:p>
        </w:tc>
      </w:tr>
    </w:tbl>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163.5198974609375" w:right="171.17431640625" w:hanging="35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define an aesthetic mapping (using the aesthetic (aes) function), by selecting the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be plotted and specifying how to present them in the graph, e.g., as x/y positions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characteristics such as size, shape, color, 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12"/>
        <w:tblW w:w="9712.322387695312" w:type="dxa"/>
        <w:jc w:val="left"/>
        <w:tblInd w:w="125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2.322387695312"/>
        <w:tblGridChange w:id="0">
          <w:tblGrid>
            <w:gridCol w:w="9712.322387695312"/>
          </w:tblGrid>
        </w:tblGridChange>
      </w:tblGrid>
      <w:tr>
        <w:trPr>
          <w:cantSplit w:val="0"/>
          <w:trHeight w:val="56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88940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 surveys_complete, mapping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weight, y = hindfoot_length)) </w:t>
            </w:r>
          </w:p>
        </w:tc>
      </w:tr>
    </w:tbl>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2161.1199951171875" w:right="173.49609375" w:hanging="350.28564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add 8geoms9 –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graphical representations of the data in the plot (points, lines,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bars).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ggplot2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offers many different geoms; we will use some common ones today,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including: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15161132812"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39" name="image39.png"/>
            <a:graphic>
              <a:graphicData uri="http://schemas.openxmlformats.org/drawingml/2006/picture">
                <pic:pic>
                  <pic:nvPicPr>
                    <pic:cNvPr id="0" name="image39.png"/>
                    <pic:cNvPicPr preferRelativeResize="0"/>
                  </pic:nvPicPr>
                  <pic:blipFill>
                    <a:blip r:embed="rId46"/>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highlight w:val="white"/>
          <w:u w:val="none"/>
          <w:vertAlign w:val="baseline"/>
          <w:rtl w:val="0"/>
        </w:rPr>
        <w:t xml:space="preserve">o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geom_point() for scatter plots, dot plots, 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highlight w:val="white"/>
          <w:u w:val="none"/>
          <w:vertAlign w:val="baseline"/>
          <w:rtl w:val="0"/>
        </w:rPr>
        <w:t xml:space="preserve">o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geom_boxplot() for, well, boxplots!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highlight w:val="white"/>
          <w:u w:val="none"/>
          <w:vertAlign w:val="baseline"/>
          <w:rtl w:val="0"/>
        </w:rPr>
        <w:t xml:space="preserve">o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geom_line() for trend lines, time series, 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add a geom to the plot use +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operator. Because we have two continuous variables, let9s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 geom_point() first: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13"/>
        <w:tblW w:w="9712.322387695312" w:type="dxa"/>
        <w:jc w:val="left"/>
        <w:tblInd w:w="125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2.322387695312"/>
        <w:tblGridChange w:id="0">
          <w:tblGrid>
            <w:gridCol w:w="9712.322387695312"/>
          </w:tblGrid>
        </w:tblGridChange>
      </w:tblGrid>
      <w:tr>
        <w:trPr>
          <w:cantSplit w:val="0"/>
          <w:trHeight w:val="84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88940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 surveys_complete,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weight, y = hindfoot_length)) +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79187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92450" cy="1447800"/>
            <wp:effectExtent b="0" l="0" r="0" t="0"/>
            <wp:docPr id="42" name="image42.png"/>
            <a:graphic>
              <a:graphicData uri="http://schemas.openxmlformats.org/drawingml/2006/picture">
                <pic:pic>
                  <pic:nvPicPr>
                    <pic:cNvPr id="0" name="image42.png"/>
                    <pic:cNvPicPr preferRelativeResize="0"/>
                  </pic:nvPicPr>
                  <pic:blipFill>
                    <a:blip r:embed="rId47"/>
                    <a:srcRect b="0" l="0" r="0" t="0"/>
                    <a:stretch>
                      <a:fillRect/>
                    </a:stretch>
                  </pic:blipFill>
                  <pic:spPr>
                    <a:xfrm>
                      <a:off x="0" y="0"/>
                      <a:ext cx="30924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 in the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ggplot2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package is particularly useful because it allows you to modify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existing ggplot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objects. This means you can easily set up plot &lt;templates= and conveniently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explore different types of plots, so the above plot can also be generated with code like 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14"/>
        <w:tblW w:w="9712.322387695312" w:type="dxa"/>
        <w:jc w:val="left"/>
        <w:tblInd w:w="125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2.322387695312"/>
        <w:tblGridChange w:id="0">
          <w:tblGrid>
            <w:gridCol w:w="9712.322387695312"/>
          </w:tblGrid>
        </w:tblGridChange>
      </w:tblGrid>
      <w:tr>
        <w:trPr>
          <w:cantSplit w:val="0"/>
          <w:trHeight w:val="222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779602050781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Assign plot to a variable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6379089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surveys_plot &lt;- </w:t>
            </w:r>
            <w:r w:rsidDel="00000000" w:rsidR="00000000" w:rsidRPr="00000000">
              <w:rPr>
                <w:rFonts w:ascii="Arial" w:cs="Arial" w:eastAsia="Arial" w:hAnsi="Arial"/>
                <w:b w:val="1"/>
                <w:i w:val="0"/>
                <w:smallCaps w:val="0"/>
                <w:strike w:val="0"/>
                <w:color w:val="000000"/>
                <w:sz w:val="24"/>
                <w:szCs w:val="24"/>
                <w:u w:val="none"/>
                <w:shd w:fill="f5f5f5" w:val="clear"/>
                <w:vertAlign w:val="baseline"/>
                <w:rtl w:val="0"/>
              </w:rPr>
              <w:t xml:space="preserve">ggplot</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(data = surveys_complete,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79187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 mapping = </w:t>
            </w:r>
            <w:r w:rsidDel="00000000" w:rsidR="00000000" w:rsidRPr="00000000">
              <w:rPr>
                <w:rFonts w:ascii="Arial" w:cs="Arial" w:eastAsia="Arial" w:hAnsi="Arial"/>
                <w:b w:val="1"/>
                <w:i w:val="0"/>
                <w:smallCaps w:val="0"/>
                <w:strike w:val="0"/>
                <w:color w:val="000000"/>
                <w:sz w:val="24"/>
                <w:szCs w:val="24"/>
                <w:u w:val="none"/>
                <w:shd w:fill="f5f5f5" w:val="clear"/>
                <w:vertAlign w:val="baseline"/>
                <w:rtl w:val="0"/>
              </w:rPr>
              <w:t xml:space="preserve">aes</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(x = weight, y = hindfoot_length))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82.8779602050781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f5f5f5" w:val="clear"/>
                <w:vertAlign w:val="baseline"/>
                <w:rtl w:val="0"/>
              </w:rPr>
              <w:t xml:space="preserve"># Draw the plot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6379089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surveys_plot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79187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Notes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73876953125" w:line="229.908041954040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Anything you put in the ggplot() function can be seen by any geom layers that you add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(i.e., these are universal plot settings). This includes the x- and y-axis you set up in aes().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 can also specify aesthetics for a given geom independently of the aesthetics defined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globally in the ggplot() function.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275131225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 sign used to add layers must be placed at the end of each line containing a layer.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instead, the + sign is added in the line before the other layer,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ggplot2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will not add the new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layer and will return an error message.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 may notice that we sometimes reference 8ggplot29 and sometimes 8ggplot9.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clarify, 8ggplot29 is the name of the most recent version of the package. However, 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time we call the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function itself, it9s just called 8ggplot9.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80078125" w:line="199.9200010299682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This is the correct syntax for adding layers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238403320312"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surveys_plot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f5f5f5" w:val="clear"/>
          <w:vertAlign w:val="baseline"/>
          <w:rtl w:val="0"/>
        </w:rPr>
        <w:t xml:space="preserve">geom_point</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955963134765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f5f5f5" w:val="clear"/>
          <w:vertAlign w:val="baseline"/>
          <w:rtl w:val="0"/>
        </w:rPr>
        <w:t xml:space="preserve"># This will not add the new layer and will return an error message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159118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surveys_plot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59216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8701171875" w:line="240" w:lineRule="auto"/>
        <w:ind w:left="1444.5559692382812"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Building your plots iteratively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29.90779876708984" w:lineRule="auto"/>
        <w:ind w:left="1441.9158935546875" w:right="173.72802734375" w:firstLine="2.640075683593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Building plots with </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ggplot2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is typically an iterative process. We start by defining the dataset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we9ll use, lay out the axes, and choose a geom: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tbl>
      <w:tblPr>
        <w:tblStyle w:val="Table15"/>
        <w:tblW w:w="9712.322387695312" w:type="dxa"/>
        <w:jc w:val="left"/>
        <w:tblInd w:w="125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2.322387695312"/>
        <w:tblGridChange w:id="0">
          <w:tblGrid>
            <w:gridCol w:w="9712.322387695312"/>
          </w:tblGrid>
        </w:tblGridChange>
      </w:tblGrid>
      <w:tr>
        <w:trPr>
          <w:cantSplit w:val="0"/>
          <w:trHeight w:val="842.39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88940429688"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surveys_complete, </w:t>
            </w: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aes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weight, </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y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hindfoot_length))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791870117188"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tc>
      </w:tr>
    </w:tbl>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0.40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30600" cy="1657350"/>
            <wp:effectExtent b="0" l="0" r="0" t="0"/>
            <wp:docPr id="43" name="image43.png"/>
            <a:graphic>
              <a:graphicData uri="http://schemas.openxmlformats.org/drawingml/2006/picture">
                <pic:pic>
                  <pic:nvPicPr>
                    <pic:cNvPr id="0" name="image43.png"/>
                    <pic:cNvPicPr preferRelativeResize="0"/>
                  </pic:nvPicPr>
                  <pic:blipFill>
                    <a:blip r:embed="rId48"/>
                    <a:srcRect b="0" l="0" r="0" t="0"/>
                    <a:stretch>
                      <a:fillRect/>
                    </a:stretch>
                  </pic:blipFill>
                  <pic:spPr>
                    <a:xfrm>
                      <a:off x="0" y="0"/>
                      <a:ext cx="35306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3.5958862304688" w:right="176.25244140625" w:firstLine="0.96008300781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Then, we start modifying this plot to extract more information from it. For instance, we can add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transparency (alpha) to avoid overplotting: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tbl>
      <w:tblPr>
        <w:tblStyle w:val="Table16"/>
        <w:tblW w:w="9712.322387695312" w:type="dxa"/>
        <w:jc w:val="left"/>
        <w:tblInd w:w="125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2.322387695312"/>
        <w:tblGridChange w:id="0">
          <w:tblGrid>
            <w:gridCol w:w="9712.322387695312"/>
          </w:tblGrid>
        </w:tblGridChange>
      </w:tblGrid>
      <w:tr>
        <w:trPr>
          <w:cantSplit w:val="0"/>
          <w:trHeight w:val="8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88940429688"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surveys_complete, </w:t>
            </w: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aes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weight, </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y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hindfoot_length))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791870117188"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alpha = </w:t>
            </w:r>
            <w:r w:rsidDel="00000000" w:rsidR="00000000" w:rsidRPr="00000000">
              <w:rPr>
                <w:rFonts w:ascii="Arial" w:cs="Arial" w:eastAsia="Arial" w:hAnsi="Arial"/>
                <w:b w:val="0"/>
                <w:i w:val="0"/>
                <w:smallCaps w:val="0"/>
                <w:strike w:val="0"/>
                <w:color w:val="40a070"/>
                <w:sz w:val="24"/>
                <w:szCs w:val="24"/>
                <w:u w:val="none"/>
                <w:shd w:fill="auto" w:val="clear"/>
                <w:vertAlign w:val="baseline"/>
                <w:rtl w:val="0"/>
              </w:rPr>
              <w:t xml:space="preserve">0.1</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tc>
      </w:tr>
    </w:tbl>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5.40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33750" cy="1784350"/>
            <wp:effectExtent b="0" l="0" r="0" t="0"/>
            <wp:docPr id="40" name="image40.png"/>
            <a:graphic>
              <a:graphicData uri="http://schemas.openxmlformats.org/drawingml/2006/picture">
                <pic:pic>
                  <pic:nvPicPr>
                    <pic:cNvPr id="0" name="image40.png"/>
                    <pic:cNvPicPr preferRelativeResize="0"/>
                  </pic:nvPicPr>
                  <pic:blipFill>
                    <a:blip r:embed="rId49"/>
                    <a:srcRect b="0" l="0" r="0" t="0"/>
                    <a:stretch>
                      <a:fillRect/>
                    </a:stretch>
                  </pic:blipFill>
                  <pic:spPr>
                    <a:xfrm>
                      <a:off x="0" y="0"/>
                      <a:ext cx="3333750" cy="1784350"/>
                    </a:xfrm>
                    <a:prstGeom prst="rect"/>
                    <a:ln/>
                  </pic:spPr>
                </pic:pic>
              </a:graphicData>
            </a:graphic>
          </wp:inline>
        </w:drawing>
      </w: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758728027344"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We can also add colors for all the points: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241149902344" w:line="240" w:lineRule="auto"/>
        <w:ind w:left="0" w:right="0" w:firstLine="0"/>
        <w:jc w:val="center"/>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surveys_complete, </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mapping = </w:t>
      </w: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aes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weight, </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y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hindfoot_length))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12060546875" w:line="240" w:lineRule="auto"/>
        <w:ind w:left="0" w:right="1910.400390625" w:firstLine="0"/>
        <w:jc w:val="righ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Pr>
        <w:drawing>
          <wp:inline distB="19050" distT="19050" distL="19050" distR="19050">
            <wp:extent cx="3810000" cy="364239"/>
            <wp:effectExtent b="0" l="0" r="0" t="0"/>
            <wp:docPr id="41" name="image41.png"/>
            <a:graphic>
              <a:graphicData uri="http://schemas.openxmlformats.org/drawingml/2006/picture">
                <pic:pic>
                  <pic:nvPicPr>
                    <pic:cNvPr id="0" name="image41.png"/>
                    <pic:cNvPicPr preferRelativeResize="0"/>
                  </pic:nvPicPr>
                  <pic:blipFill>
                    <a:blip r:embed="rId50"/>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333333"/>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4070a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alpha = </w:t>
      </w:r>
      <w:r w:rsidDel="00000000" w:rsidR="00000000" w:rsidRPr="00000000">
        <w:rPr>
          <w:rFonts w:ascii="Arial" w:cs="Arial" w:eastAsia="Arial" w:hAnsi="Arial"/>
          <w:b w:val="0"/>
          <w:i w:val="0"/>
          <w:smallCaps w:val="0"/>
          <w:strike w:val="0"/>
          <w:color w:val="40a070"/>
          <w:sz w:val="24"/>
          <w:szCs w:val="24"/>
          <w:u w:val="none"/>
          <w:shd w:fill="auto" w:val="clear"/>
          <w:vertAlign w:val="baseline"/>
          <w:rtl w:val="0"/>
        </w:rPr>
        <w:t xml:space="preserve">0.1</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color = </w:t>
      </w:r>
      <w:r w:rsidDel="00000000" w:rsidR="00000000" w:rsidRPr="00000000">
        <w:rPr>
          <w:rFonts w:ascii="Arial" w:cs="Arial" w:eastAsia="Arial" w:hAnsi="Arial"/>
          <w:b w:val="0"/>
          <w:i w:val="0"/>
          <w:smallCaps w:val="0"/>
          <w:strike w:val="0"/>
          <w:color w:val="4070a0"/>
          <w:sz w:val="24"/>
          <w:szCs w:val="24"/>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19580078125" w:line="240" w:lineRule="auto"/>
        <w:ind w:left="144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Pr>
        <w:drawing>
          <wp:inline distB="19050" distT="19050" distL="19050" distR="19050">
            <wp:extent cx="4006850" cy="2127250"/>
            <wp:effectExtent b="0" l="0" r="0" t="0"/>
            <wp:docPr id="47" name="image47.png"/>
            <a:graphic>
              <a:graphicData uri="http://schemas.openxmlformats.org/drawingml/2006/picture">
                <pic:pic>
                  <pic:nvPicPr>
                    <pic:cNvPr id="0" name="image47.png"/>
                    <pic:cNvPicPr preferRelativeResize="0"/>
                  </pic:nvPicPr>
                  <pic:blipFill>
                    <a:blip r:embed="rId51"/>
                    <a:srcRect b="0" l="0" r="0" t="0"/>
                    <a:stretch>
                      <a:fillRect/>
                    </a:stretch>
                  </pic:blipFill>
                  <pic:spPr>
                    <a:xfrm>
                      <a:off x="0" y="0"/>
                      <a:ext cx="4006850" cy="2127250"/>
                    </a:xfrm>
                    <a:prstGeom prst="rect"/>
                    <a:ln/>
                  </pic:spPr>
                </pic:pic>
              </a:graphicData>
            </a:graphic>
          </wp:inline>
        </w:drawing>
      </w: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58581542969" w:right="0" w:firstLine="0"/>
        <w:jc w:val="left"/>
        <w:rPr>
          <w:rFonts w:ascii="Arial" w:cs="Arial" w:eastAsia="Arial" w:hAnsi="Arial"/>
          <w:b w:val="1"/>
          <w:i w:val="0"/>
          <w:smallCaps w:val="0"/>
          <w:strike w:val="0"/>
          <w:color w:val="263555"/>
          <w:sz w:val="24"/>
          <w:szCs w:val="24"/>
          <w:u w:val="none"/>
          <w:shd w:fill="auto" w:val="clear"/>
          <w:vertAlign w:val="baseline"/>
        </w:rPr>
      </w:pPr>
      <w:r w:rsidDel="00000000" w:rsidR="00000000" w:rsidRPr="00000000">
        <w:rPr>
          <w:rFonts w:ascii="Arial" w:cs="Arial" w:eastAsia="Arial" w:hAnsi="Arial"/>
          <w:b w:val="1"/>
          <w:i w:val="0"/>
          <w:smallCaps w:val="0"/>
          <w:strike w:val="0"/>
          <w:color w:val="263555"/>
          <w:sz w:val="24"/>
          <w:szCs w:val="24"/>
          <w:highlight w:val="white"/>
          <w:u w:val="none"/>
          <w:vertAlign w:val="baseline"/>
          <w:rtl w:val="0"/>
        </w:rPr>
        <w:t xml:space="preserve">Line Graph </w:t>
      </w:r>
      <w:r w:rsidDel="00000000" w:rsidR="00000000" w:rsidRPr="00000000">
        <w:rPr>
          <w:rFonts w:ascii="Arial" w:cs="Arial" w:eastAsia="Arial" w:hAnsi="Arial"/>
          <w:b w:val="1"/>
          <w:i w:val="0"/>
          <w:smallCaps w:val="0"/>
          <w:strike w:val="0"/>
          <w:color w:val="263555"/>
          <w:sz w:val="24"/>
          <w:szCs w:val="24"/>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1443.5958862304688" w:right="169.1186523437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create a line graph with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ggplot()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 use the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geom_line()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function. A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geom</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is the name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specific shape that we want to use to visualize the data. All of the functions that are used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draw these shapes have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geom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 front of them.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geom_line()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creates a 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graph,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geom_point()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creates a scatter plot, and so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445.0358581542969"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life_expec %&gt;%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9580078125" w:line="240" w:lineRule="auto"/>
        <w:ind w:left="1440.4759216308594"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ggplot(aes(x = Year, y = Avg_Life_Expec)) +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9921875" w:line="240" w:lineRule="auto"/>
        <w:ind w:left="1440.4759216308594"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geom_line()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44.5559692382812" w:right="168.720703125" w:hanging="1.20010375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Notice how after the use of the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ggplot()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we start to add more layers to it using a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This is important to note because we use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%&gt;%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to tell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ggplot()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what data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After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using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ggplot()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 use </w:t>
      </w:r>
      <w:r w:rsidDel="00000000" w:rsidR="00000000" w:rsidRPr="00000000">
        <w:rPr>
          <w:rFonts w:ascii="Arial" w:cs="Arial" w:eastAsia="Arial" w:hAnsi="Arial"/>
          <w:b w:val="0"/>
          <w:i w:val="0"/>
          <w:smallCaps w:val="0"/>
          <w:strike w:val="0"/>
          <w:color w:val="000000"/>
          <w:sz w:val="24"/>
          <w:szCs w:val="24"/>
          <w:u w:val="none"/>
          <w:shd w:fill="e5ef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add more layers to the plot.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1962890625" w:line="240" w:lineRule="auto"/>
        <w:ind w:left="0" w:right="2625.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206750" cy="1651000"/>
            <wp:effectExtent b="0" l="0" r="0" t="0"/>
            <wp:docPr id="48" name="image48.png"/>
            <a:graphic>
              <a:graphicData uri="http://schemas.openxmlformats.org/drawingml/2006/picture">
                <pic:pic>
                  <pic:nvPicPr>
                    <pic:cNvPr id="0" name="image48.png"/>
                    <pic:cNvPicPr preferRelativeResize="0"/>
                  </pic:nvPicPr>
                  <pic:blipFill>
                    <a:blip r:embed="rId52"/>
                    <a:srcRect b="0" l="0" r="0" t="0"/>
                    <a:stretch>
                      <a:fillRect/>
                    </a:stretch>
                  </pic:blipFill>
                  <pic:spPr>
                    <a:xfrm>
                      <a:off x="0" y="0"/>
                      <a:ext cx="32067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9559020996094" w:right="0" w:firstLine="0"/>
        <w:jc w:val="left"/>
        <w:rPr>
          <w:rFonts w:ascii="Arial" w:cs="Arial" w:eastAsia="Arial" w:hAnsi="Arial"/>
          <w:b w:val="1"/>
          <w:i w:val="1"/>
          <w:smallCaps w:val="0"/>
          <w:strike w:val="0"/>
          <w:color w:val="333333"/>
          <w:sz w:val="24"/>
          <w:szCs w:val="24"/>
          <w:u w:val="none"/>
          <w:shd w:fill="auto" w:val="clear"/>
          <w:vertAlign w:val="baseline"/>
        </w:rPr>
      </w:pPr>
      <w:r w:rsidDel="00000000" w:rsidR="00000000" w:rsidRPr="00000000">
        <w:rPr>
          <w:rFonts w:ascii="Arial" w:cs="Arial" w:eastAsia="Arial" w:hAnsi="Arial"/>
          <w:b w:val="1"/>
          <w:i w:val="1"/>
          <w:smallCaps w:val="0"/>
          <w:strike w:val="0"/>
          <w:color w:val="333333"/>
          <w:sz w:val="24"/>
          <w:szCs w:val="24"/>
          <w:u w:val="none"/>
          <w:shd w:fill="auto" w:val="clear"/>
          <w:vertAlign w:val="baseline"/>
          <w:rtl w:val="0"/>
        </w:rPr>
        <w:t xml:space="preserve">Boxplot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30.07296562194824" w:lineRule="auto"/>
        <w:ind w:left="1447.6759338378906" w:right="169.5947265625" w:hanging="3.11996459960937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The graph has only one type of geometric object: bars. The ggplot() function itself only needs to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specify the data set to use. Note the unusual use of the plus sign &lt;+= to add the effect of 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geom_bar() to ggplot(). Only one variable plays an &lt;aesthetic= rol</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e: workshop. The aes()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05078125"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29.90779876708984"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function sets that role.We can use boxplots to visualize the distribution of weight within each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species: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tbl>
      <w:tblPr>
        <w:tblStyle w:val="Table17"/>
        <w:tblW w:w="9712.322387695312" w:type="dxa"/>
        <w:jc w:val="left"/>
        <w:tblInd w:w="1258.07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2.322387695312"/>
        <w:tblGridChange w:id="0">
          <w:tblGrid>
            <w:gridCol w:w="9712.322387695312"/>
          </w:tblGrid>
        </w:tblGridChange>
      </w:tblGrid>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82.39791870117188" w:right="1926.640625" w:firstLine="6.7199707031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surveys_complete, </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mapping = </w:t>
            </w: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aes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species_id, </w:t>
            </w:r>
            <w:r w:rsidDel="00000000" w:rsidR="00000000" w:rsidRPr="00000000">
              <w:rPr>
                <w:rFonts w:ascii="Arial" w:cs="Arial" w:eastAsia="Arial" w:hAnsi="Arial"/>
                <w:b w:val="0"/>
                <w:i w:val="0"/>
                <w:smallCaps w:val="0"/>
                <w:strike w:val="0"/>
                <w:color w:val="902000"/>
                <w:sz w:val="24"/>
                <w:szCs w:val="24"/>
                <w:u w:val="none"/>
                <w:shd w:fill="auto" w:val="clear"/>
                <w:vertAlign w:val="baseline"/>
                <w:rtl w:val="0"/>
              </w:rPr>
              <w:t xml:space="preserve">y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weight))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20"/>
                <w:sz w:val="24"/>
                <w:szCs w:val="24"/>
                <w:u w:val="none"/>
                <w:shd w:fill="auto" w:val="clear"/>
                <w:vertAlign w:val="baseline"/>
                <w:rtl w:val="0"/>
              </w:rPr>
              <w:t xml:space="preserve">geom_boxplot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tc>
      </w:tr>
    </w:tbl>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771900" cy="1822450"/>
            <wp:effectExtent b="0" l="0" r="0" t="0"/>
            <wp:docPr id="44" name="image44.png"/>
            <a:graphic>
              <a:graphicData uri="http://schemas.openxmlformats.org/drawingml/2006/picture">
                <pic:pic>
                  <pic:nvPicPr>
                    <pic:cNvPr id="0" name="image44.png"/>
                    <pic:cNvPicPr preferRelativeResize="0"/>
                  </pic:nvPicPr>
                  <pic:blipFill>
                    <a:blip r:embed="rId53"/>
                    <a:srcRect b="0" l="0" r="0" t="0"/>
                    <a:stretch>
                      <a:fillRect/>
                    </a:stretch>
                  </pic:blipFill>
                  <pic:spPr>
                    <a:xfrm>
                      <a:off x="0" y="0"/>
                      <a:ext cx="377190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097167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Customizing ggplot2 Graphs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8.008661270141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Unlike base R graphs, the ggplot2 graphs are not effected by many of the options set in the par( )  function. They can be modified using the theme() function, and by adding graphic parameters  within the qplot() function. For greater control, use ggplot() and other functions provided by the  package. Note that ggplot2 functions can be chained with "+" signs to generate the final plot.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0727539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Pie Chart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8.8978958129882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Pie Chart, also known as circle chart, is the graphical representation of the relative size or  frequency of the data in a circular format. Basically, it helps in visualizing the relative size or  frequency of a particular group of data as a part of the whole.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2451171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Function used: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176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pie() function as the name suggests is used for visualizing a pie chart.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176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Syntax: pie(x, labels, radius, main, col, clockwise)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76269531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This parameter is the vector containing the value of the pie chart.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255.0638008117675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 This parameter is the vector containing the labels of all the slices in Pie Chart.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radius: This parameter is the value of the radius of the pie chart. This value is between -1  to 1.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748718261719"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46" name="image46.png"/>
            <a:graphic>
              <a:graphicData uri="http://schemas.openxmlformats.org/drawingml/2006/picture">
                <pic:pic>
                  <pic:nvPicPr>
                    <pic:cNvPr id="0" name="image46.png"/>
                    <pic:cNvPicPr preferRelativeResize="0"/>
                  </pic:nvPicPr>
                  <pic:blipFill>
                    <a:blip r:embed="rId54"/>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839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This parameter is the title of the chart.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 This parameter is the color used in the pie chart.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6328125" w:line="245.90483665466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clockwise: This parameter is the logical value which is used to draw the slices in  clockwise or anti-clockwise direction.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130859375" w:line="248.9009571075439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building a Pie Chart in R, we can use ggplot2 package, but it does not have a direct method  to do so. Instead, we plot a bar graph and then convert it into Pie Chart using coord_polar()  function.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171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Approach: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3779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library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data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6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dataframe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 a bar graph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 bar graph into Pie chart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numerical values and grid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556152343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Program 2: Pie Chart using ggplot2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58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library(ggplot2)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data.frame(x &lt;- c(3,3,2,1,1),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labels &lt;- c('ADA','CN','PDS','CPDP','PE'))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381.8453979492187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ggplot(df, aes(x="", y=x, fill=labels)) +geom_bar(width = 1, stat = "identity") +   coord_polar("y", start=0) +theme_void()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97119140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Pr>
        <w:drawing>
          <wp:inline distB="19050" distT="19050" distL="19050" distR="19050">
            <wp:extent cx="2247900" cy="1327150"/>
            <wp:effectExtent b="0" l="0" r="0" t="0"/>
            <wp:docPr id="55" name="image55.png"/>
            <a:graphic>
              <a:graphicData uri="http://schemas.openxmlformats.org/drawingml/2006/picture">
                <pic:pic>
                  <pic:nvPicPr>
                    <pic:cNvPr id="0" name="image55.png"/>
                    <pic:cNvPicPr preferRelativeResize="0"/>
                  </pic:nvPicPr>
                  <pic:blipFill>
                    <a:blip r:embed="rId55"/>
                    <a:srcRect b="0" l="0" r="0" t="0"/>
                    <a:stretch>
                      <a:fillRect/>
                    </a:stretch>
                  </pic:blipFill>
                  <pic:spPr>
                    <a:xfrm>
                      <a:off x="0" y="0"/>
                      <a:ext cx="2247900" cy="1327150"/>
                    </a:xfrm>
                    <a:prstGeom prst="rect"/>
                    <a:ln/>
                  </pic:spPr>
                </pic:pic>
              </a:graphicData>
            </a:graphic>
          </wp:inline>
        </w:drawing>
      </w: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33333"/>
          <w:sz w:val="28.079999923706055"/>
          <w:szCs w:val="28.079999923706055"/>
          <w:highlight w:val="white"/>
          <w:u w:val="none"/>
          <w:vertAlign w:val="baseline"/>
          <w:rtl w:val="0"/>
        </w:rPr>
        <w:t xml:space="preserve">qplot() </w:t>
      </w:r>
      <w:r w:rsidDel="00000000" w:rsidR="00000000" w:rsidRPr="00000000">
        <w:rPr>
          <w:rFonts w:ascii="Arial" w:cs="Arial" w:eastAsia="Arial" w:hAnsi="Arial"/>
          <w:b w:val="1"/>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0634765625" w:line="300.218238830566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qplot()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can be used to create the most common graph types. While it does not  expose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full power, it can create a very wide range of useful plots. The format is: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4955444335938"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tbl>
      <w:tblPr>
        <w:tblStyle w:val="Table18"/>
        <w:tblW w:w="9347.5244140625" w:type="dxa"/>
        <w:jc w:val="left"/>
        <w:tblInd w:w="1440.476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8.5238647460938"/>
        <w:gridCol w:w="5759.000549316406"/>
        <w:tblGridChange w:id="0">
          <w:tblGrid>
            <w:gridCol w:w="3588.5238647460938"/>
            <w:gridCol w:w="5759.000549316406"/>
          </w:tblGrid>
        </w:tblGridChange>
      </w:tblGrid>
      <w:tr>
        <w:trPr>
          <w:cantSplit w:val="0"/>
          <w:trHeight w:val="617.3474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fafafa" w:val="clear"/>
                <w:vertAlign w:val="baseline"/>
              </w:rPr>
            </w:pPr>
            <w:r w:rsidDel="00000000" w:rsidR="00000000" w:rsidRPr="00000000">
              <w:rPr>
                <w:rFonts w:ascii="Arial" w:cs="Arial" w:eastAsia="Arial" w:hAnsi="Arial"/>
                <w:b w:val="0"/>
                <w:i w:val="0"/>
                <w:smallCaps w:val="0"/>
                <w:strike w:val="0"/>
                <w:color w:val="000000"/>
                <w:sz w:val="24"/>
                <w:szCs w:val="24"/>
                <w:u w:val="none"/>
                <w:shd w:fill="fafafa" w:val="clear"/>
                <w:vertAlign w:val="baseline"/>
                <w:rtl w:val="0"/>
              </w:rPr>
              <w:t xml:space="preserve">qplot(</w:t>
            </w:r>
            <w:r w:rsidDel="00000000" w:rsidR="00000000" w:rsidRPr="00000000">
              <w:rPr>
                <w:rFonts w:ascii="Arial" w:cs="Arial" w:eastAsia="Arial" w:hAnsi="Arial"/>
                <w:b w:val="0"/>
                <w:i w:val="1"/>
                <w:smallCaps w:val="0"/>
                <w:strike w:val="0"/>
                <w:color w:val="000000"/>
                <w:sz w:val="24"/>
                <w:szCs w:val="24"/>
                <w:u w:val="none"/>
                <w:shd w:fill="fafafa"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fafafa"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fafafa"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fafafa" w:val="clear"/>
                <w:vertAlign w:val="baseline"/>
                <w:rtl w:val="0"/>
              </w:rPr>
              <w:t xml:space="preserve">, data=, color=, shape=, size=, alpha=, geom=, method=, formula=, facets=, xlim=,</w:t>
            </w:r>
          </w:p>
        </w:tc>
      </w:tr>
      <w:tr>
        <w:trPr>
          <w:cantSplit w:val="0"/>
          <w:trHeight w:val="621.4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fafafa" w:val="clear"/>
                <w:vertAlign w:val="baseline"/>
              </w:rPr>
            </w:pPr>
            <w:r w:rsidDel="00000000" w:rsidR="00000000" w:rsidRPr="00000000">
              <w:rPr>
                <w:rFonts w:ascii="Arial" w:cs="Arial" w:eastAsia="Arial" w:hAnsi="Arial"/>
                <w:b w:val="0"/>
                <w:i w:val="0"/>
                <w:smallCaps w:val="0"/>
                <w:strike w:val="0"/>
                <w:color w:val="000000"/>
                <w:sz w:val="24"/>
                <w:szCs w:val="24"/>
                <w:u w:val="none"/>
                <w:shd w:fill="fafafa" w:val="clear"/>
                <w:vertAlign w:val="baseline"/>
                <w:rtl w:val="0"/>
              </w:rPr>
              <w:t xml:space="preserve">ylim= xlab=, ylab=, main=, 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34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1855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options are: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8881.922454833984" w:type="dxa"/>
        <w:jc w:val="left"/>
        <w:tblInd w:w="1966.078033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9480895996094"/>
        <w:gridCol w:w="7604.974365234375"/>
        <w:tblGridChange w:id="0">
          <w:tblGrid>
            <w:gridCol w:w="1276.9480895996094"/>
            <w:gridCol w:w="7604.974365234375"/>
          </w:tblGrid>
        </w:tblGridChange>
      </w:tblGrid>
      <w:tr>
        <w:trPr>
          <w:cantSplit w:val="0"/>
          <w:trHeight w:val="40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2196044921875" w:right="0" w:firstLine="0"/>
              <w:jc w:val="left"/>
              <w:rPr>
                <w:rFonts w:ascii="Arial" w:cs="Arial" w:eastAsia="Arial" w:hAnsi="Arial"/>
                <w:b w:val="1"/>
                <w:i w:val="0"/>
                <w:smallCaps w:val="0"/>
                <w:strike w:val="0"/>
                <w:color w:val="000000"/>
                <w:sz w:val="24"/>
                <w:szCs w:val="24"/>
                <w:u w:val="single"/>
                <w:shd w:fill="f2f2f2" w:val="clear"/>
                <w:vertAlign w:val="baseline"/>
              </w:rPr>
            </w:pPr>
            <w:r w:rsidDel="00000000" w:rsidR="00000000" w:rsidRPr="00000000">
              <w:rPr>
                <w:rFonts w:ascii="Arial" w:cs="Arial" w:eastAsia="Arial" w:hAnsi="Arial"/>
                <w:b w:val="1"/>
                <w:i w:val="0"/>
                <w:smallCaps w:val="0"/>
                <w:strike w:val="0"/>
                <w:color w:val="000000"/>
                <w:sz w:val="24"/>
                <w:szCs w:val="24"/>
                <w:u w:val="single"/>
                <w:shd w:fill="f2f2f2" w:val="clear"/>
                <w:vertAlign w:val="baseline"/>
                <w:rtl w:val="0"/>
              </w:rPr>
              <w:t xml:space="preserve">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406982421875" w:right="0" w:firstLine="0"/>
              <w:jc w:val="left"/>
              <w:rPr>
                <w:rFonts w:ascii="Arial" w:cs="Arial" w:eastAsia="Arial" w:hAnsi="Arial"/>
                <w:b w:val="1"/>
                <w:i w:val="0"/>
                <w:smallCaps w:val="0"/>
                <w:strike w:val="0"/>
                <w:color w:val="000000"/>
                <w:sz w:val="24"/>
                <w:szCs w:val="24"/>
                <w:u w:val="single"/>
                <w:shd w:fill="f2f2f2" w:val="clear"/>
                <w:vertAlign w:val="baseline"/>
              </w:rPr>
            </w:pPr>
            <w:r w:rsidDel="00000000" w:rsidR="00000000" w:rsidRPr="00000000">
              <w:rPr>
                <w:rFonts w:ascii="Arial" w:cs="Arial" w:eastAsia="Arial" w:hAnsi="Arial"/>
                <w:b w:val="1"/>
                <w:i w:val="0"/>
                <w:smallCaps w:val="0"/>
                <w:strike w:val="0"/>
                <w:color w:val="000000"/>
                <w:sz w:val="24"/>
                <w:szCs w:val="24"/>
                <w:u w:val="single"/>
                <w:shd w:fill="f2f2f2" w:val="clear"/>
                <w:vertAlign w:val="baseline"/>
                <w:rtl w:val="0"/>
              </w:rPr>
              <w:t xml:space="preserve">Description</w:t>
            </w:r>
          </w:p>
        </w:tc>
      </w:tr>
      <w:tr>
        <w:trPr>
          <w:cantSplit w:val="0"/>
          <w:trHeight w:val="6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01904296875" w:right="0" w:firstLine="0"/>
              <w:jc w:val="left"/>
              <w:rPr>
                <w:rFonts w:ascii="Arial" w:cs="Arial" w:eastAsia="Arial" w:hAnsi="Arial"/>
                <w:b w:val="0"/>
                <w:i w:val="0"/>
                <w:smallCaps w:val="0"/>
                <w:strike w:val="0"/>
                <w:color w:val="000000"/>
                <w:sz w:val="24"/>
                <w:szCs w:val="24"/>
                <w:u w:val="non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5.13397216796875" w:right="-8.807373046875" w:hanging="2.1600341796875"/>
              <w:jc w:val="left"/>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Alpha transparency for overlapping elements expressed as a fraction between </w:t>
            </w: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0 (complete transparency) and 1 (complete opacity) </w:t>
            </w:r>
          </w:p>
        </w:tc>
      </w:tr>
      <w:tr>
        <w:trPr>
          <w:cantSplit w:val="0"/>
          <w:trHeight w:val="1224.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21960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color,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9.12185668945312" w:right="-8.65478515625" w:firstLine="7.440032958984375"/>
              <w:jc w:val="left"/>
              <w:rPr>
                <w:rFonts w:ascii="Arial" w:cs="Arial" w:eastAsia="Arial" w:hAnsi="Arial"/>
                <w:b w:val="0"/>
                <w:i w:val="0"/>
                <w:smallCaps w:val="0"/>
                <w:strike w:val="0"/>
                <w:color w:val="000000"/>
                <w:sz w:val="24"/>
                <w:szCs w:val="24"/>
                <w:u w:val="non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shape, size, fill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70.57403564453125" w:right="-11.23291015625" w:firstLine="2.39990234375"/>
              <w:jc w:val="both"/>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Associates the levels of variable with symbol color, shape, or size. For line plots, color associates levels of a variable with line color. For density and box plots, fill associates fill colors with a variable. Legends are drawn </w:t>
            </w: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automatically. </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0184936523438" w:right="0" w:firstLine="0"/>
              <w:jc w:val="left"/>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5404052734375" w:right="0" w:firstLine="0"/>
              <w:jc w:val="left"/>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Specifies a data frame </w:t>
            </w:r>
          </w:p>
        </w:tc>
      </w:tr>
      <w:tr>
        <w:trPr>
          <w:cantSplit w:val="0"/>
          <w:trHeight w:val="9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185668945312" w:right="0" w:firstLine="0"/>
              <w:jc w:val="left"/>
              <w:rPr>
                <w:rFonts w:ascii="Arial" w:cs="Arial" w:eastAsia="Arial" w:hAnsi="Arial"/>
                <w:b w:val="0"/>
                <w:i w:val="0"/>
                <w:smallCaps w:val="0"/>
                <w:strike w:val="0"/>
                <w:color w:val="000000"/>
                <w:sz w:val="24"/>
                <w:szCs w:val="24"/>
                <w:u w:val="non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facets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5.3741455078125" w:right="-9.539794921875" w:firstLine="0.71990966796875"/>
              <w:jc w:val="both"/>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Creates a trellis graph by specifying conditioning variables. Its value is expressed as </w:t>
            </w:r>
            <w:r w:rsidDel="00000000" w:rsidR="00000000" w:rsidRPr="00000000">
              <w:rPr>
                <w:rFonts w:ascii="Arial" w:cs="Arial" w:eastAsia="Arial" w:hAnsi="Arial"/>
                <w:b w:val="0"/>
                <w:i w:val="1"/>
                <w:smallCaps w:val="0"/>
                <w:strike w:val="0"/>
                <w:color w:val="000000"/>
                <w:sz w:val="24"/>
                <w:szCs w:val="24"/>
                <w:u w:val="none"/>
                <w:shd w:fill="f2f2f2" w:val="clear"/>
                <w:vertAlign w:val="baseline"/>
                <w:rtl w:val="0"/>
              </w:rPr>
              <w:t xml:space="preserve">rowvar </w:t>
            </w: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f2f2f2" w:val="clear"/>
                <w:vertAlign w:val="baseline"/>
                <w:rtl w:val="0"/>
              </w:rPr>
              <w:t xml:space="preserve">colvar</w:t>
            </w: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 To create trellis graphs based on a single </w:t>
            </w: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conditioning variable, use </w:t>
            </w:r>
            <w:r w:rsidDel="00000000" w:rsidR="00000000" w:rsidRPr="00000000">
              <w:rPr>
                <w:rFonts w:ascii="Arial" w:cs="Arial" w:eastAsia="Arial" w:hAnsi="Arial"/>
                <w:b w:val="0"/>
                <w:i w:val="1"/>
                <w:smallCaps w:val="0"/>
                <w:strike w:val="0"/>
                <w:color w:val="000000"/>
                <w:sz w:val="24"/>
                <w:szCs w:val="24"/>
                <w:u w:val="single"/>
                <w:shd w:fill="f2f2f2" w:val="clear"/>
                <w:vertAlign w:val="baseline"/>
                <w:rtl w:val="0"/>
              </w:rPr>
              <w:t xml:space="preserve">rowvar</w:t>
            </w: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 or .~</w:t>
            </w:r>
            <w:r w:rsidDel="00000000" w:rsidR="00000000" w:rsidRPr="00000000">
              <w:rPr>
                <w:rFonts w:ascii="Arial" w:cs="Arial" w:eastAsia="Arial" w:hAnsi="Arial"/>
                <w:b w:val="0"/>
                <w:i w:val="1"/>
                <w:smallCaps w:val="0"/>
                <w:strike w:val="0"/>
                <w:color w:val="000000"/>
                <w:sz w:val="24"/>
                <w:szCs w:val="24"/>
                <w:u w:val="single"/>
                <w:shd w:fill="f2f2f2" w:val="clear"/>
                <w:vertAlign w:val="baseline"/>
                <w:rtl w:val="0"/>
              </w:rPr>
              <w:t xml:space="preserve">colvar</w:t>
            </w: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 </w:t>
            </w:r>
          </w:p>
        </w:tc>
      </w:tr>
      <w:tr>
        <w:trPr>
          <w:cantSplit w:val="0"/>
          <w:trHeight w:val="1224.4036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418701171875" w:right="0" w:firstLine="0"/>
              <w:jc w:val="left"/>
              <w:rPr>
                <w:rFonts w:ascii="Arial" w:cs="Arial" w:eastAsia="Arial" w:hAnsi="Arial"/>
                <w:b w:val="0"/>
                <w:i w:val="0"/>
                <w:smallCaps w:val="0"/>
                <w:strike w:val="0"/>
                <w:color w:val="000000"/>
                <w:sz w:val="24"/>
                <w:szCs w:val="24"/>
                <w:u w:val="non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geom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897811889648" w:lineRule="auto"/>
              <w:ind w:left="75.3741455078125" w:right="-11.94580078125" w:firstLine="4.07989501953125"/>
              <w:jc w:val="both"/>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Specifies the geometric objects that define the graph type. The geom option is expressed as a character vector with one or more entries. geom values include "point", "smooth", "boxplot", "line", "histogram", "density", "bar", and </w:t>
            </w: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"jitter". </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192626953125" w:right="0" w:firstLine="0"/>
              <w:jc w:val="left"/>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main, sub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9405517578125" w:right="0" w:firstLine="0"/>
              <w:jc w:val="left"/>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Character vectors specifying the title and subtitle </w:t>
            </w:r>
          </w:p>
        </w:tc>
      </w:tr>
      <w:tr>
        <w:trPr>
          <w:cantSplit w:val="0"/>
          <w:trHeight w:val="37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1926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185668945312" w:right="0" w:firstLine="0"/>
              <w:jc w:val="left"/>
              <w:rPr>
                <w:rFonts w:ascii="Arial" w:cs="Arial" w:eastAsia="Arial" w:hAnsi="Arial"/>
                <w:b w:val="0"/>
                <w:i w:val="0"/>
                <w:smallCaps w:val="0"/>
                <w:strike w:val="0"/>
                <w:color w:val="000000"/>
                <w:sz w:val="24"/>
                <w:szCs w:val="24"/>
                <w:u w:val="non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formula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0.57403564453125" w:right="-14.398193359375" w:firstLine="3.1201171875"/>
              <w:jc w:val="both"/>
              <w:rPr>
                <w:rFonts w:ascii="Arial" w:cs="Arial" w:eastAsia="Arial" w:hAnsi="Arial"/>
                <w:b w:val="0"/>
                <w:i w:val="0"/>
                <w:smallCaps w:val="0"/>
                <w:strike w:val="0"/>
                <w:color w:val="000000"/>
                <w:sz w:val="24"/>
                <w:szCs w:val="24"/>
                <w:u w:val="non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If geom="smooth", a loess fit line and confidence limits are added by default. When the number of observations is greater than 1,000, a more efficient smoothing algorithm is employed. Methods include "lm" for regression, "gam" for generalized additive models, and "rlm" for robust regression. The formula parameter gives the form of the fit.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07465362548828" w:lineRule="auto"/>
              <w:ind w:left="72.2540283203125" w:right="-14.393310546875" w:hanging="0.48004150390625"/>
              <w:jc w:val="both"/>
              <w:rPr>
                <w:rFonts w:ascii="Arial" w:cs="Arial" w:eastAsia="Arial" w:hAnsi="Arial"/>
                <w:b w:val="0"/>
                <w:i w:val="0"/>
                <w:smallCaps w:val="0"/>
                <w:strike w:val="0"/>
                <w:color w:val="000000"/>
                <w:sz w:val="24"/>
                <w:szCs w:val="24"/>
                <w:u w:val="non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For example, to add simple linear regression lines, you'd specify geom="smooth", method="lm", formula=y~x. Changing the formula to y~poly(x,2) would produce a quadratic fit. Note that the formula uses the letters x and y, not the names of the variables.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39794921875" w:line="229.90804195404053" w:lineRule="auto"/>
              <w:ind w:left="73.93402099609375" w:right="-13.040771484375" w:hanging="1.67999267578125"/>
              <w:jc w:val="left"/>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For method="gam", be sure to load the mgcv package. For method="rml", </w:t>
            </w: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load the MASS package. </w:t>
            </w:r>
          </w:p>
        </w:tc>
      </w:tr>
      <w:tr>
        <w:trPr>
          <w:cantSplit w:val="0"/>
          <w:trHeight w:val="668.3953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8197021484375" w:right="0" w:firstLine="0"/>
              <w:jc w:val="left"/>
              <w:rPr>
                <w:rFonts w:ascii="Arial" w:cs="Arial" w:eastAsia="Arial" w:hAnsi="Arial"/>
                <w:b w:val="0"/>
                <w:i w:val="1"/>
                <w:smallCaps w:val="0"/>
                <w:strike w:val="0"/>
                <w:color w:val="000000"/>
                <w:sz w:val="24"/>
                <w:szCs w:val="24"/>
                <w:u w:val="none"/>
                <w:shd w:fill="f2f2f2"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f2f2f2"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1.53411865234375" w:right="-8.057861328125" w:firstLine="7.919921875"/>
              <w:jc w:val="left"/>
              <w:rPr>
                <w:rFonts w:ascii="Arial" w:cs="Arial" w:eastAsia="Arial" w:hAnsi="Arial"/>
                <w:b w:val="0"/>
                <w:i w:val="1"/>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Specifies the variables placed on the horizontal and vertical axis. For </w:t>
            </w: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univariate plots (for example, histograms), omit </w:t>
            </w:r>
            <w:r w:rsidDel="00000000" w:rsidR="00000000" w:rsidRPr="00000000">
              <w:rPr>
                <w:rFonts w:ascii="Arial" w:cs="Arial" w:eastAsia="Arial" w:hAnsi="Arial"/>
                <w:b w:val="0"/>
                <w:i w:val="1"/>
                <w:smallCaps w:val="0"/>
                <w:strike w:val="0"/>
                <w:color w:val="000000"/>
                <w:sz w:val="24"/>
                <w:szCs w:val="24"/>
                <w:u w:val="single"/>
                <w:shd w:fill="f2f2f2" w:val="clear"/>
                <w:vertAlign w:val="baseline"/>
                <w:rtl w:val="0"/>
              </w:rPr>
              <w:t xml:space="preserve">y</w:t>
            </w:r>
          </w:p>
        </w:tc>
      </w:tr>
      <w:tr>
        <w:trPr>
          <w:cantSplit w:val="0"/>
          <w:trHeight w:val="399.60174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0194702148438" w:right="0" w:firstLine="0"/>
              <w:jc w:val="left"/>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xlab, ylab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9405517578125" w:right="0" w:firstLine="0"/>
              <w:jc w:val="left"/>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Character vectors specifying horizontal and vertical axis labels </w:t>
            </w:r>
          </w:p>
        </w:tc>
      </w:tr>
      <w:tr>
        <w:trPr>
          <w:cantSplit w:val="0"/>
          <w:trHeight w:val="663.404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0194702148438" w:right="0" w:firstLine="0"/>
              <w:jc w:val="left"/>
              <w:rPr>
                <w:rFonts w:ascii="Arial" w:cs="Arial" w:eastAsia="Arial" w:hAnsi="Arial"/>
                <w:b w:val="0"/>
                <w:i w:val="0"/>
                <w:smallCaps w:val="0"/>
                <w:strike w:val="0"/>
                <w:color w:val="000000"/>
                <w:sz w:val="24"/>
                <w:szCs w:val="24"/>
                <w:u w:val="non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xlim,ylim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788928985596" w:lineRule="auto"/>
              <w:ind w:left="72.49420166015625" w:right="-8.892822265625" w:firstLine="0.95977783203125"/>
              <w:jc w:val="left"/>
              <w:rPr>
                <w:rFonts w:ascii="Arial" w:cs="Arial" w:eastAsia="Arial" w:hAnsi="Arial"/>
                <w:b w:val="0"/>
                <w:i w:val="0"/>
                <w:smallCaps w:val="0"/>
                <w:strike w:val="0"/>
                <w:color w:val="000000"/>
                <w:sz w:val="24"/>
                <w:szCs w:val="24"/>
                <w:u w:val="single"/>
                <w:shd w:fill="f2f2f2" w:val="clear"/>
                <w:vertAlign w:val="baseline"/>
              </w:rPr>
            </w:pPr>
            <w:r w:rsidDel="00000000" w:rsidR="00000000" w:rsidRPr="00000000">
              <w:rPr>
                <w:rFonts w:ascii="Arial" w:cs="Arial" w:eastAsia="Arial" w:hAnsi="Arial"/>
                <w:b w:val="0"/>
                <w:i w:val="0"/>
                <w:smallCaps w:val="0"/>
                <w:strike w:val="0"/>
                <w:color w:val="000000"/>
                <w:sz w:val="24"/>
                <w:szCs w:val="24"/>
                <w:u w:val="none"/>
                <w:shd w:fill="f2f2f2" w:val="clear"/>
                <w:vertAlign w:val="baseline"/>
                <w:rtl w:val="0"/>
              </w:rPr>
              <w:t xml:space="preserve">Two-element numeric vectors giving the minimum and maximum values for </w:t>
            </w:r>
            <w:r w:rsidDel="00000000" w:rsidR="00000000" w:rsidRPr="00000000">
              <w:rPr>
                <w:rFonts w:ascii="Arial" w:cs="Arial" w:eastAsia="Arial" w:hAnsi="Arial"/>
                <w:b w:val="0"/>
                <w:i w:val="0"/>
                <w:smallCaps w:val="0"/>
                <w:strike w:val="0"/>
                <w:color w:val="000000"/>
                <w:sz w:val="24"/>
                <w:szCs w:val="24"/>
                <w:u w:val="single"/>
                <w:shd w:fill="f2f2f2" w:val="clear"/>
                <w:vertAlign w:val="baseline"/>
                <w:rtl w:val="0"/>
              </w:rPr>
              <w:t xml:space="preserve">the horizontal and vertical axes, respectively </w:t>
            </w:r>
          </w:p>
        </w:tc>
      </w:tr>
    </w:tbl>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5925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59033203125" w:line="240" w:lineRule="auto"/>
        <w:ind w:left="0" w:right="174.5471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3.84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1.166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6612548828125" w:line="240" w:lineRule="auto"/>
        <w:ind w:left="0" w:right="173.84399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2.8601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602783203125" w:line="240" w:lineRule="auto"/>
        <w:ind w:left="0" w:right="172.41455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73.3508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96923828125" w:line="240" w:lineRule="auto"/>
        <w:ind w:left="0" w:right="170.4541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6600341796875" w:line="240" w:lineRule="auto"/>
        <w:ind w:left="0" w:right="176.53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69.59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3.85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74.1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168.0017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602783203125" w:line="240" w:lineRule="auto"/>
        <w:ind w:left="0" w:right="168.64135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19287109375" w:line="240" w:lineRule="auto"/>
        <w:ind w:left="0" w:right="173.374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60693359375" w:line="240" w:lineRule="auto"/>
        <w:ind w:left="0" w:right="174.7912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168.006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599731445312" w:line="240" w:lineRule="auto"/>
        <w:ind w:left="0" w:right="169.35913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5966796875" w:line="240" w:lineRule="auto"/>
        <w:ind w:left="0" w:right="174.342041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6600341796875" w:line="240" w:lineRule="auto"/>
        <w:ind w:left="0" w:right="173.5070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56005859375" w:line="240" w:lineRule="auto"/>
        <w:ind w:left="0" w:right="191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53" name="image53.png"/>
            <a:graphic>
              <a:graphicData uri="http://schemas.openxmlformats.org/drawingml/2006/picture">
                <pic:pic>
                  <pic:nvPicPr>
                    <pic:cNvPr id="0" name="image53.png"/>
                    <pic:cNvPicPr preferRelativeResize="0"/>
                  </pic:nvPicPr>
                  <pic:blipFill>
                    <a:blip r:embed="rId56"/>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qplot() is easy to use for simple graphs, it does not use the powerful grammar of graphics.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199.92000102996826" w:lineRule="auto"/>
        <w:ind w:left="0" w:right="0" w:firstLine="0"/>
        <w:jc w:val="left"/>
        <w:rPr>
          <w:rFonts w:ascii="Arial" w:cs="Arial" w:eastAsia="Arial" w:hAnsi="Arial"/>
          <w:b w:val="1"/>
          <w:i w:val="0"/>
          <w:smallCaps w:val="0"/>
          <w:strike w:val="0"/>
          <w:color w:val="021b34"/>
          <w:sz w:val="24"/>
          <w:szCs w:val="24"/>
          <w:u w:val="none"/>
          <w:shd w:fill="auto" w:val="clear"/>
          <w:vertAlign w:val="baseline"/>
        </w:rPr>
      </w:pPr>
      <w:r w:rsidDel="00000000" w:rsidR="00000000" w:rsidRPr="00000000">
        <w:rPr>
          <w:rFonts w:ascii="Arial" w:cs="Arial" w:eastAsia="Arial" w:hAnsi="Arial"/>
          <w:b w:val="1"/>
          <w:i w:val="0"/>
          <w:smallCaps w:val="0"/>
          <w:strike w:val="0"/>
          <w:color w:val="021b34"/>
          <w:sz w:val="24"/>
          <w:szCs w:val="24"/>
          <w:u w:val="none"/>
          <w:shd w:fill="auto" w:val="clear"/>
          <w:vertAlign w:val="baseline"/>
          <w:rtl w:val="0"/>
        </w:rPr>
        <w:t xml:space="preserve">Basic scatter plots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199.92000102996826" w:lineRule="auto"/>
        <w:ind w:left="0" w:right="0" w:firstLine="0"/>
        <w:jc w:val="left"/>
        <w:rPr>
          <w:rFonts w:ascii="Arial" w:cs="Arial" w:eastAsia="Arial" w:hAnsi="Arial"/>
          <w:b w:val="0"/>
          <w:i w:val="0"/>
          <w:smallCaps w:val="0"/>
          <w:strike w:val="0"/>
          <w:color w:val="021b34"/>
          <w:sz w:val="24"/>
          <w:szCs w:val="24"/>
          <w:u w:val="none"/>
          <w:shd w:fill="auto" w:val="clear"/>
          <w:vertAlign w:val="baseline"/>
        </w:rPr>
      </w:pP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The plot can be created using data from either numeric vectors or a data frame: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199.92000102996826" w:lineRule="auto"/>
        <w:ind w:left="0" w:right="0" w:firstLine="0"/>
        <w:jc w:val="left"/>
        <w:rPr>
          <w:rFonts w:ascii="Arial" w:cs="Arial" w:eastAsia="Arial" w:hAnsi="Arial"/>
          <w:b w:val="0"/>
          <w:i w:val="0"/>
          <w:smallCaps w:val="0"/>
          <w:strike w:val="0"/>
          <w:color w:val="228b22"/>
          <w:sz w:val="24"/>
          <w:szCs w:val="24"/>
          <w:u w:val="none"/>
          <w:shd w:fill="auto" w:val="clear"/>
          <w:vertAlign w:val="baseline"/>
        </w:rPr>
      </w:pPr>
      <w:r w:rsidDel="00000000" w:rsidR="00000000" w:rsidRPr="00000000">
        <w:rPr>
          <w:rFonts w:ascii="Arial" w:cs="Arial" w:eastAsia="Arial" w:hAnsi="Arial"/>
          <w:b w:val="0"/>
          <w:i w:val="0"/>
          <w:smallCaps w:val="0"/>
          <w:strike w:val="0"/>
          <w:color w:val="228b22"/>
          <w:sz w:val="24"/>
          <w:szCs w:val="24"/>
          <w:u w:val="none"/>
          <w:shd w:fill="f5f5f5" w:val="clear"/>
          <w:vertAlign w:val="baseline"/>
          <w:rtl w:val="0"/>
        </w:rPr>
        <w:t xml:space="preserve"># Use data from numeric vectors</w:t>
      </w:r>
      <w:r w:rsidDel="00000000" w:rsidR="00000000" w:rsidRPr="00000000">
        <w:rPr>
          <w:rFonts w:ascii="Arial" w:cs="Arial" w:eastAsia="Arial" w:hAnsi="Arial"/>
          <w:b w:val="0"/>
          <w:i w:val="0"/>
          <w:smallCaps w:val="0"/>
          <w:strike w:val="0"/>
          <w:color w:val="228b22"/>
          <w:sz w:val="24"/>
          <w:szCs w:val="24"/>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x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&lt;- </w:t>
      </w:r>
      <w:r w:rsidDel="00000000" w:rsidR="00000000" w:rsidRPr="00000000">
        <w:rPr>
          <w:rFonts w:ascii="Arial" w:cs="Arial" w:eastAsia="Arial" w:hAnsi="Arial"/>
          <w:b w:val="0"/>
          <w:i w:val="0"/>
          <w:smallCaps w:val="0"/>
          <w:strike w:val="0"/>
          <w:color w:val="0000cd"/>
          <w:sz w:val="24"/>
          <w:szCs w:val="24"/>
          <w:u w:val="none"/>
          <w:shd w:fill="f5f5f5" w:val="clear"/>
          <w:vertAlign w:val="baseline"/>
          <w:rtl w:val="0"/>
        </w:rPr>
        <w:t xml:space="preserve">1</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cd"/>
          <w:sz w:val="24"/>
          <w:szCs w:val="24"/>
          <w:u w:val="none"/>
          <w:shd w:fill="f5f5f5" w:val="clear"/>
          <w:vertAlign w:val="baseline"/>
          <w:rtl w:val="0"/>
        </w:rPr>
        <w:t xml:space="preserve">10</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y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x</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199.92000102996826" w:lineRule="auto"/>
        <w:ind w:left="0" w:right="0" w:firstLine="0"/>
        <w:jc w:val="left"/>
        <w:rPr>
          <w:rFonts w:ascii="Arial" w:cs="Arial" w:eastAsia="Arial" w:hAnsi="Arial"/>
          <w:b w:val="0"/>
          <w:i w:val="0"/>
          <w:smallCaps w:val="0"/>
          <w:strike w:val="0"/>
          <w:color w:val="228b22"/>
          <w:sz w:val="24"/>
          <w:szCs w:val="24"/>
          <w:u w:val="none"/>
          <w:shd w:fill="auto" w:val="clear"/>
          <w:vertAlign w:val="baseline"/>
        </w:rPr>
      </w:pPr>
      <w:r w:rsidDel="00000000" w:rsidR="00000000" w:rsidRPr="00000000">
        <w:rPr>
          <w:rFonts w:ascii="Arial" w:cs="Arial" w:eastAsia="Arial" w:hAnsi="Arial"/>
          <w:b w:val="0"/>
          <w:i w:val="0"/>
          <w:smallCaps w:val="0"/>
          <w:strike w:val="0"/>
          <w:color w:val="228b22"/>
          <w:sz w:val="24"/>
          <w:szCs w:val="24"/>
          <w:u w:val="none"/>
          <w:shd w:fill="f5f5f5" w:val="clear"/>
          <w:vertAlign w:val="baseline"/>
          <w:rtl w:val="0"/>
        </w:rPr>
        <w:t xml:space="preserve"># Basic plot</w:t>
      </w:r>
      <w:r w:rsidDel="00000000" w:rsidR="00000000" w:rsidRPr="00000000">
        <w:rPr>
          <w:rFonts w:ascii="Arial" w:cs="Arial" w:eastAsia="Arial" w:hAnsi="Arial"/>
          <w:b w:val="0"/>
          <w:i w:val="0"/>
          <w:smallCaps w:val="0"/>
          <w:strike w:val="0"/>
          <w:color w:val="228b22"/>
          <w:sz w:val="24"/>
          <w:szCs w:val="24"/>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199.92000102996826" w:lineRule="auto"/>
        <w:ind w:left="0"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qplot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x</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y</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199.92000102996826" w:lineRule="auto"/>
        <w:ind w:left="0" w:right="0" w:firstLine="0"/>
        <w:jc w:val="left"/>
        <w:rPr>
          <w:rFonts w:ascii="Arial" w:cs="Arial" w:eastAsia="Arial" w:hAnsi="Arial"/>
          <w:b w:val="0"/>
          <w:i w:val="0"/>
          <w:smallCaps w:val="0"/>
          <w:strike w:val="0"/>
          <w:color w:val="228b22"/>
          <w:sz w:val="24"/>
          <w:szCs w:val="24"/>
          <w:u w:val="none"/>
          <w:shd w:fill="auto" w:val="clear"/>
          <w:vertAlign w:val="baseline"/>
        </w:rPr>
      </w:pPr>
      <w:r w:rsidDel="00000000" w:rsidR="00000000" w:rsidRPr="00000000">
        <w:rPr>
          <w:rFonts w:ascii="Arial" w:cs="Arial" w:eastAsia="Arial" w:hAnsi="Arial"/>
          <w:b w:val="0"/>
          <w:i w:val="0"/>
          <w:smallCaps w:val="0"/>
          <w:strike w:val="0"/>
          <w:color w:val="228b22"/>
          <w:sz w:val="24"/>
          <w:szCs w:val="24"/>
          <w:u w:val="none"/>
          <w:shd w:fill="f5f5f5" w:val="clear"/>
          <w:vertAlign w:val="baseline"/>
          <w:rtl w:val="0"/>
        </w:rPr>
        <w:t xml:space="preserve"># Add line</w:t>
      </w:r>
      <w:r w:rsidDel="00000000" w:rsidR="00000000" w:rsidRPr="00000000">
        <w:rPr>
          <w:rFonts w:ascii="Arial" w:cs="Arial" w:eastAsia="Arial" w:hAnsi="Arial"/>
          <w:b w:val="0"/>
          <w:i w:val="0"/>
          <w:smallCaps w:val="0"/>
          <w:strike w:val="0"/>
          <w:color w:val="228b22"/>
          <w:sz w:val="24"/>
          <w:szCs w:val="24"/>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8798828125" w:line="199.92000102996826" w:lineRule="auto"/>
        <w:ind w:left="0"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qplot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x</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y</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geom</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c</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"point"</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"line"</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199.92000102996826" w:lineRule="auto"/>
        <w:ind w:left="0" w:right="0" w:firstLine="0"/>
        <w:jc w:val="left"/>
        <w:rPr>
          <w:rFonts w:ascii="Arial" w:cs="Arial" w:eastAsia="Arial" w:hAnsi="Arial"/>
          <w:b w:val="0"/>
          <w:i w:val="0"/>
          <w:smallCaps w:val="0"/>
          <w:strike w:val="0"/>
          <w:color w:val="228b22"/>
          <w:sz w:val="24"/>
          <w:szCs w:val="24"/>
          <w:u w:val="none"/>
          <w:shd w:fill="auto" w:val="clear"/>
          <w:vertAlign w:val="baseline"/>
        </w:rPr>
      </w:pPr>
      <w:r w:rsidDel="00000000" w:rsidR="00000000" w:rsidRPr="00000000">
        <w:rPr>
          <w:rFonts w:ascii="Arial" w:cs="Arial" w:eastAsia="Arial" w:hAnsi="Arial"/>
          <w:b w:val="0"/>
          <w:i w:val="0"/>
          <w:smallCaps w:val="0"/>
          <w:strike w:val="0"/>
          <w:color w:val="228b22"/>
          <w:sz w:val="24"/>
          <w:szCs w:val="24"/>
          <w:u w:val="none"/>
          <w:shd w:fill="f5f5f5" w:val="clear"/>
          <w:vertAlign w:val="baseline"/>
          <w:rtl w:val="0"/>
        </w:rPr>
        <w:t xml:space="preserve"># Use data from a data frame</w:t>
      </w:r>
      <w:r w:rsidDel="00000000" w:rsidR="00000000" w:rsidRPr="00000000">
        <w:rPr>
          <w:rFonts w:ascii="Arial" w:cs="Arial" w:eastAsia="Arial" w:hAnsi="Arial"/>
          <w:b w:val="0"/>
          <w:i w:val="0"/>
          <w:smallCaps w:val="0"/>
          <w:strike w:val="0"/>
          <w:color w:val="228b22"/>
          <w:sz w:val="24"/>
          <w:szCs w:val="24"/>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qplot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mpg</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wt</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data</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mtcars</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310546875" w:line="199.92000102996826" w:lineRule="auto"/>
        <w:ind w:left="0"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687687"/>
          <w:sz w:val="24"/>
          <w:szCs w:val="24"/>
          <w:u w:val="none"/>
          <w:shd w:fill="auto" w:val="clear"/>
          <w:vertAlign w:val="baseline"/>
        </w:rPr>
        <w:drawing>
          <wp:inline distB="19050" distT="19050" distL="19050" distR="19050">
            <wp:extent cx="1828800" cy="1828800"/>
            <wp:effectExtent b="0" l="0" r="0" t="0"/>
            <wp:docPr id="54" name="image54.png"/>
            <a:graphic>
              <a:graphicData uri="http://schemas.openxmlformats.org/drawingml/2006/picture">
                <pic:pic>
                  <pic:nvPicPr>
                    <pic:cNvPr id="0" name="image54.png"/>
                    <pic:cNvPicPr preferRelativeResize="0"/>
                  </pic:nvPicPr>
                  <pic:blipFill>
                    <a:blip r:embed="rId57"/>
                    <a:srcRect b="0" l="0" r="0" t="0"/>
                    <a:stretch>
                      <a:fillRect/>
                    </a:stretch>
                  </pic:blipFill>
                  <pic:spPr>
                    <a:xfrm>
                      <a:off x="0" y="0"/>
                      <a:ext cx="1828800" cy="1828800"/>
                    </a:xfrm>
                    <a:prstGeom prst="rect"/>
                    <a:ln/>
                  </pic:spPr>
                </pic:pic>
              </a:graphicData>
            </a:graphic>
          </wp:inline>
        </w:drawing>
      </w:r>
      <w:r w:rsidDel="00000000" w:rsidR="00000000" w:rsidRPr="00000000">
        <w:rPr>
          <w:rFonts w:ascii="Arial" w:cs="Arial" w:eastAsia="Arial" w:hAnsi="Arial"/>
          <w:b w:val="0"/>
          <w:i w:val="0"/>
          <w:smallCaps w:val="0"/>
          <w:strike w:val="0"/>
          <w:color w:val="687687"/>
          <w:sz w:val="24"/>
          <w:szCs w:val="24"/>
          <w:u w:val="none"/>
          <w:shd w:fill="auto" w:val="clear"/>
          <w:vertAlign w:val="baseline"/>
        </w:rPr>
        <w:drawing>
          <wp:inline distB="19050" distT="19050" distL="19050" distR="19050">
            <wp:extent cx="1828800" cy="1828800"/>
            <wp:effectExtent b="0" l="0" r="0" t="0"/>
            <wp:docPr id="60" name="image60.png"/>
            <a:graphic>
              <a:graphicData uri="http://schemas.openxmlformats.org/drawingml/2006/picture">
                <pic:pic>
                  <pic:nvPicPr>
                    <pic:cNvPr id="0" name="image60.png"/>
                    <pic:cNvPicPr preferRelativeResize="0"/>
                  </pic:nvPicPr>
                  <pic:blipFill>
                    <a:blip r:embed="rId58"/>
                    <a:srcRect b="0" l="0" r="0" t="0"/>
                    <a:stretch>
                      <a:fillRect/>
                    </a:stretch>
                  </pic:blipFill>
                  <pic:spPr>
                    <a:xfrm>
                      <a:off x="0" y="0"/>
                      <a:ext cx="1828800" cy="1828800"/>
                    </a:xfrm>
                    <a:prstGeom prst="rect"/>
                    <a:ln/>
                  </pic:spPr>
                </pic:pic>
              </a:graphicData>
            </a:graphic>
          </wp:inline>
        </w:drawing>
      </w:r>
      <w:r w:rsidDel="00000000" w:rsidR="00000000" w:rsidRPr="00000000">
        <w:rPr>
          <w:rFonts w:ascii="Arial" w:cs="Arial" w:eastAsia="Arial" w:hAnsi="Arial"/>
          <w:b w:val="0"/>
          <w:i w:val="0"/>
          <w:smallCaps w:val="0"/>
          <w:strike w:val="0"/>
          <w:color w:val="687687"/>
          <w:sz w:val="24"/>
          <w:szCs w:val="24"/>
          <w:u w:val="none"/>
          <w:shd w:fill="auto" w:val="clear"/>
          <w:vertAlign w:val="baseline"/>
        </w:rPr>
        <w:drawing>
          <wp:inline distB="19050" distT="19050" distL="19050" distR="19050">
            <wp:extent cx="1828800" cy="1828800"/>
            <wp:effectExtent b="0" l="0" r="0" t="0"/>
            <wp:docPr id="62" name="image62.png"/>
            <a:graphic>
              <a:graphicData uri="http://schemas.openxmlformats.org/drawingml/2006/picture">
                <pic:pic>
                  <pic:nvPicPr>
                    <pic:cNvPr id="0" name="image62.png"/>
                    <pic:cNvPicPr preferRelativeResize="0"/>
                  </pic:nvPicPr>
                  <pic:blipFill>
                    <a:blip r:embed="rId59"/>
                    <a:srcRect b="0" l="0" r="0" t="0"/>
                    <a:stretch>
                      <a:fillRect/>
                    </a:stretch>
                  </pic:blipFill>
                  <pic:spPr>
                    <a:xfrm>
                      <a:off x="0" y="0"/>
                      <a:ext cx="182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21b34"/>
          <w:sz w:val="24"/>
          <w:szCs w:val="24"/>
          <w:u w:val="none"/>
          <w:shd w:fill="auto" w:val="clear"/>
          <w:vertAlign w:val="baseline"/>
        </w:rPr>
      </w:pPr>
      <w:r w:rsidDel="00000000" w:rsidR="00000000" w:rsidRPr="00000000">
        <w:rPr>
          <w:rFonts w:ascii="Arial" w:cs="Arial" w:eastAsia="Arial" w:hAnsi="Arial"/>
          <w:b w:val="1"/>
          <w:i w:val="0"/>
          <w:smallCaps w:val="0"/>
          <w:strike w:val="0"/>
          <w:color w:val="021b34"/>
          <w:sz w:val="24"/>
          <w:szCs w:val="24"/>
          <w:u w:val="none"/>
          <w:shd w:fill="auto" w:val="clear"/>
          <w:vertAlign w:val="baseline"/>
          <w:rtl w:val="0"/>
        </w:rPr>
        <w:t xml:space="preserve">Box plot, dot plot and violin plot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199.92000102996826" w:lineRule="auto"/>
        <w:ind w:left="0" w:right="0" w:firstLine="0"/>
        <w:jc w:val="left"/>
        <w:rPr>
          <w:rFonts w:ascii="Arial" w:cs="Arial" w:eastAsia="Arial" w:hAnsi="Arial"/>
          <w:b w:val="0"/>
          <w:i w:val="0"/>
          <w:smallCaps w:val="0"/>
          <w:strike w:val="0"/>
          <w:color w:val="021b34"/>
          <w:sz w:val="24"/>
          <w:szCs w:val="24"/>
          <w:u w:val="none"/>
          <w:shd w:fill="auto" w:val="clear"/>
          <w:vertAlign w:val="baseline"/>
        </w:rPr>
      </w:pPr>
      <w:r w:rsidDel="00000000" w:rsidR="00000000" w:rsidRPr="00000000">
        <w:rPr>
          <w:rFonts w:ascii="Arial" w:cs="Arial" w:eastAsia="Arial" w:hAnsi="Arial"/>
          <w:b w:val="1"/>
          <w:i w:val="0"/>
          <w:smallCaps w:val="0"/>
          <w:strike w:val="0"/>
          <w:color w:val="021b34"/>
          <w:sz w:val="24"/>
          <w:szCs w:val="24"/>
          <w:highlight w:val="white"/>
          <w:u w:val="none"/>
          <w:vertAlign w:val="baseline"/>
          <w:rtl w:val="0"/>
        </w:rPr>
        <w:t xml:space="preserve">PlantGrowth </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data set is used in the following example :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f5f5f5" w:val="clear"/>
          <w:vertAlign w:val="baseline"/>
          <w:rtl w:val="0"/>
        </w:rPr>
        <w:t xml:space="preserve">head</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PlantGrowth</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weight group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 4.17 ctrl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 5.58 ctrl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3 5.18 ctrl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4 6.11 ctrl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5 4.50 ctrl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6 4.61 ctrl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21b3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21b34"/>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021b34"/>
          <w:sz w:val="24"/>
          <w:szCs w:val="24"/>
          <w:highlight w:val="white"/>
          <w:u w:val="none"/>
          <w:vertAlign w:val="baseline"/>
          <w:rtl w:val="0"/>
        </w:rPr>
        <w:t xml:space="preserve">geom </w:t>
      </w:r>
      <w:r w:rsidDel="00000000" w:rsidR="00000000" w:rsidRPr="00000000">
        <w:rPr>
          <w:rFonts w:ascii="Times New Roman" w:cs="Times New Roman" w:eastAsia="Times New Roman" w:hAnsi="Times New Roman"/>
          <w:b w:val="1"/>
          <w:i w:val="0"/>
          <w:smallCaps w:val="0"/>
          <w:strike w:val="0"/>
          <w:color w:val="021b34"/>
          <w:sz w:val="24"/>
          <w:szCs w:val="24"/>
          <w:highlight w:val="white"/>
          <w:u w:val="none"/>
          <w:vertAlign w:val="baseline"/>
          <w:rtl w:val="0"/>
        </w:rPr>
        <w:t xml:space="preserve">= &lt;boxplot=</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draws a box plot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0" w:firstLine="0"/>
        <w:jc w:val="left"/>
        <w:rPr>
          <w:rFonts w:ascii="Arial" w:cs="Arial" w:eastAsia="Arial" w:hAnsi="Arial"/>
          <w:b w:val="0"/>
          <w:i w:val="0"/>
          <w:smallCaps w:val="0"/>
          <w:strike w:val="0"/>
          <w:color w:val="021b3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21b34"/>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21b34"/>
          <w:sz w:val="24"/>
          <w:szCs w:val="24"/>
          <w:highlight w:val="white"/>
          <w:u w:val="none"/>
          <w:vertAlign w:val="baseline"/>
          <w:rtl w:val="0"/>
        </w:rPr>
        <w:t xml:space="preserve">geom = &lt;dotplot=</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draws a dot plot. The supplementary arguments </w:t>
      </w:r>
      <w:r w:rsidDel="00000000" w:rsidR="00000000" w:rsidRPr="00000000">
        <w:rPr>
          <w:rFonts w:ascii="Arial" w:cs="Arial" w:eastAsia="Arial" w:hAnsi="Arial"/>
          <w:b w:val="0"/>
          <w:i w:val="1"/>
          <w:smallCaps w:val="0"/>
          <w:strike w:val="0"/>
          <w:color w:val="021b34"/>
          <w:sz w:val="24"/>
          <w:szCs w:val="24"/>
          <w:highlight w:val="white"/>
          <w:u w:val="none"/>
          <w:vertAlign w:val="baseline"/>
          <w:rtl w:val="0"/>
        </w:rPr>
        <w:t xml:space="preserve">stackdir = </w:t>
      </w:r>
      <w:r w:rsidDel="00000000" w:rsidR="00000000" w:rsidRPr="00000000">
        <w:rPr>
          <w:rFonts w:ascii="Arial" w:cs="Arial" w:eastAsia="Arial" w:hAnsi="Arial"/>
          <w:b w:val="0"/>
          <w:i w:val="1"/>
          <w:smallCaps w:val="0"/>
          <w:strike w:val="0"/>
          <w:color w:val="021b3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21b34"/>
          <w:sz w:val="24"/>
          <w:szCs w:val="24"/>
          <w:highlight w:val="white"/>
          <w:u w:val="none"/>
          <w:vertAlign w:val="baseline"/>
          <w:rtl w:val="0"/>
        </w:rPr>
        <w:t xml:space="preserve">&lt;center= </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21b34"/>
          <w:sz w:val="24"/>
          <w:szCs w:val="24"/>
          <w:highlight w:val="white"/>
          <w:u w:val="none"/>
          <w:vertAlign w:val="baseline"/>
          <w:rtl w:val="0"/>
        </w:rPr>
        <w:t xml:space="preserve">binaxis = &lt;y= </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are required.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9.89999771118164" w:lineRule="auto"/>
        <w:ind w:left="0" w:right="0" w:firstLine="0"/>
        <w:jc w:val="left"/>
        <w:rPr>
          <w:rFonts w:ascii="Arial" w:cs="Arial" w:eastAsia="Arial" w:hAnsi="Arial"/>
          <w:b w:val="0"/>
          <w:i w:val="0"/>
          <w:smallCaps w:val="0"/>
          <w:strike w:val="0"/>
          <w:color w:val="228b22"/>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21b34"/>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21b34"/>
          <w:sz w:val="24"/>
          <w:szCs w:val="24"/>
          <w:highlight w:val="white"/>
          <w:u w:val="none"/>
          <w:vertAlign w:val="baseline"/>
          <w:rtl w:val="0"/>
        </w:rPr>
        <w:t xml:space="preserve">geom = &lt;violin=</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draws a violin plot. The argument </w:t>
      </w:r>
      <w:r w:rsidDel="00000000" w:rsidR="00000000" w:rsidRPr="00000000">
        <w:rPr>
          <w:rFonts w:ascii="Arial" w:cs="Arial" w:eastAsia="Arial" w:hAnsi="Arial"/>
          <w:b w:val="1"/>
          <w:i w:val="0"/>
          <w:smallCaps w:val="0"/>
          <w:strike w:val="0"/>
          <w:color w:val="021b34"/>
          <w:sz w:val="24"/>
          <w:szCs w:val="24"/>
          <w:highlight w:val="white"/>
          <w:u w:val="none"/>
          <w:vertAlign w:val="baseline"/>
          <w:rtl w:val="0"/>
        </w:rPr>
        <w:t xml:space="preserve">trim </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is set to FALSE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8b22"/>
          <w:sz w:val="24"/>
          <w:szCs w:val="24"/>
          <w:u w:val="none"/>
          <w:shd w:fill="f5f5f5" w:val="clear"/>
          <w:vertAlign w:val="baseline"/>
          <w:rtl w:val="0"/>
        </w:rPr>
        <w:t xml:space="preserve"># Basic box plot from a numeric vector</w:t>
      </w:r>
      <w:r w:rsidDel="00000000" w:rsidR="00000000" w:rsidRPr="00000000">
        <w:rPr>
          <w:rFonts w:ascii="Arial" w:cs="Arial" w:eastAsia="Arial" w:hAnsi="Arial"/>
          <w:b w:val="0"/>
          <w:i w:val="0"/>
          <w:smallCaps w:val="0"/>
          <w:strike w:val="0"/>
          <w:color w:val="228b22"/>
          <w:sz w:val="24"/>
          <w:szCs w:val="24"/>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44677734375"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x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&lt;- </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"1"</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199.92000102996826" w:lineRule="auto"/>
        <w:ind w:left="0"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y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&lt;-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rnorm</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cd"/>
          <w:sz w:val="24"/>
          <w:szCs w:val="24"/>
          <w:u w:val="none"/>
          <w:shd w:fill="f5f5f5" w:val="clear"/>
          <w:vertAlign w:val="baseline"/>
          <w:rtl w:val="0"/>
        </w:rPr>
        <w:t xml:space="preserve">100</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9976806640625" w:line="199.92000102996826" w:lineRule="auto"/>
        <w:ind w:left="0"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qplot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x</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y</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geom</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"boxplot"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9199829101562"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396484375" w:line="199.92000102996826" w:lineRule="auto"/>
        <w:ind w:left="0" w:right="0" w:firstLine="0"/>
        <w:jc w:val="left"/>
        <w:rPr>
          <w:rFonts w:ascii="Arial" w:cs="Arial" w:eastAsia="Arial" w:hAnsi="Arial"/>
          <w:b w:val="0"/>
          <w:i w:val="0"/>
          <w:smallCaps w:val="0"/>
          <w:strike w:val="0"/>
          <w:color w:val="228b22"/>
          <w:sz w:val="24"/>
          <w:szCs w:val="24"/>
          <w:u w:val="none"/>
          <w:shd w:fill="auto" w:val="clear"/>
          <w:vertAlign w:val="baseline"/>
        </w:rPr>
      </w:pPr>
      <w:r w:rsidDel="00000000" w:rsidR="00000000" w:rsidRPr="00000000">
        <w:rPr>
          <w:rFonts w:ascii="Arial" w:cs="Arial" w:eastAsia="Arial" w:hAnsi="Arial"/>
          <w:b w:val="0"/>
          <w:i w:val="0"/>
          <w:smallCaps w:val="0"/>
          <w:strike w:val="0"/>
          <w:color w:val="228b22"/>
          <w:sz w:val="24"/>
          <w:szCs w:val="24"/>
          <w:u w:val="none"/>
          <w:shd w:fill="f5f5f5" w:val="clear"/>
          <w:vertAlign w:val="baseline"/>
          <w:rtl w:val="0"/>
        </w:rPr>
        <w:t xml:space="preserve"># Basic box plot from data frame</w:t>
      </w:r>
      <w:r w:rsidDel="00000000" w:rsidR="00000000" w:rsidRPr="00000000">
        <w:rPr>
          <w:rFonts w:ascii="Arial" w:cs="Arial" w:eastAsia="Arial" w:hAnsi="Arial"/>
          <w:b w:val="0"/>
          <w:i w:val="0"/>
          <w:smallCaps w:val="0"/>
          <w:strike w:val="0"/>
          <w:color w:val="228b22"/>
          <w:sz w:val="24"/>
          <w:szCs w:val="24"/>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0"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qplot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group</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weight</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data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PlantGrowth</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geom</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c</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"boxplot"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199.92000102996826" w:lineRule="auto"/>
        <w:ind w:left="0" w:right="0" w:firstLine="0"/>
        <w:jc w:val="left"/>
        <w:rPr>
          <w:rFonts w:ascii="Arial" w:cs="Arial" w:eastAsia="Arial" w:hAnsi="Arial"/>
          <w:b w:val="0"/>
          <w:i w:val="0"/>
          <w:smallCaps w:val="0"/>
          <w:strike w:val="0"/>
          <w:color w:val="228b22"/>
          <w:sz w:val="24"/>
          <w:szCs w:val="24"/>
          <w:u w:val="none"/>
          <w:shd w:fill="auto" w:val="clear"/>
          <w:vertAlign w:val="baseline"/>
        </w:rPr>
      </w:pPr>
      <w:r w:rsidDel="00000000" w:rsidR="00000000" w:rsidRPr="00000000">
        <w:rPr>
          <w:rFonts w:ascii="Arial" w:cs="Arial" w:eastAsia="Arial" w:hAnsi="Arial"/>
          <w:b w:val="0"/>
          <w:i w:val="0"/>
          <w:smallCaps w:val="0"/>
          <w:strike w:val="0"/>
          <w:color w:val="228b22"/>
          <w:sz w:val="24"/>
          <w:szCs w:val="24"/>
          <w:u w:val="none"/>
          <w:shd w:fill="f5f5f5" w:val="clear"/>
          <w:vertAlign w:val="baseline"/>
          <w:rtl w:val="0"/>
        </w:rPr>
        <w:t xml:space="preserve"># Dot plot</w:t>
      </w:r>
      <w:r w:rsidDel="00000000" w:rsidR="00000000" w:rsidRPr="00000000">
        <w:rPr>
          <w:rFonts w:ascii="Arial" w:cs="Arial" w:eastAsia="Arial" w:hAnsi="Arial"/>
          <w:b w:val="0"/>
          <w:i w:val="0"/>
          <w:smallCaps w:val="0"/>
          <w:strike w:val="0"/>
          <w:color w:val="228b22"/>
          <w:sz w:val="24"/>
          <w:szCs w:val="24"/>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0" w:right="0" w:firstLine="0"/>
        <w:jc w:val="left"/>
        <w:rPr>
          <w:rFonts w:ascii="Arial" w:cs="Arial" w:eastAsia="Arial" w:hAnsi="Arial"/>
          <w:b w:val="0"/>
          <w:i w:val="0"/>
          <w:smallCaps w:val="0"/>
          <w:strike w:val="0"/>
          <w:color w:val="021b3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qplot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group</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weight</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data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PlantGrowth</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geom</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c</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"dotplot"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0" w:right="0" w:firstLine="0"/>
        <w:jc w:val="left"/>
        <w:rPr>
          <w:rFonts w:ascii="Arial" w:cs="Arial" w:eastAsia="Arial" w:hAnsi="Arial"/>
          <w:b w:val="0"/>
          <w:i w:val="0"/>
          <w:smallCaps w:val="0"/>
          <w:strike w:val="0"/>
          <w:color w:val="228b22"/>
          <w:sz w:val="24"/>
          <w:szCs w:val="24"/>
          <w:u w:val="none"/>
          <w:shd w:fill="auto" w:val="clear"/>
          <w:vertAlign w:val="baseline"/>
        </w:rPr>
      </w:pP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stackdir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"center"</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binaxis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"y"</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8b22"/>
          <w:sz w:val="24"/>
          <w:szCs w:val="24"/>
          <w:u w:val="none"/>
          <w:shd w:fill="f5f5f5" w:val="clear"/>
          <w:vertAlign w:val="baseline"/>
          <w:rtl w:val="0"/>
        </w:rPr>
        <w:t xml:space="preserve"># Violin plot</w:t>
      </w:r>
      <w:r w:rsidDel="00000000" w:rsidR="00000000" w:rsidRPr="00000000">
        <w:rPr>
          <w:rFonts w:ascii="Arial" w:cs="Arial" w:eastAsia="Arial" w:hAnsi="Arial"/>
          <w:b w:val="0"/>
          <w:i w:val="0"/>
          <w:smallCaps w:val="0"/>
          <w:strike w:val="0"/>
          <w:color w:val="228b22"/>
          <w:sz w:val="24"/>
          <w:szCs w:val="24"/>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29.90779876708984" w:lineRule="auto"/>
        <w:ind w:left="0" w:right="0" w:firstLine="0"/>
        <w:jc w:val="left"/>
        <w:rPr>
          <w:rFonts w:ascii="Arial" w:cs="Arial" w:eastAsia="Arial" w:hAnsi="Arial"/>
          <w:b w:val="0"/>
          <w:i w:val="0"/>
          <w:smallCaps w:val="0"/>
          <w:strike w:val="0"/>
          <w:color w:val="687687"/>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qplot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group</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weight</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data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PlantGrowth</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geom</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c</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"violin"</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trim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5848f6"/>
          <w:sz w:val="24"/>
          <w:szCs w:val="24"/>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2109375" w:line="240" w:lineRule="auto"/>
        <w:ind w:left="0" w:right="950.400390625" w:firstLine="0"/>
        <w:jc w:val="righ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687687"/>
          <w:sz w:val="24"/>
          <w:szCs w:val="24"/>
          <w:u w:val="none"/>
          <w:shd w:fill="auto" w:val="clear"/>
          <w:vertAlign w:val="baseline"/>
        </w:rPr>
        <w:drawing>
          <wp:inline distB="19050" distT="19050" distL="19050" distR="19050">
            <wp:extent cx="1828800" cy="1828800"/>
            <wp:effectExtent b="0" l="0" r="0" t="0"/>
            <wp:docPr id="57" name="image57.png"/>
            <a:graphic>
              <a:graphicData uri="http://schemas.openxmlformats.org/drawingml/2006/picture">
                <pic:pic>
                  <pic:nvPicPr>
                    <pic:cNvPr id="0" name="image57.png"/>
                    <pic:cNvPicPr preferRelativeResize="0"/>
                  </pic:nvPicPr>
                  <pic:blipFill>
                    <a:blip r:embed="rId60"/>
                    <a:srcRect b="0" l="0" r="0" t="0"/>
                    <a:stretch>
                      <a:fillRect/>
                    </a:stretch>
                  </pic:blipFill>
                  <pic:spPr>
                    <a:xfrm>
                      <a:off x="0" y="0"/>
                      <a:ext cx="1828800" cy="1828800"/>
                    </a:xfrm>
                    <a:prstGeom prst="rect"/>
                    <a:ln/>
                  </pic:spPr>
                </pic:pic>
              </a:graphicData>
            </a:graphic>
          </wp:inline>
        </w:drawing>
      </w:r>
      <w:r w:rsidDel="00000000" w:rsidR="00000000" w:rsidRPr="00000000">
        <w:rPr>
          <w:rFonts w:ascii="Arial" w:cs="Arial" w:eastAsia="Arial" w:hAnsi="Arial"/>
          <w:b w:val="0"/>
          <w:i w:val="0"/>
          <w:smallCaps w:val="0"/>
          <w:strike w:val="0"/>
          <w:color w:val="687687"/>
          <w:sz w:val="24"/>
          <w:szCs w:val="24"/>
          <w:u w:val="none"/>
          <w:shd w:fill="auto" w:val="clear"/>
          <w:vertAlign w:val="baseline"/>
        </w:rPr>
        <w:drawing>
          <wp:inline distB="19050" distT="19050" distL="19050" distR="19050">
            <wp:extent cx="1828800" cy="1828800"/>
            <wp:effectExtent b="0" l="0" r="0" t="0"/>
            <wp:docPr id="59" name="image59.png"/>
            <a:graphic>
              <a:graphicData uri="http://schemas.openxmlformats.org/drawingml/2006/picture">
                <pic:pic>
                  <pic:nvPicPr>
                    <pic:cNvPr id="0" name="image59.png"/>
                    <pic:cNvPicPr preferRelativeResize="0"/>
                  </pic:nvPicPr>
                  <pic:blipFill>
                    <a:blip r:embed="rId61"/>
                    <a:srcRect b="0" l="0" r="0" t="0"/>
                    <a:stretch>
                      <a:fillRect/>
                    </a:stretch>
                  </pic:blipFill>
                  <pic:spPr>
                    <a:xfrm>
                      <a:off x="0" y="0"/>
                      <a:ext cx="1828800" cy="1828800"/>
                    </a:xfrm>
                    <a:prstGeom prst="rect"/>
                    <a:ln/>
                  </pic:spPr>
                </pic:pic>
              </a:graphicData>
            </a:graphic>
          </wp:inline>
        </w:drawing>
      </w:r>
      <w:r w:rsidDel="00000000" w:rsidR="00000000" w:rsidRPr="00000000">
        <w:rPr>
          <w:rFonts w:ascii="Arial" w:cs="Arial" w:eastAsia="Arial" w:hAnsi="Arial"/>
          <w:b w:val="0"/>
          <w:i w:val="0"/>
          <w:smallCaps w:val="0"/>
          <w:strike w:val="0"/>
          <w:color w:val="687687"/>
          <w:sz w:val="24"/>
          <w:szCs w:val="24"/>
          <w:u w:val="none"/>
          <w:shd w:fill="auto" w:val="clear"/>
          <w:vertAlign w:val="baseline"/>
        </w:rPr>
        <w:drawing>
          <wp:inline distB="19050" distT="19050" distL="19050" distR="19050">
            <wp:extent cx="1828800" cy="1828800"/>
            <wp:effectExtent b="0" l="0" r="0" t="0"/>
            <wp:docPr id="67" name="image67.png"/>
            <a:graphic>
              <a:graphicData uri="http://schemas.openxmlformats.org/drawingml/2006/picture">
                <pic:pic>
                  <pic:nvPicPr>
                    <pic:cNvPr id="0" name="image67.png"/>
                    <pic:cNvPicPr preferRelativeResize="0"/>
                  </pic:nvPicPr>
                  <pic:blipFill>
                    <a:blip r:embed="rId62"/>
                    <a:srcRect b="0" l="0" r="0" t="0"/>
                    <a:stretch>
                      <a:fillRect/>
                    </a:stretch>
                  </pic:blipFill>
                  <pic:spPr>
                    <a:xfrm>
                      <a:off x="0" y="0"/>
                      <a:ext cx="1828800" cy="1828800"/>
                    </a:xfrm>
                    <a:prstGeom prst="rect"/>
                    <a:ln/>
                  </pic:spPr>
                </pic:pic>
              </a:graphicData>
            </a:graphic>
          </wp:inline>
        </w:drawing>
      </w:r>
      <w:r w:rsidDel="00000000" w:rsidR="00000000" w:rsidRPr="00000000">
        <w:rPr>
          <w:rFonts w:ascii="Arial" w:cs="Arial" w:eastAsia="Arial" w:hAnsi="Arial"/>
          <w:b w:val="0"/>
          <w:i w:val="0"/>
          <w:smallCaps w:val="0"/>
          <w:strike w:val="0"/>
          <w:color w:val="687687"/>
          <w:sz w:val="24"/>
          <w:szCs w:val="24"/>
          <w:u w:val="none"/>
          <w:shd w:fill="auto" w:val="clear"/>
          <w:vertAlign w:val="baseline"/>
        </w:rPr>
        <w:drawing>
          <wp:inline distB="19050" distT="19050" distL="19050" distR="19050">
            <wp:extent cx="1828800" cy="1828800"/>
            <wp:effectExtent b="0" l="0" r="0" t="0"/>
            <wp:docPr id="69" name="image69.png"/>
            <a:graphic>
              <a:graphicData uri="http://schemas.openxmlformats.org/drawingml/2006/picture">
                <pic:pic>
                  <pic:nvPicPr>
                    <pic:cNvPr id="0" name="image69.png"/>
                    <pic:cNvPicPr preferRelativeResize="0"/>
                  </pic:nvPicPr>
                  <pic:blipFill>
                    <a:blip r:embed="rId63"/>
                    <a:srcRect b="0" l="0" r="0" t="0"/>
                    <a:stretch>
                      <a:fillRect/>
                    </a:stretch>
                  </pic:blipFill>
                  <pic:spPr>
                    <a:xfrm>
                      <a:off x="0" y="0"/>
                      <a:ext cx="182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158996582031" w:right="0" w:firstLine="0"/>
        <w:jc w:val="left"/>
        <w:rPr>
          <w:rFonts w:ascii="Arial" w:cs="Arial" w:eastAsia="Arial" w:hAnsi="Arial"/>
          <w:b w:val="1"/>
          <w:i w:val="0"/>
          <w:smallCaps w:val="0"/>
          <w:strike w:val="0"/>
          <w:color w:val="021b34"/>
          <w:sz w:val="24"/>
          <w:szCs w:val="24"/>
          <w:u w:val="none"/>
          <w:shd w:fill="auto" w:val="clear"/>
          <w:vertAlign w:val="baseline"/>
        </w:rPr>
      </w:pPr>
      <w:r w:rsidDel="00000000" w:rsidR="00000000" w:rsidRPr="00000000">
        <w:rPr>
          <w:rFonts w:ascii="Arial" w:cs="Arial" w:eastAsia="Arial" w:hAnsi="Arial"/>
          <w:b w:val="1"/>
          <w:i w:val="0"/>
          <w:smallCaps w:val="0"/>
          <w:strike w:val="0"/>
          <w:color w:val="021b34"/>
          <w:sz w:val="24"/>
          <w:szCs w:val="24"/>
          <w:u w:val="none"/>
          <w:shd w:fill="auto" w:val="clear"/>
          <w:vertAlign w:val="baseline"/>
          <w:rtl w:val="0"/>
        </w:rPr>
        <w:t xml:space="preserve">Histogram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40" w:lineRule="auto"/>
        <w:ind w:left="1444.5559692382812" w:right="0" w:firstLine="0"/>
        <w:jc w:val="left"/>
        <w:rPr>
          <w:rFonts w:ascii="Arial" w:cs="Arial" w:eastAsia="Arial" w:hAnsi="Arial"/>
          <w:b w:val="0"/>
          <w:i w:val="0"/>
          <w:smallCaps w:val="0"/>
          <w:strike w:val="0"/>
          <w:color w:val="021b34"/>
          <w:sz w:val="24"/>
          <w:szCs w:val="24"/>
          <w:u w:val="none"/>
          <w:shd w:fill="auto" w:val="clear"/>
          <w:vertAlign w:val="baseline"/>
        </w:rPr>
      </w:pP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The </w:t>
      </w:r>
      <w:r w:rsidDel="00000000" w:rsidR="00000000" w:rsidRPr="00000000">
        <w:rPr>
          <w:rFonts w:ascii="Arial" w:cs="Arial" w:eastAsia="Arial" w:hAnsi="Arial"/>
          <w:b w:val="1"/>
          <w:i w:val="0"/>
          <w:smallCaps w:val="0"/>
          <w:strike w:val="0"/>
          <w:color w:val="021b34"/>
          <w:sz w:val="24"/>
          <w:szCs w:val="24"/>
          <w:highlight w:val="white"/>
          <w:u w:val="none"/>
          <w:vertAlign w:val="baseline"/>
          <w:rtl w:val="0"/>
        </w:rPr>
        <w:t xml:space="preserve">histogram </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and </w:t>
      </w:r>
      <w:r w:rsidDel="00000000" w:rsidR="00000000" w:rsidRPr="00000000">
        <w:rPr>
          <w:rFonts w:ascii="Arial" w:cs="Arial" w:eastAsia="Arial" w:hAnsi="Arial"/>
          <w:b w:val="1"/>
          <w:i w:val="0"/>
          <w:smallCaps w:val="0"/>
          <w:strike w:val="0"/>
          <w:color w:val="021b34"/>
          <w:sz w:val="24"/>
          <w:szCs w:val="24"/>
          <w:highlight w:val="white"/>
          <w:u w:val="none"/>
          <w:vertAlign w:val="baseline"/>
          <w:rtl w:val="0"/>
        </w:rPr>
        <w:t xml:space="preserve">density </w:t>
      </w: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plots are used to display the distribution of data.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05615234375" w:line="240" w:lineRule="auto"/>
        <w:ind w:left="1449.3559265136719" w:right="0" w:firstLine="0"/>
        <w:jc w:val="left"/>
        <w:rPr>
          <w:rFonts w:ascii="Arial" w:cs="Arial" w:eastAsia="Arial" w:hAnsi="Arial"/>
          <w:b w:val="1"/>
          <w:i w:val="0"/>
          <w:smallCaps w:val="0"/>
          <w:strike w:val="0"/>
          <w:color w:val="021b34"/>
          <w:sz w:val="24"/>
          <w:szCs w:val="24"/>
          <w:u w:val="none"/>
          <w:shd w:fill="auto" w:val="clear"/>
          <w:vertAlign w:val="baseline"/>
        </w:rPr>
      </w:pPr>
      <w:r w:rsidDel="00000000" w:rsidR="00000000" w:rsidRPr="00000000">
        <w:rPr>
          <w:rFonts w:ascii="Arial" w:cs="Arial" w:eastAsia="Arial" w:hAnsi="Arial"/>
          <w:b w:val="1"/>
          <w:i w:val="0"/>
          <w:smallCaps w:val="0"/>
          <w:strike w:val="0"/>
          <w:color w:val="021b34"/>
          <w:sz w:val="24"/>
          <w:szCs w:val="24"/>
          <w:u w:val="none"/>
          <w:shd w:fill="auto" w:val="clear"/>
          <w:vertAlign w:val="baseline"/>
          <w:rtl w:val="0"/>
        </w:rPr>
        <w:t xml:space="preserve">Generate some data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08056640625" w:line="240" w:lineRule="auto"/>
        <w:ind w:left="0" w:right="189.603271484375" w:firstLine="0"/>
        <w:jc w:val="right"/>
        <w:rPr>
          <w:rFonts w:ascii="Arial" w:cs="Arial" w:eastAsia="Arial" w:hAnsi="Arial"/>
          <w:b w:val="0"/>
          <w:i w:val="0"/>
          <w:smallCaps w:val="0"/>
          <w:strike w:val="0"/>
          <w:color w:val="021b34"/>
          <w:sz w:val="24"/>
          <w:szCs w:val="24"/>
          <w:u w:val="none"/>
          <w:shd w:fill="auto" w:val="clear"/>
          <w:vertAlign w:val="baseline"/>
        </w:rPr>
      </w:pP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The R code below generates some data containing the weights by sex (M for male; F for female):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52.7159118652344"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set.seed</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cd"/>
          <w:sz w:val="24"/>
          <w:szCs w:val="24"/>
          <w:u w:val="none"/>
          <w:shd w:fill="f5f5f5" w:val="clear"/>
          <w:vertAlign w:val="baseline"/>
          <w:rtl w:val="0"/>
        </w:rPr>
        <w:t xml:space="preserve">1234</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444.3159484863281"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mydata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data.frame</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440.4759216308594" w:right="0" w:firstLine="0"/>
        <w:jc w:val="left"/>
        <w:rPr>
          <w:rFonts w:ascii="Arial" w:cs="Arial" w:eastAsia="Arial" w:hAnsi="Arial"/>
          <w:b w:val="0"/>
          <w:i w:val="0"/>
          <w:smallCaps w:val="0"/>
          <w:strike w:val="0"/>
          <w:color w:val="021b34"/>
          <w:sz w:val="24"/>
          <w:szCs w:val="24"/>
          <w:u w:val="none"/>
          <w:shd w:fill="auto" w:val="clear"/>
          <w:vertAlign w:val="baseline"/>
        </w:rPr>
      </w:pPr>
      <w:r w:rsidDel="00000000" w:rsidR="00000000" w:rsidRPr="00000000">
        <w:rPr>
          <w:rFonts w:ascii="Arial" w:cs="Arial" w:eastAsia="Arial" w:hAnsi="Arial"/>
          <w:b w:val="0"/>
          <w:i w:val="0"/>
          <w:smallCaps w:val="0"/>
          <w:strike w:val="0"/>
          <w:color w:val="687687"/>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sex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factor</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rep</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c</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"F"</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"M"</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each</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cd"/>
          <w:sz w:val="24"/>
          <w:szCs w:val="24"/>
          <w:u w:val="none"/>
          <w:shd w:fill="f5f5f5" w:val="clear"/>
          <w:vertAlign w:val="baseline"/>
          <w:rtl w:val="0"/>
        </w:rPr>
        <w:t xml:space="preserve">200</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79931640625" w:line="240" w:lineRule="auto"/>
        <w:ind w:left="1440.4759216308594"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weight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c</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rnorm</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cd"/>
          <w:sz w:val="24"/>
          <w:szCs w:val="24"/>
          <w:u w:val="none"/>
          <w:shd w:fill="f5f5f5" w:val="clear"/>
          <w:vertAlign w:val="baseline"/>
          <w:rtl w:val="0"/>
        </w:rPr>
        <w:t xml:space="preserve">200</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cd"/>
          <w:sz w:val="24"/>
          <w:szCs w:val="24"/>
          <w:u w:val="none"/>
          <w:shd w:fill="f5f5f5" w:val="clear"/>
          <w:vertAlign w:val="baseline"/>
          <w:rtl w:val="0"/>
        </w:rPr>
        <w:t xml:space="preserve">55</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rnorm</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cd"/>
          <w:sz w:val="24"/>
          <w:szCs w:val="24"/>
          <w:u w:val="none"/>
          <w:shd w:fill="f5f5f5" w:val="clear"/>
          <w:vertAlign w:val="baseline"/>
          <w:rtl w:val="0"/>
        </w:rPr>
        <w:t xml:space="preserve">200</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cd"/>
          <w:sz w:val="24"/>
          <w:szCs w:val="24"/>
          <w:u w:val="none"/>
          <w:shd w:fill="f5f5f5" w:val="clear"/>
          <w:vertAlign w:val="baseline"/>
          <w:rtl w:val="0"/>
        </w:rPr>
        <w:t xml:space="preserve">58</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59484863281"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f5f5f5" w:val="clear"/>
          <w:vertAlign w:val="baseline"/>
          <w:rtl w:val="0"/>
        </w:rPr>
        <w:t xml:space="preserve">head</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mydata</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80603027344" w:line="240" w:lineRule="auto"/>
        <w:ind w:left="0" w:right="1910.400390625" w:firstLine="0"/>
        <w:jc w:val="righ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687687"/>
          <w:sz w:val="24"/>
          <w:szCs w:val="24"/>
          <w:u w:val="none"/>
          <w:shd w:fill="auto" w:val="clear"/>
          <w:vertAlign w:val="baseline"/>
        </w:rPr>
        <w:drawing>
          <wp:inline distB="19050" distT="19050" distL="19050" distR="19050">
            <wp:extent cx="3810000" cy="364239"/>
            <wp:effectExtent b="0" l="0" r="0" t="0"/>
            <wp:docPr id="64" name="image64.png"/>
            <a:graphic>
              <a:graphicData uri="http://schemas.openxmlformats.org/drawingml/2006/picture">
                <pic:pic>
                  <pic:nvPicPr>
                    <pic:cNvPr id="0" name="image64.png"/>
                    <pic:cNvPicPr preferRelativeResize="0"/>
                  </pic:nvPicPr>
                  <pic:blipFill>
                    <a:blip r:embed="rId64"/>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sex weight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 F 53.79293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 F 55.27743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3 F 56.08444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4 F 52.65430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5 F 55.42912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6 F 55.50606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199.92000102996826" w:lineRule="auto"/>
        <w:ind w:left="0" w:right="0" w:firstLine="0"/>
        <w:jc w:val="left"/>
        <w:rPr>
          <w:rFonts w:ascii="Arial" w:cs="Arial" w:eastAsia="Arial" w:hAnsi="Arial"/>
          <w:b w:val="1"/>
          <w:i w:val="0"/>
          <w:smallCaps w:val="0"/>
          <w:strike w:val="0"/>
          <w:color w:val="021b34"/>
          <w:sz w:val="24"/>
          <w:szCs w:val="24"/>
          <w:u w:val="none"/>
          <w:shd w:fill="auto" w:val="clear"/>
          <w:vertAlign w:val="baseline"/>
        </w:rPr>
      </w:pPr>
      <w:r w:rsidDel="00000000" w:rsidR="00000000" w:rsidRPr="00000000">
        <w:rPr>
          <w:rFonts w:ascii="Arial" w:cs="Arial" w:eastAsia="Arial" w:hAnsi="Arial"/>
          <w:b w:val="1"/>
          <w:i w:val="0"/>
          <w:smallCaps w:val="0"/>
          <w:strike w:val="0"/>
          <w:color w:val="021b34"/>
          <w:sz w:val="24"/>
          <w:szCs w:val="24"/>
          <w:u w:val="none"/>
          <w:shd w:fill="auto" w:val="clear"/>
          <w:vertAlign w:val="baseline"/>
          <w:rtl w:val="0"/>
        </w:rPr>
        <w:t xml:space="preserve">Histogram plot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199.92000102996826" w:lineRule="auto"/>
        <w:ind w:left="0" w:right="0" w:firstLine="0"/>
        <w:jc w:val="left"/>
        <w:rPr>
          <w:rFonts w:ascii="Arial" w:cs="Arial" w:eastAsia="Arial" w:hAnsi="Arial"/>
          <w:b w:val="0"/>
          <w:i w:val="0"/>
          <w:smallCaps w:val="0"/>
          <w:strike w:val="0"/>
          <w:color w:val="228b22"/>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228b22"/>
          <w:sz w:val="24"/>
          <w:szCs w:val="24"/>
          <w:u w:val="none"/>
          <w:shd w:fill="f5f5f5" w:val="clear"/>
          <w:vertAlign w:val="baseline"/>
          <w:rtl w:val="0"/>
        </w:rPr>
        <w:t xml:space="preserve"># Basic histogram</w:t>
      </w:r>
      <w:r w:rsidDel="00000000" w:rsidR="00000000" w:rsidRPr="00000000">
        <w:rPr>
          <w:rFonts w:ascii="Arial" w:cs="Arial" w:eastAsia="Arial" w:hAnsi="Arial"/>
          <w:b w:val="0"/>
          <w:i w:val="0"/>
          <w:smallCaps w:val="0"/>
          <w:strike w:val="0"/>
          <w:color w:val="228b22"/>
          <w:sz w:val="24"/>
          <w:szCs w:val="24"/>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8798828125" w:line="240" w:lineRule="auto"/>
        <w:ind w:left="1446.2359619140625"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qplot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weight</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data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mydata</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geom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"histogram"</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441.6758728027344" w:right="0" w:firstLine="0"/>
        <w:jc w:val="left"/>
        <w:rPr>
          <w:rFonts w:ascii="Arial" w:cs="Arial" w:eastAsia="Arial" w:hAnsi="Arial"/>
          <w:b w:val="0"/>
          <w:i w:val="0"/>
          <w:smallCaps w:val="0"/>
          <w:strike w:val="0"/>
          <w:color w:val="228b22"/>
          <w:sz w:val="24"/>
          <w:szCs w:val="24"/>
          <w:u w:val="none"/>
          <w:shd w:fill="auto" w:val="clear"/>
          <w:vertAlign w:val="baseline"/>
        </w:rPr>
      </w:pPr>
      <w:r w:rsidDel="00000000" w:rsidR="00000000" w:rsidRPr="00000000">
        <w:rPr>
          <w:rFonts w:ascii="Arial" w:cs="Arial" w:eastAsia="Arial" w:hAnsi="Arial"/>
          <w:b w:val="0"/>
          <w:i w:val="0"/>
          <w:smallCaps w:val="0"/>
          <w:strike w:val="0"/>
          <w:color w:val="228b22"/>
          <w:sz w:val="24"/>
          <w:szCs w:val="24"/>
          <w:u w:val="none"/>
          <w:shd w:fill="f5f5f5" w:val="clear"/>
          <w:vertAlign w:val="baseline"/>
          <w:rtl w:val="0"/>
        </w:rPr>
        <w:t xml:space="preserve"># Change histogram fill color by group (sex)</w:t>
      </w:r>
      <w:r w:rsidDel="00000000" w:rsidR="00000000" w:rsidRPr="00000000">
        <w:rPr>
          <w:rFonts w:ascii="Arial" w:cs="Arial" w:eastAsia="Arial" w:hAnsi="Arial"/>
          <w:b w:val="0"/>
          <w:i w:val="0"/>
          <w:smallCaps w:val="0"/>
          <w:strike w:val="0"/>
          <w:color w:val="228b22"/>
          <w:sz w:val="24"/>
          <w:szCs w:val="24"/>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446.2359619140625" w:right="0" w:firstLine="0"/>
        <w:jc w:val="left"/>
        <w:rPr>
          <w:rFonts w:ascii="Arial" w:cs="Arial" w:eastAsia="Arial" w:hAnsi="Arial"/>
          <w:b w:val="0"/>
          <w:i w:val="0"/>
          <w:smallCaps w:val="0"/>
          <w:strike w:val="0"/>
          <w:color w:val="021b3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qplot</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weight</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data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mydata</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geom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f5f5f5" w:val="clear"/>
          <w:vertAlign w:val="baseline"/>
          <w:rtl w:val="0"/>
        </w:rPr>
        <w:t xml:space="preserve">"histogram"</w:t>
      </w:r>
      <w:r w:rsidDel="00000000" w:rsidR="00000000" w:rsidRPr="00000000">
        <w:rPr>
          <w:rFonts w:ascii="Arial" w:cs="Arial" w:eastAsia="Arial" w:hAnsi="Arial"/>
          <w:b w:val="0"/>
          <w:i w:val="0"/>
          <w:smallCaps w:val="0"/>
          <w:strike w:val="0"/>
          <w:color w:val="021b34"/>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59216308594"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021b3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fill </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5f5f5" w:val="clear"/>
          <w:vertAlign w:val="baseline"/>
          <w:rtl w:val="0"/>
        </w:rPr>
        <w:t xml:space="preserve">sex</w:t>
      </w:r>
      <w:r w:rsidDel="00000000" w:rsidR="00000000" w:rsidRPr="00000000">
        <w:rPr>
          <w:rFonts w:ascii="Arial" w:cs="Arial" w:eastAsia="Arial" w:hAnsi="Arial"/>
          <w:b w:val="0"/>
          <w:i w:val="0"/>
          <w:smallCaps w:val="0"/>
          <w:strike w:val="0"/>
          <w:color w:val="687687"/>
          <w:sz w:val="24"/>
          <w:szCs w:val="24"/>
          <w:u w:val="none"/>
          <w:shd w:fill="f5f5f5" w:val="clear"/>
          <w:vertAlign w:val="baseline"/>
          <w:rtl w:val="0"/>
        </w:rPr>
        <w:t xml:space="preserve">)</w:t>
      </w:r>
      <w:r w:rsidDel="00000000" w:rsidR="00000000" w:rsidRPr="00000000">
        <w:rPr>
          <w:rFonts w:ascii="Arial" w:cs="Arial" w:eastAsia="Arial" w:hAnsi="Arial"/>
          <w:b w:val="0"/>
          <w:i w:val="0"/>
          <w:smallCaps w:val="0"/>
          <w:strike w:val="0"/>
          <w:color w:val="687687"/>
          <w:sz w:val="24"/>
          <w:szCs w:val="24"/>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7509765625" w:line="240" w:lineRule="auto"/>
        <w:ind w:left="1440" w:right="0" w:firstLine="0"/>
        <w:jc w:val="left"/>
        <w:rPr>
          <w:rFonts w:ascii="Arial" w:cs="Arial" w:eastAsia="Arial" w:hAnsi="Arial"/>
          <w:b w:val="0"/>
          <w:i w:val="0"/>
          <w:smallCaps w:val="0"/>
          <w:strike w:val="0"/>
          <w:color w:val="687687"/>
          <w:sz w:val="24"/>
          <w:szCs w:val="24"/>
          <w:u w:val="none"/>
          <w:shd w:fill="auto" w:val="clear"/>
          <w:vertAlign w:val="baseline"/>
        </w:rPr>
      </w:pPr>
      <w:r w:rsidDel="00000000" w:rsidR="00000000" w:rsidRPr="00000000">
        <w:rPr>
          <w:rFonts w:ascii="Arial" w:cs="Arial" w:eastAsia="Arial" w:hAnsi="Arial"/>
          <w:b w:val="0"/>
          <w:i w:val="0"/>
          <w:smallCaps w:val="0"/>
          <w:strike w:val="0"/>
          <w:color w:val="687687"/>
          <w:sz w:val="24"/>
          <w:szCs w:val="24"/>
          <w:u w:val="none"/>
          <w:shd w:fill="auto" w:val="clear"/>
          <w:vertAlign w:val="baseline"/>
        </w:rPr>
        <w:drawing>
          <wp:inline distB="19050" distT="19050" distL="19050" distR="19050">
            <wp:extent cx="2286000" cy="1828800"/>
            <wp:effectExtent b="0" l="0" r="0" t="0"/>
            <wp:docPr id="3" name="image3.png"/>
            <a:graphic>
              <a:graphicData uri="http://schemas.openxmlformats.org/drawingml/2006/picture">
                <pic:pic>
                  <pic:nvPicPr>
                    <pic:cNvPr id="0" name="image3.png"/>
                    <pic:cNvPicPr preferRelativeResize="0"/>
                  </pic:nvPicPr>
                  <pic:blipFill>
                    <a:blip r:embed="rId65"/>
                    <a:srcRect b="0" l="0" r="0" t="0"/>
                    <a:stretch>
                      <a:fillRect/>
                    </a:stretch>
                  </pic:blipFill>
                  <pic:spPr>
                    <a:xfrm>
                      <a:off x="0" y="0"/>
                      <a:ext cx="2286000" cy="1828800"/>
                    </a:xfrm>
                    <a:prstGeom prst="rect"/>
                    <a:ln/>
                  </pic:spPr>
                </pic:pic>
              </a:graphicData>
            </a:graphic>
          </wp:inline>
        </w:drawing>
      </w:r>
      <w:r w:rsidDel="00000000" w:rsidR="00000000" w:rsidRPr="00000000">
        <w:rPr>
          <w:rFonts w:ascii="Arial" w:cs="Arial" w:eastAsia="Arial" w:hAnsi="Arial"/>
          <w:b w:val="0"/>
          <w:i w:val="0"/>
          <w:smallCaps w:val="0"/>
          <w:strike w:val="0"/>
          <w:color w:val="687687"/>
          <w:sz w:val="24"/>
          <w:szCs w:val="24"/>
          <w:u w:val="none"/>
          <w:shd w:fill="auto" w:val="clear"/>
          <w:vertAlign w:val="baseline"/>
        </w:rPr>
        <w:drawing>
          <wp:inline distB="19050" distT="19050" distL="19050" distR="19050">
            <wp:extent cx="2286000" cy="1828800"/>
            <wp:effectExtent b="0" l="0" r="0" t="0"/>
            <wp:docPr id="4" name="image4.png"/>
            <a:graphic>
              <a:graphicData uri="http://schemas.openxmlformats.org/drawingml/2006/picture">
                <pic:pic>
                  <pic:nvPicPr>
                    <pic:cNvPr id="0" name="image4.png"/>
                    <pic:cNvPicPr preferRelativeResize="0"/>
                  </pic:nvPicPr>
                  <pic:blipFill>
                    <a:blip r:embed="rId66"/>
                    <a:srcRect b="0" l="0" r="0" t="0"/>
                    <a:stretch>
                      <a:fillRect/>
                    </a:stretch>
                  </pic:blipFill>
                  <pic:spPr>
                    <a:xfrm>
                      <a:off x="0" y="0"/>
                      <a:ext cx="2286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38671875" w:line="240" w:lineRule="auto"/>
        <w:ind w:left="1444.3159484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Pipe: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8.0262279510498" w:lineRule="auto"/>
        <w:ind w:left="1443.5958862304688" w:right="168.65112304687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pipe operator is a special operational function available under the magrittr and dplyr package  (basically developed under magrittr), which allows us to pass the result of one function/argument  to the other one in sequence and express a sequence of multiple operations. It is generally  denoted by symbol %&gt;% in R Programming. Usage of this operator increases, readability,  efficiency, and simplicity of your code when you have nested functions in your code loop.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998779296875" w:line="247.89579391479492" w:lineRule="auto"/>
        <w:ind w:left="1444.3159484863281" w:right="175.4626464843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can greatly simplify your code and make your operations more intuitive. However they are  not the only way to write your code and combine multiple operations.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02978515625" w:line="240" w:lineRule="auto"/>
        <w:ind w:left="1433.03588867187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Important tips for piping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5966796875" w:line="247.90240287780762" w:lineRule="auto"/>
        <w:ind w:left="2163.51806640625" w:right="169.60693359375" w:hanging="350.5621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though that you don9t assi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 anything within the pipes - that is, you should  not use &lt;- inside the piped operation. Only use this at the beginning if you want to save  the output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4765625" w:line="246.236572265625" w:lineRule="auto"/>
        <w:ind w:left="2163.998260498047" w:right="174.930419921875" w:hanging="351.042175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to add the pipe %&gt;% at the end of each line involved in the piped operation.  A good rule of thumb: RStudio will automatically indent lines of code that are part of a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80908203125"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piped operation. If the line isn9t indented, it probably hasn9t been added to the pipe.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an error in a piped operation, always check to make sure the pipe is connected  as you expect.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625976562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Points to Note: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54.898033142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pipe operator is used when we have nested functions to use in R Programming.  Where the result of one function becomes the argument for the next function.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pipe functions improve the efficiency as well as readability of code.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use of the pipe function is to create a pipeline or a chain of functional arguments  that work exactly the same as the nested functions.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7978515625" w:line="246.900300979614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also use the assignment pipe (%&lt;&gt;%) also known as a compound assignment  infix-operator to assign a value to the right-hand side towards the object to the left-hand  side without using the traditional assignment operator (&lt;-).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5673828125" w:line="245.9053230285644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pipe operator can also be used to create a chain of functional arguments while  working with plotting functions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8994140625" w:line="246.9036197662353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additional pipes such as tee %T&gt;% pipe. This pipe allows us to continue the  chaining under R Programming that gets terminated due to adding pipeline after the  plotting functions.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98461914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What is the Basic Use of the Pipe Operator?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399.840002059936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it is evident, the pipe operator allows us to assign an argument to a given function and is used  in most of the nested functional arguments where the result of one function is an argument for  the other function, see the example below for nested functions: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80078125"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summarize(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group_by(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filter(mtcars, mtcars$carb &gt;1),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cyl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mpg_mean = mean(mpg)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010498046875" w:line="399.840002059936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Here in this example, if you see, multiple functions are used to filter, group, and summarize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data from the mtcars dataset. We filtered the data first, then grouped it by mean value,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finally summarized it. This code though looks difficult to read and the user might get confused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while reading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0760803222656"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1"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378417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 Using the Pipe (%&lt;&gt;%) Operator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6650390625" w:line="247.902917861938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this interesting operator called Compound Assignment Infix-Operator (%&lt;&gt;%) under  the magrittr package. This function both do the piping value and assigning the same towards an  object.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601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How to Use pipe Operator With ggplot2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399.939966201782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also use the pipe operator with graphical functions that are a part of the well known  ggplot2 function. This will allows us a pipeline that allows us to do an </w:t>
      </w:r>
      <w:r w:rsidDel="00000000" w:rsidR="00000000" w:rsidRPr="00000000">
        <w:rPr>
          <w:rFonts w:ascii="Arial" w:cs="Arial" w:eastAsia="Arial" w:hAnsi="Arial"/>
          <w:b w:val="0"/>
          <w:i w:val="0"/>
          <w:smallCaps w:val="0"/>
          <w:strike w:val="0"/>
          <w:color w:val="007bff"/>
          <w:sz w:val="24"/>
          <w:szCs w:val="24"/>
          <w:u w:val="single"/>
          <w:shd w:fill="auto" w:val="clear"/>
          <w:vertAlign w:val="baseline"/>
          <w:rtl w:val="0"/>
        </w:rPr>
        <w:t xml:space="preserve">Exploratory Data </w:t>
      </w:r>
      <w:r w:rsidDel="00000000" w:rsidR="00000000" w:rsidRPr="00000000">
        <w:rPr>
          <w:rFonts w:ascii="Arial" w:cs="Arial" w:eastAsia="Arial" w:hAnsi="Arial"/>
          <w:b w:val="0"/>
          <w:i w:val="0"/>
          <w:smallCaps w:val="0"/>
          <w:strike w:val="0"/>
          <w:color w:val="007b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bff"/>
          <w:sz w:val="24"/>
          <w:szCs w:val="24"/>
          <w:u w:val="single"/>
          <w:shd w:fill="auto" w:val="clear"/>
          <w:vertAlign w:val="baseline"/>
          <w:rtl w:val="0"/>
        </w:rPr>
        <w:t xml:space="preserve">Analytics (EDA)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increases the speed of doing aggregations (as you don9t need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those manually) and at the same time, you can have the luxury to avoid those aggregations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you don9t want to have in EDA. Let9s see the code below which allows us to work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ggplot2 in combination with pipe operator.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798828125"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library(ggplot2)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mtcars %&gt;%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filter(carb &gt; 1) %&gt;%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group_by(gear) %&gt;%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summarize(avg_mpg = mean(mpg)) %&gt;%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ggplot(aes(x = gear, y = avg_mpg)) +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 geom_bar(stat = "identity")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399.96497154235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the bar plot will be created against the avg-mpg values with respect to the no. of gears. We  also have used the data values which has carb &gt; 1. Here, the pipeline operator is used to create a  pipeline of filtered carb values which are grouped by gear values and summarized by avg_mpg  (average value of mpg) and then plotted with gear on x-axis and avg_mpg on the y-axis. See the  output graph of this code as below: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9549560546875"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572000" cy="1422400"/>
            <wp:effectExtent b="0" l="0" r="0" t="0"/>
            <wp:docPr id="2"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45720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1826171875" w:line="199.9200010299682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limitations: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3427734375" w:line="245.90483665466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it chains functions in a linear order, the pipe is less applicable to problems that  include multidirectional relationships.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1572265625" w:line="245.90483665466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pipe can only transport one object at a time, meaning it9s not so suited to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need multiple inputs or produce multiple outputs.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157226562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doesn9t work with functions that use the current environment, nor functions that 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lazy evaluation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9.01611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10" name="image10.png"/>
            <a:graphic>
              <a:graphicData uri="http://schemas.openxmlformats.org/drawingml/2006/picture">
                <pic:pic>
                  <pic:nvPicPr>
                    <pic:cNvPr id="0" name="image10.png"/>
                    <pic:cNvPicPr preferRelativeResize="0"/>
                  </pic:nvPicPr>
                  <pic:blipFill>
                    <a:blip r:embed="rId69"/>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3950195312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Module 3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0439453125" w:line="248.3007144927978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language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basically developed by statisticians to help other statisticians and developers  faster and efficiently with the data. As by now, we know that machine learning is basically  working with a large amount of data and statistics as a part of data science the use of R language  is always recommended. Therefore, the R language is mostly becoming handy for those working  with machine learning making tasks easier, faster, and innovative. Here are some top advantages  of R language to implement a machine learning algorithm in R programming.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227539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Correlation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140625" w:line="229.908041954040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It is a statistical measure that defines the relationship between two variables that is how the 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variables are linked with each other. It describes the effect of change in one variable on another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variable.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two variables are increasing or decreasing in parallel then they have a positive correlation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between them and if one of the variables is increasing and another one is decreasing then they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have a negative correlation with each other. If the change of one variable has no effect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another variable then they have a zero correlation between them.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235351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Correlation Coefficient (r)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40827846527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sample correlation coefficient (r) is a measure of the closeness of association of the points in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scatter plot to a linear regression line based on those points, as in the example above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accumulated saving over time. Possible values of the correlation coefficient range from -1 to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with -1 indicating a perfectly linear negative, i.e., inverse, correlation (sloping downward)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indicating a perfectly linear positive correlation (sloping upward).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096191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282950" cy="1578991"/>
            <wp:effectExtent b="0" l="0" r="0" t="0"/>
            <wp:docPr id="12" name="image12.png"/>
            <a:graphic>
              <a:graphicData uri="http://schemas.openxmlformats.org/drawingml/2006/picture">
                <pic:pic>
                  <pic:nvPicPr>
                    <pic:cNvPr id="0" name="image12.png"/>
                    <pic:cNvPicPr preferRelativeResize="0"/>
                  </pic:nvPicPr>
                  <pic:blipFill>
                    <a:blip r:embed="rId70"/>
                    <a:srcRect b="0" l="0" r="0" t="0"/>
                    <a:stretch>
                      <a:fillRect/>
                    </a:stretch>
                  </pic:blipFill>
                  <pic:spPr>
                    <a:xfrm>
                      <a:off x="0" y="0"/>
                      <a:ext cx="3282950" cy="1578991"/>
                    </a:xfrm>
                    <a:prstGeom prst="rect"/>
                    <a:ln/>
                  </pic:spPr>
                </pic:pic>
              </a:graphicData>
            </a:graphic>
          </wp:inline>
        </w:drawing>
      </w: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378662109375" w:line="230.07303714752197"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correlation coefficient close to 0 suggests little, if any, correlation. The scatter plot suggests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that measurement of IQ do not change with increasing age, i.e., there is no evidence that IQ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associated with age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0509033203125"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2856357" cy="1308735"/>
            <wp:effectExtent b="0" l="0" r="0" t="0"/>
            <wp:docPr id="6" name="image6.png"/>
            <a:graphic>
              <a:graphicData uri="http://schemas.openxmlformats.org/drawingml/2006/picture">
                <pic:pic>
                  <pic:nvPicPr>
                    <pic:cNvPr id="0" name="image6.png"/>
                    <pic:cNvPicPr preferRelativeResize="0"/>
                  </pic:nvPicPr>
                  <pic:blipFill>
                    <a:blip r:embed="rId71"/>
                    <a:srcRect b="0" l="0" r="0" t="0"/>
                    <a:stretch>
                      <a:fillRect/>
                    </a:stretch>
                  </pic:blipFill>
                  <pic:spPr>
                    <a:xfrm>
                      <a:off x="0" y="0"/>
                      <a:ext cx="2856357" cy="1308735"/>
                    </a:xfrm>
                    <a:prstGeom prst="rect"/>
                    <a:ln/>
                  </pic:spPr>
                </pic:pic>
              </a:graphicData>
            </a:graphic>
          </wp:inline>
        </w:drawing>
      </w: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Calculation of the Correlation Coefficient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0.158452987670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equations below show the calculations sed to compute "r". However, you do not need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remember these equations. We will use R to do these calculations for us. Nevertheless,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equations give a sense of how "r" is computed.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614746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350" cy="6350"/>
            <wp:effectExtent b="0" l="0" r="0" t="0"/>
            <wp:docPr id="8" name="image8.png"/>
            <a:graphic>
              <a:graphicData uri="http://schemas.openxmlformats.org/drawingml/2006/picture">
                <pic:pic>
                  <pic:nvPicPr>
                    <pic:cNvPr id="0" name="image8.png"/>
                    <pic:cNvPicPr preferRelativeResize="0"/>
                  </pic:nvPicPr>
                  <pic:blipFill>
                    <a:blip r:embed="rId72"/>
                    <a:srcRect b="0" l="0" r="0" t="0"/>
                    <a:stretch>
                      <a:fillRect/>
                    </a:stretch>
                  </pic:blipFill>
                  <pic:spPr>
                    <a:xfrm>
                      <a:off x="0" y="0"/>
                      <a:ext cx="6350" cy="63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46150" cy="476250"/>
            <wp:effectExtent b="0" l="0" r="0" t="0"/>
            <wp:docPr id="16" name="image16.png"/>
            <a:graphic>
              <a:graphicData uri="http://schemas.openxmlformats.org/drawingml/2006/picture">
                <pic:pic>
                  <pic:nvPicPr>
                    <pic:cNvPr id="0" name="image16.png"/>
                    <pic:cNvPicPr preferRelativeResize="0"/>
                  </pic:nvPicPr>
                  <pic:blipFill>
                    <a:blip r:embed="rId73"/>
                    <a:srcRect b="0" l="0" r="0" t="0"/>
                    <a:stretch>
                      <a:fillRect/>
                    </a:stretch>
                  </pic:blipFill>
                  <pic:spPr>
                    <a:xfrm>
                      <a:off x="0" y="0"/>
                      <a:ext cx="9461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497802734375" w:line="219.9157762527465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where Cov(X,Y) is the covariance, i.e., how far each observed (X,Y) pair is from the mean of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mean of Y, simultaneously, and and 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sample variances for X and Y.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131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Cov (X,Y) is computed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9409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440" cy="91440"/>
            <wp:effectExtent b="0" l="0" r="0" t="0"/>
            <wp:docPr id="18" name="image18.png"/>
            <a:graphic>
              <a:graphicData uri="http://schemas.openxmlformats.org/drawingml/2006/picture">
                <pic:pic>
                  <pic:nvPicPr>
                    <pic:cNvPr id="0" name="image18.png"/>
                    <pic:cNvPicPr preferRelativeResize="0"/>
                  </pic:nvPicPr>
                  <pic:blipFill>
                    <a:blip r:embed="rId74"/>
                    <a:srcRect b="0" l="0" r="0" t="0"/>
                    <a:stretch>
                      <a:fillRect/>
                    </a:stretch>
                  </pic:blipFill>
                  <pic:spPr>
                    <a:xfrm>
                      <a:off x="0" y="0"/>
                      <a:ext cx="91440"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784350" cy="361950"/>
            <wp:effectExtent b="0" l="0" r="0" t="0"/>
            <wp:docPr id="21" name="image21.png"/>
            <a:graphic>
              <a:graphicData uri="http://schemas.openxmlformats.org/drawingml/2006/picture">
                <pic:pic>
                  <pic:nvPicPr>
                    <pic:cNvPr id="0" name="image21.png"/>
                    <pic:cNvPicPr preferRelativeResize="0"/>
                  </pic:nvPicPr>
                  <pic:blipFill>
                    <a:blip r:embed="rId75"/>
                    <a:srcRect b="0" l="0" r="0" t="0"/>
                    <a:stretch>
                      <a:fillRect/>
                    </a:stretch>
                  </pic:blipFill>
                  <pic:spPr>
                    <a:xfrm>
                      <a:off x="0" y="0"/>
                      <a:ext cx="17843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248046875" w:line="199.92000102996826" w:lineRule="auto"/>
        <w:ind w:left="0" w:right="0" w:firstLine="0"/>
        <w:jc w:val="left"/>
        <w:rPr>
          <w:rFonts w:ascii="Arial" w:cs="Arial" w:eastAsia="Arial" w:hAnsi="Arial"/>
          <w:b w:val="1"/>
          <w:i w:val="0"/>
          <w:smallCaps w:val="0"/>
          <w:strike w:val="0"/>
          <w:color w:val="021b34"/>
          <w:sz w:val="24"/>
          <w:szCs w:val="24"/>
          <w:u w:val="none"/>
          <w:shd w:fill="auto" w:val="clear"/>
          <w:vertAlign w:val="baseline"/>
        </w:rPr>
      </w:pPr>
      <w:r w:rsidDel="00000000" w:rsidR="00000000" w:rsidRPr="00000000">
        <w:rPr>
          <w:rFonts w:ascii="Arial" w:cs="Arial" w:eastAsia="Arial" w:hAnsi="Arial"/>
          <w:b w:val="1"/>
          <w:i w:val="0"/>
          <w:smallCaps w:val="0"/>
          <w:strike w:val="0"/>
          <w:color w:val="021b34"/>
          <w:sz w:val="24"/>
          <w:szCs w:val="24"/>
          <w:u w:val="none"/>
          <w:shd w:fill="auto" w:val="clear"/>
          <w:vertAlign w:val="baseline"/>
          <w:rtl w:val="0"/>
        </w:rPr>
        <w:t xml:space="preserve">cor()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computes the </w:t>
      </w:r>
      <w:r w:rsidDel="00000000" w:rsidR="00000000" w:rsidRPr="00000000">
        <w:rPr>
          <w:rFonts w:ascii="Arial" w:cs="Arial" w:eastAsia="Arial" w:hAnsi="Arial"/>
          <w:b w:val="1"/>
          <w:i w:val="0"/>
          <w:smallCaps w:val="0"/>
          <w:strike w:val="0"/>
          <w:color w:val="021b34"/>
          <w:sz w:val="24"/>
          <w:szCs w:val="24"/>
          <w:u w:val="none"/>
          <w:shd w:fill="auto" w:val="clear"/>
          <w:vertAlign w:val="baseline"/>
          <w:rtl w:val="0"/>
        </w:rPr>
        <w:t xml:space="preserve">correlation coefficient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0" w:right="0" w:firstLine="0"/>
        <w:jc w:val="left"/>
        <w:rPr>
          <w:rFonts w:ascii="Arial" w:cs="Arial" w:eastAsia="Arial" w:hAnsi="Arial"/>
          <w:b w:val="0"/>
          <w:i w:val="0"/>
          <w:smallCaps w:val="0"/>
          <w:strike w:val="0"/>
          <w:color w:val="021b34"/>
          <w:sz w:val="24"/>
          <w:szCs w:val="24"/>
          <w:u w:val="none"/>
          <w:shd w:fill="auto" w:val="clear"/>
          <w:vertAlign w:val="baseline"/>
        </w:rPr>
      </w:pPr>
      <w:r w:rsidDel="00000000" w:rsidR="00000000" w:rsidRPr="00000000">
        <w:rPr>
          <w:rFonts w:ascii="Arial" w:cs="Arial" w:eastAsia="Arial" w:hAnsi="Arial"/>
          <w:b w:val="1"/>
          <w:i w:val="0"/>
          <w:smallCaps w:val="0"/>
          <w:strike w:val="0"/>
          <w:color w:val="021b34"/>
          <w:sz w:val="24"/>
          <w:szCs w:val="24"/>
          <w:u w:val="none"/>
          <w:shd w:fill="auto" w:val="clear"/>
          <w:vertAlign w:val="baseline"/>
          <w:rtl w:val="0"/>
        </w:rPr>
        <w:t xml:space="preserve">cor.test()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test for association/correlation between paired samples. It returns both the </w:t>
      </w:r>
      <w:r w:rsidDel="00000000" w:rsidR="00000000" w:rsidRPr="00000000">
        <w:rPr>
          <w:rFonts w:ascii="Arial" w:cs="Arial" w:eastAsia="Arial" w:hAnsi="Arial"/>
          <w:b w:val="1"/>
          <w:i w:val="0"/>
          <w:smallCaps w:val="0"/>
          <w:strike w:val="0"/>
          <w:color w:val="021b34"/>
          <w:sz w:val="24"/>
          <w:szCs w:val="24"/>
          <w:u w:val="none"/>
          <w:shd w:fill="auto" w:val="clear"/>
          <w:vertAlign w:val="baseline"/>
          <w:rtl w:val="0"/>
        </w:rPr>
        <w:t xml:space="preserve">correlation  coefficient </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and the </w:t>
      </w:r>
      <w:r w:rsidDel="00000000" w:rsidR="00000000" w:rsidRPr="00000000">
        <w:rPr>
          <w:rFonts w:ascii="Arial" w:cs="Arial" w:eastAsia="Arial" w:hAnsi="Arial"/>
          <w:b w:val="1"/>
          <w:i w:val="0"/>
          <w:smallCaps w:val="0"/>
          <w:strike w:val="0"/>
          <w:color w:val="021b34"/>
          <w:sz w:val="24"/>
          <w:szCs w:val="24"/>
          <w:u w:val="none"/>
          <w:shd w:fill="auto" w:val="clear"/>
          <w:vertAlign w:val="baseline"/>
          <w:rtl w:val="0"/>
        </w:rPr>
        <w:t xml:space="preserve">significance level</w:t>
      </w:r>
      <w:r w:rsidDel="00000000" w:rsidR="00000000" w:rsidRPr="00000000">
        <w:rPr>
          <w:rFonts w:ascii="Arial" w:cs="Arial" w:eastAsia="Arial" w:hAnsi="Arial"/>
          <w:b w:val="0"/>
          <w:i w:val="0"/>
          <w:smallCaps w:val="0"/>
          <w:strike w:val="0"/>
          <w:color w:val="021b34"/>
          <w:sz w:val="24"/>
          <w:szCs w:val="24"/>
          <w:u w:val="none"/>
          <w:shd w:fill="auto" w:val="clear"/>
          <w:vertAlign w:val="baseline"/>
          <w:rtl w:val="0"/>
        </w:rPr>
        <w:t xml:space="preserve">(or p-value) of the correlation .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Pearson Correlation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42431640625" w:line="227.0523118972778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commonly used type of correlation is Pearson correlation, named after Karl Pearson,  introduced this statistic around the turn of the 20</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century.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Pearson's </w:t>
      </w: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measures  the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linear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between two variables,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correlation of 1 indicates the data  points perfectly lie on a line for which </w:t>
      </w: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increases as </w:t>
      </w: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increases. A value of -1 also implies the  data points lie on a line; however,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decreases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increases. The formula for </w:t>
      </w: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3123779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02815" cy="422262"/>
            <wp:effectExtent b="0" l="0" r="0" t="0"/>
            <wp:docPr id="25" name="image25.png"/>
            <a:graphic>
              <a:graphicData uri="http://schemas.openxmlformats.org/drawingml/2006/picture">
                <pic:pic>
                  <pic:nvPicPr>
                    <pic:cNvPr id="0" name="image25.png"/>
                    <pic:cNvPicPr preferRelativeResize="0"/>
                  </pic:nvPicPr>
                  <pic:blipFill>
                    <a:blip r:embed="rId76"/>
                    <a:srcRect b="0" l="0" r="0" t="0"/>
                    <a:stretch>
                      <a:fillRect/>
                    </a:stretch>
                  </pic:blipFill>
                  <pic:spPr>
                    <a:xfrm>
                      <a:off x="0" y="0"/>
                      <a:ext cx="2202815" cy="422262"/>
                    </a:xfrm>
                    <a:prstGeom prst="rect"/>
                    <a:ln/>
                  </pic:spPr>
                </pic:pic>
              </a:graphicData>
            </a:graphic>
          </wp:inline>
        </w:drawing>
      </w: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4825439453125" w:line="463.817768096923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same way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we distinguish between Ȳ and µ, similarly we distinguish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ρ)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Pearson correlation has two assumptions: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8132324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two variables are normally distributed. We can test this assumption using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61071777344"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26" name="image26.png"/>
            <a:graphic>
              <a:graphicData uri="http://schemas.openxmlformats.org/drawingml/2006/picture">
                <pic:pic>
                  <pic:nvPicPr>
                    <pic:cNvPr id="0" name="image26.png"/>
                    <pic:cNvPicPr preferRelativeResize="0"/>
                  </pic:nvPicPr>
                  <pic:blipFill>
                    <a:blip r:embed="rId77"/>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 statistical test (Shapiro-Wilk)  b. A histogram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 QQ plot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630859375" w:line="229.90779876708984" w:lineRule="auto"/>
        <w:ind w:left="2166.3998413085938" w:right="174.81201171875" w:hanging="358.72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relationship between the two variables is linear. If this relationship is found to be  curved, etc. we need to use another correlation test. We can test this assumption by  examining the scatterplot between the two variables.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0400390625" w:line="229.90742683410645" w:lineRule="auto"/>
        <w:ind w:left="1443.5997009277344" w:right="172.138671875" w:firstLine="0.9579467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calculate Pearson correlation, we can use the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cor() function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default method for cor() is  the Pearson correlation. Getting a correlation is generally only half the story, and you may want  to know if the relationship is statistically significantly different from 0.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0888671875" w:line="240" w:lineRule="auto"/>
        <w:ind w:left="1810.8381652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correlation between the two variables: ρ = 0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83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w:t>
      </w: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There is a nonzero correlation between the two variables: ρ ≠ 0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1640625" w:line="240" w:lineRule="auto"/>
        <w:ind w:left="1448.887634277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Spearman's rank correlation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2373046875" w:line="229.9632167816162" w:lineRule="auto"/>
        <w:ind w:left="1443.6038208007812" w:right="167.991943359375" w:firstLine="6.9638061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Spearman's rank correlation is a nonparametric measure of the correlation that uses the rank of  observations in its calculation, rather than the original numeric values. It measures  the </w:t>
      </w:r>
      <w:r w:rsidDel="00000000" w:rsidR="00000000" w:rsidRPr="00000000">
        <w:rPr>
          <w:rFonts w:ascii="Arial" w:cs="Arial" w:eastAsia="Arial" w:hAnsi="Arial"/>
          <w:b w:val="1"/>
          <w:i w:val="1"/>
          <w:smallCaps w:val="0"/>
          <w:strike w:val="0"/>
          <w:color w:val="c00000"/>
          <w:sz w:val="24"/>
          <w:szCs w:val="24"/>
          <w:u w:val="none"/>
          <w:shd w:fill="auto" w:val="clear"/>
          <w:vertAlign w:val="baseline"/>
          <w:rtl w:val="0"/>
        </w:rPr>
        <w:t xml:space="preserve">monotonic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between two variables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tends to increase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increases, the Spearman correlation coefficient is positive.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tends to decrease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increases, the Spearman correlation coefficient is negative. A value of zero indicates that  there is no tendency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either increase or decrease when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increases. The Spearman  correlation measurement makes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about the distribution of the data.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608642578125" w:line="240" w:lineRule="auto"/>
        <w:ind w:left="1444.56008911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for Spearman's correlation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75244140625" w:line="240" w:lineRule="auto"/>
        <w:ind w:left="0" w:right="3901.40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81430" cy="346037"/>
            <wp:effectExtent b="0" l="0" r="0" t="0"/>
            <wp:docPr id="22" name="image22.png"/>
            <a:graphic>
              <a:graphicData uri="http://schemas.openxmlformats.org/drawingml/2006/picture">
                <pic:pic>
                  <pic:nvPicPr>
                    <pic:cNvPr id="0" name="image22.png"/>
                    <pic:cNvPicPr preferRelativeResize="0"/>
                  </pic:nvPicPr>
                  <pic:blipFill>
                    <a:blip r:embed="rId78"/>
                    <a:srcRect b="0" l="0" r="0" t="0"/>
                    <a:stretch>
                      <a:fillRect/>
                    </a:stretch>
                  </pic:blipFill>
                  <pic:spPr>
                    <a:xfrm>
                      <a:off x="0" y="0"/>
                      <a:ext cx="1281430" cy="346037"/>
                    </a:xfrm>
                    <a:prstGeom prst="rect"/>
                    <a:ln/>
                  </pic:spPr>
                </pic:pic>
              </a:graphicData>
            </a:graphic>
          </wp:inline>
        </w:drawing>
      </w: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982421875" w:line="212.8817081451416" w:lineRule="auto"/>
        <w:ind w:left="1452.7224731445312" w:right="167.755126953125" w:hanging="7.204895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difference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ranked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observations from each group,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sample size.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78515625" w:line="240" w:lineRule="auto"/>
        <w:ind w:left="1424.642486572265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Advantages to Implement Machine Learning Using R Language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408447265625" w:line="247.23432540893555" w:lineRule="auto"/>
        <w:ind w:left="2165.4446411132812" w:right="172.880859375" w:hanging="352.4821472167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provides good explanatory code. For example, if you are at the early stage of working  with a machine learning project and you need to explain the work you do, it becomes  easy to work with R language comparison to python language as it provides the proper  statistical method to work with data with fewer lines of code.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150634765625" w:line="245.90506553649902" w:lineRule="auto"/>
        <w:ind w:left="2165.4449462890625" w:right="175.04150390625" w:hanging="352.48214721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language is perfect for data visualization. R language provides the best prototype to  work with machine learning models.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8994140625" w:line="247.48589515686035" w:lineRule="auto"/>
        <w:ind w:left="2161.605224609375" w:right="167.9931640625" w:hanging="348.6421203613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language has the best tools and library packages to work with machine learning  projects. Developers can use these packages to create the best pre-model, model, and  post-model of the machine learning projects. Also, the packages for R are more advanced  and extensive than python language which makes it the first choice to work with machine  learning projects.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18618774414" w:line="240" w:lineRule="auto"/>
        <w:ind w:left="0" w:right="1178.8818359375" w:firstLine="0"/>
        <w:jc w:val="right"/>
        <w:rPr>
          <w:rFonts w:ascii="Arial" w:cs="Arial" w:eastAsia="Arial" w:hAnsi="Arial"/>
          <w:b w:val="0"/>
          <w:i w:val="0"/>
          <w:smallCaps w:val="0"/>
          <w:strike w:val="0"/>
          <w:color w:val="4d4d4d"/>
          <w:sz w:val="16"/>
          <w:szCs w:val="16"/>
          <w:u w:val="none"/>
          <w:shd w:fill="auto" w:val="clear"/>
          <w:vertAlign w:val="baseline"/>
        </w:rPr>
        <w:sectPr>
          <w:type w:val="continuous"/>
          <w:pgSz w:h="15840" w:w="12240" w:orient="portrait"/>
          <w:pgMar w:bottom="0" w:top="1440" w:left="0" w:right="1209.599609375" w:header="0" w:footer="720"/>
          <w:cols w:equalWidth="0" w:num="1">
            <w:col w:space="0" w:w="11030.400390625"/>
          </w:cols>
        </w:sect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4254500" cy="1137183"/>
            <wp:effectExtent b="0" l="0" r="0" t="0"/>
            <wp:docPr id="24" name="image24.png"/>
            <a:graphic>
              <a:graphicData uri="http://schemas.openxmlformats.org/drawingml/2006/picture">
                <pic:pic>
                  <pic:nvPicPr>
                    <pic:cNvPr id="0" name="image24.png"/>
                    <pic:cNvPicPr preferRelativeResize="0"/>
                  </pic:nvPicPr>
                  <pic:blipFill>
                    <a:blip r:embed="rId79"/>
                    <a:srcRect b="0" l="0" r="0" t="0"/>
                    <a:stretch>
                      <a:fillRect/>
                    </a:stretch>
                  </pic:blipFill>
                  <pic:spPr>
                    <a:xfrm>
                      <a:off x="0" y="0"/>
                      <a:ext cx="4254500" cy="1137183"/>
                    </a:xfrm>
                    <a:prstGeom prst="rect"/>
                    <a:ln/>
                  </pic:spPr>
                </pic:pic>
              </a:graphicData>
            </a:graphic>
          </wp:inline>
        </w:drawing>
      </w: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Supervised Learning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247.99870491027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Supervised learning as the name indicates the presence of a supervisor as a teacher. Basically  supervised learning is a learning in which we teach or train the machine using data that is well  labeled which means some data is already tagged with the correct answer. After that, the  machine is provided with a new set of examples(data) so that the supervised learning algorithm  analyses the training data(set of training examples) and produces a correct outcome from labeled  data. Supervised learning classified into two categories of algorithms: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2392578125" w:line="245.90483665466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A classification problem is when the output variable is a category, such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&lt;Red= or &lt;blue= or &lt;disease= and &lt;no disease=.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546875" w:line="247.9029178619384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A regression problem is when the output variable is a real value, such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&lt;dollars= or &lt;weight=.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696777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Unsupervised Learning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64306640625" w:line="248.233137130737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Unsupervised learning is the training of machine using information that is neither classified  nor labeled and allowing the algorithm to act on that information without guidance. Here the  task of the machine is to group unsorted information according to similarities, patterns, and  differences without any prior training of data. Unlike supervised learning, no teacher is  provided that means no training will be given to the machine. Therefore the machine is  restricted to find the hidden structure in unlabeled data by our-self. Unsupervised learning  classified into two categories of algorithms: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889404296875" w:line="251.0241222381591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Clustering: A clustering problem is where you want to discover the inherent  groupings in the data, such as grouping customers by purchasing behavior.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Association: An association rule learning problem is where you want to discover rules  that describe large portions of your data, such as people that buy X also tend to buy  Y.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9946289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Regression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5805664062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analysis is a very widely used statistical tool to establish a relationship model  between two variables. One of these variable is called predictor variable whose value is gathered  through experiments. The other variable is called response variable whose value is derived from  the predictor variable.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165710449219"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30" name="image30.png"/>
            <a:graphic>
              <a:graphicData uri="http://schemas.openxmlformats.org/drawingml/2006/picture">
                <pic:pic>
                  <pic:nvPicPr>
                    <pic:cNvPr id="0" name="image30.png"/>
                    <pic:cNvPicPr preferRelativeResize="0"/>
                  </pic:nvPicPr>
                  <pic:blipFill>
                    <a:blip r:embed="rId80"/>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48.12436103820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analysis is a group of statistical processes used in R programming and statistics to  determine the relationship between dataset variables. Generally, regression analysis is used to  determine the relationship between the dependent and independent variables of the dataset.  Regression analysis helps to understand how dependent variables changes when one of the  independent variable is changes and other independent variables are kept constant. This helps in  building a regression model and further, helps in forecasting the values with respect to a change  in one of the independent variables. On the basis of types of dependent variables, number of  independent variables and the shape of the regression line, there are 4 types of regression  analysis techniques i.e., Linear Regression, Logistic Regression, Multinomial Logistic  Regression and Ordinal Logistic Regression.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9565429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Types of Regression Analysis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Linear Regression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7.8957939147949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Linear Regression is one of the most widely used regression techniques to model the relationship  between two variables. It uses a linear relationship to model the regression line. There are 2  variables used in the linear relationship equation i.e., predictor variable and response variable.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17529296875" w:line="248.0129241943359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regression line created using this technique is a straight line. The response variable is  derived from predictor variables. Predictor variables are estimated using some statistical  experiments. Linear regression is widely used but these techniques is not capable of predicting  the probability.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0517578125" w:line="247.902402877807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Linear Regression these two variables are related through an equation, where exponent  (power) of both these variables is 1. Mathematically a linear relationship represents a straight  line when plotted as a graph. A non-linear relationship where the exponent of any variable is not  equal to 1 creates a curve.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56494140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general mathematical equation for a linear regression is −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ax + b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2216796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Following is the description of the parameters used −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is the response variable.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2373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the predictor variable.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569824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and b are constants which are called the coefficients.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Steps to Establish a Regression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237304687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simple example of regression is predicting weight of a person when his height is known. To  do this we need to have the relationship between height and weight of a person.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22070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steps to create the relationship is −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233520507812"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lOMoARcPSD|17257505</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3940429687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Carry out the experiment of gathering a sample of observed values of height and  corresponding weight.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2207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relationship model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in R.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coefficients from the model created and create the mathematical equation using  these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220703125" w:line="229.9088001251220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 summary of the relationship model to know the average error in prediction. Also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residuals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0986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predict the weight of new persons, use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predict()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in R.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184570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lm() Function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7626953125" w:line="349.86205101013184" w:lineRule="auto"/>
        <w:ind w:left="0"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creates the relationship model between the predictor and the response variable.  </w:t>
      </w: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Syntax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91210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syntax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lm()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function in linear regression is −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lm(formula,data)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is the description of the parameters use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 −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86035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symbol presenting the relation between x and y.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vector on which the formula will be applied.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178710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predict() Function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18017578125" w:line="199.92000102996826" w:lineRule="auto"/>
        <w:ind w:left="0"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Syntax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basic syntax for predict() in linear regression is −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predict(object, newdata)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2216796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is the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description of the parameters used −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349.85999107360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formula which is already created using the lm() function.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vector containing the new value for predictor variable.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5794677734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P-value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8.9012145996093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p-Values are very important. Because, we can consider a linear model to be statistically  significant only when both these p-Values are less than the pre-determined statistical significance  level of 0.05. This can visually interpreted by the significance stars at the end of the row against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0129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10000" cy="364239"/>
            <wp:effectExtent b="0" l="0" r="0" t="0"/>
            <wp:docPr id="32" name="image32.png"/>
            <a:graphic>
              <a:graphicData uri="http://schemas.openxmlformats.org/drawingml/2006/picture">
                <pic:pic>
                  <pic:nvPicPr>
                    <pic:cNvPr id="0" name="image32.png"/>
                    <pic:cNvPicPr preferRelativeResize="0"/>
                  </pic:nvPicPr>
                  <pic:blipFill>
                    <a:blip r:embed="rId81"/>
                    <a:srcRect b="0" l="0" r="0" t="0"/>
                    <a:stretch>
                      <a:fillRect/>
                    </a:stretch>
                  </pic:blipFill>
                  <pic:spPr>
                    <a:xfrm>
                      <a:off x="0" y="0"/>
                      <a:ext cx="3810000" cy="364239"/>
                    </a:xfrm>
                    <a:prstGeom prst="rect"/>
                    <a:ln/>
                  </pic:spPr>
                </pic:pic>
              </a:graphicData>
            </a:graphic>
          </wp:inline>
        </w:drawing>
      </w: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d4d4d"/>
          <w:sz w:val="16"/>
          <w:szCs w:val="16"/>
          <w:u w:val="none"/>
          <w:shd w:fill="auto" w:val="clear"/>
          <w:vertAlign w:val="baseline"/>
        </w:rPr>
      </w:pPr>
      <w:r w:rsidDel="00000000" w:rsidR="00000000" w:rsidRPr="00000000">
        <w:rPr>
          <w:rFonts w:ascii="Arial" w:cs="Arial" w:eastAsia="Arial" w:hAnsi="Arial"/>
          <w:b w:val="0"/>
          <w:i w:val="0"/>
          <w:smallCaps w:val="0"/>
          <w:strike w:val="0"/>
          <w:color w:val="4d4d4d"/>
          <w:sz w:val="16"/>
          <w:szCs w:val="16"/>
          <w:u w:val="none"/>
          <w:shd w:fill="auto" w:val="clear"/>
          <w:vertAlign w:val="baseline"/>
          <w:rtl w:val="0"/>
        </w:rPr>
        <w:t xml:space="preserve">Downloaded by Gaurav Kulkarni Computer Science and Engineering Dept. (gaurav.kulkarni@itmbu.ac.in) </w:t>
      </w:r>
      <w:r w:rsidDel="00000000" w:rsidR="00000000" w:rsidRPr="00000000">
        <w:rPr>
          <w:rtl w:val="0"/>
        </w:rPr>
      </w:r>
    </w:p>
    <w:sectPr>
      <w:type w:val="continuous"/>
      <w:pgSz w:h="15840" w:w="12240" w:orient="portrait"/>
      <w:pgMar w:bottom="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alibri"/>
  <w:font w:name="Gungsuh"/>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42" Type="http://schemas.openxmlformats.org/officeDocument/2006/relationships/image" Target="media/image33.png"/><Relationship Id="rId41" Type="http://schemas.openxmlformats.org/officeDocument/2006/relationships/image" Target="media/image36.png"/><Relationship Id="rId44" Type="http://schemas.openxmlformats.org/officeDocument/2006/relationships/image" Target="media/image37.png"/><Relationship Id="rId43" Type="http://schemas.openxmlformats.org/officeDocument/2006/relationships/image" Target="media/image34.png"/><Relationship Id="rId46" Type="http://schemas.openxmlformats.org/officeDocument/2006/relationships/image" Target="media/image39.png"/><Relationship Id="rId45" Type="http://schemas.openxmlformats.org/officeDocument/2006/relationships/image" Target="media/image38.png"/><Relationship Id="rId80" Type="http://schemas.openxmlformats.org/officeDocument/2006/relationships/image" Target="media/image30.png"/><Relationship Id="rId81"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3.png"/><Relationship Id="rId48" Type="http://schemas.openxmlformats.org/officeDocument/2006/relationships/image" Target="media/image43.png"/><Relationship Id="rId47" Type="http://schemas.openxmlformats.org/officeDocument/2006/relationships/image" Target="media/image42.png"/><Relationship Id="rId49" Type="http://schemas.openxmlformats.org/officeDocument/2006/relationships/image" Target="media/image40.png"/><Relationship Id="rId5" Type="http://schemas.openxmlformats.org/officeDocument/2006/relationships/styles" Target="styles.xml"/><Relationship Id="rId6" Type="http://schemas.openxmlformats.org/officeDocument/2006/relationships/image" Target="media/image85.png"/><Relationship Id="rId7" Type="http://schemas.openxmlformats.org/officeDocument/2006/relationships/image" Target="media/image87.png"/><Relationship Id="rId8" Type="http://schemas.openxmlformats.org/officeDocument/2006/relationships/image" Target="media/image82.png"/><Relationship Id="rId73" Type="http://schemas.openxmlformats.org/officeDocument/2006/relationships/image" Target="media/image16.png"/><Relationship Id="rId72" Type="http://schemas.openxmlformats.org/officeDocument/2006/relationships/image" Target="media/image8.png"/><Relationship Id="rId31" Type="http://schemas.openxmlformats.org/officeDocument/2006/relationships/image" Target="media/image13.png"/><Relationship Id="rId75" Type="http://schemas.openxmlformats.org/officeDocument/2006/relationships/image" Target="media/image21.png"/><Relationship Id="rId30" Type="http://schemas.openxmlformats.org/officeDocument/2006/relationships/image" Target="media/image17.png"/><Relationship Id="rId74" Type="http://schemas.openxmlformats.org/officeDocument/2006/relationships/image" Target="media/image18.png"/><Relationship Id="rId33" Type="http://schemas.openxmlformats.org/officeDocument/2006/relationships/image" Target="media/image19.png"/><Relationship Id="rId77" Type="http://schemas.openxmlformats.org/officeDocument/2006/relationships/image" Target="media/image26.png"/><Relationship Id="rId32" Type="http://schemas.openxmlformats.org/officeDocument/2006/relationships/image" Target="media/image14.png"/><Relationship Id="rId76" Type="http://schemas.openxmlformats.org/officeDocument/2006/relationships/image" Target="media/image25.png"/><Relationship Id="rId35" Type="http://schemas.openxmlformats.org/officeDocument/2006/relationships/image" Target="media/image23.png"/><Relationship Id="rId79" Type="http://schemas.openxmlformats.org/officeDocument/2006/relationships/image" Target="media/image24.png"/><Relationship Id="rId34" Type="http://schemas.openxmlformats.org/officeDocument/2006/relationships/image" Target="media/image20.png"/><Relationship Id="rId78" Type="http://schemas.openxmlformats.org/officeDocument/2006/relationships/image" Target="media/image22.png"/><Relationship Id="rId71" Type="http://schemas.openxmlformats.org/officeDocument/2006/relationships/image" Target="media/image6.png"/><Relationship Id="rId70" Type="http://schemas.openxmlformats.org/officeDocument/2006/relationships/image" Target="media/image12.png"/><Relationship Id="rId37" Type="http://schemas.openxmlformats.org/officeDocument/2006/relationships/image" Target="media/image31.png"/><Relationship Id="rId36" Type="http://schemas.openxmlformats.org/officeDocument/2006/relationships/image" Target="media/image29.png"/><Relationship Id="rId39" Type="http://schemas.openxmlformats.org/officeDocument/2006/relationships/image" Target="media/image28.png"/><Relationship Id="rId38" Type="http://schemas.openxmlformats.org/officeDocument/2006/relationships/image" Target="media/image27.png"/><Relationship Id="rId62" Type="http://schemas.openxmlformats.org/officeDocument/2006/relationships/image" Target="media/image67.png"/><Relationship Id="rId61" Type="http://schemas.openxmlformats.org/officeDocument/2006/relationships/image" Target="media/image59.png"/><Relationship Id="rId20" Type="http://schemas.openxmlformats.org/officeDocument/2006/relationships/image" Target="media/image63.png"/><Relationship Id="rId64" Type="http://schemas.openxmlformats.org/officeDocument/2006/relationships/image" Target="media/image64.png"/><Relationship Id="rId63" Type="http://schemas.openxmlformats.org/officeDocument/2006/relationships/image" Target="media/image69.png"/><Relationship Id="rId22" Type="http://schemas.openxmlformats.org/officeDocument/2006/relationships/image" Target="media/image71.png"/><Relationship Id="rId66" Type="http://schemas.openxmlformats.org/officeDocument/2006/relationships/image" Target="media/image4.png"/><Relationship Id="rId21" Type="http://schemas.openxmlformats.org/officeDocument/2006/relationships/image" Target="media/image65.png"/><Relationship Id="rId65" Type="http://schemas.openxmlformats.org/officeDocument/2006/relationships/image" Target="media/image3.png"/><Relationship Id="rId24" Type="http://schemas.openxmlformats.org/officeDocument/2006/relationships/image" Target="media/image70.png"/><Relationship Id="rId68" Type="http://schemas.openxmlformats.org/officeDocument/2006/relationships/image" Target="media/image2.png"/><Relationship Id="rId23" Type="http://schemas.openxmlformats.org/officeDocument/2006/relationships/image" Target="media/image72.png"/><Relationship Id="rId67" Type="http://schemas.openxmlformats.org/officeDocument/2006/relationships/image" Target="media/image1.png"/><Relationship Id="rId60" Type="http://schemas.openxmlformats.org/officeDocument/2006/relationships/image" Target="media/image57.png"/><Relationship Id="rId26" Type="http://schemas.openxmlformats.org/officeDocument/2006/relationships/image" Target="media/image11.png"/><Relationship Id="rId25" Type="http://schemas.openxmlformats.org/officeDocument/2006/relationships/image" Target="media/image9.png"/><Relationship Id="rId69" Type="http://schemas.openxmlformats.org/officeDocument/2006/relationships/image" Target="media/image10.png"/><Relationship Id="rId28" Type="http://schemas.openxmlformats.org/officeDocument/2006/relationships/image" Target="media/image7.png"/><Relationship Id="rId27" Type="http://schemas.openxmlformats.org/officeDocument/2006/relationships/image" Target="media/image5.png"/><Relationship Id="rId29" Type="http://schemas.openxmlformats.org/officeDocument/2006/relationships/image" Target="media/image15.png"/><Relationship Id="rId51" Type="http://schemas.openxmlformats.org/officeDocument/2006/relationships/image" Target="media/image47.png"/><Relationship Id="rId50" Type="http://schemas.openxmlformats.org/officeDocument/2006/relationships/image" Target="media/image41.png"/><Relationship Id="rId53" Type="http://schemas.openxmlformats.org/officeDocument/2006/relationships/image" Target="media/image44.png"/><Relationship Id="rId52" Type="http://schemas.openxmlformats.org/officeDocument/2006/relationships/image" Target="media/image48.png"/><Relationship Id="rId11" Type="http://schemas.openxmlformats.org/officeDocument/2006/relationships/image" Target="media/image51.png"/><Relationship Id="rId55" Type="http://schemas.openxmlformats.org/officeDocument/2006/relationships/image" Target="media/image55.png"/><Relationship Id="rId10" Type="http://schemas.openxmlformats.org/officeDocument/2006/relationships/image" Target="media/image45.png"/><Relationship Id="rId54" Type="http://schemas.openxmlformats.org/officeDocument/2006/relationships/image" Target="media/image46.png"/><Relationship Id="rId13" Type="http://schemas.openxmlformats.org/officeDocument/2006/relationships/image" Target="media/image49.png"/><Relationship Id="rId57" Type="http://schemas.openxmlformats.org/officeDocument/2006/relationships/image" Target="media/image54.png"/><Relationship Id="rId12" Type="http://schemas.openxmlformats.org/officeDocument/2006/relationships/image" Target="media/image52.png"/><Relationship Id="rId56" Type="http://schemas.openxmlformats.org/officeDocument/2006/relationships/image" Target="media/image53.png"/><Relationship Id="rId15" Type="http://schemas.openxmlformats.org/officeDocument/2006/relationships/image" Target="media/image61.png"/><Relationship Id="rId59" Type="http://schemas.openxmlformats.org/officeDocument/2006/relationships/image" Target="media/image62.png"/><Relationship Id="rId14" Type="http://schemas.openxmlformats.org/officeDocument/2006/relationships/image" Target="media/image50.png"/><Relationship Id="rId58" Type="http://schemas.openxmlformats.org/officeDocument/2006/relationships/image" Target="media/image60.png"/><Relationship Id="rId17" Type="http://schemas.openxmlformats.org/officeDocument/2006/relationships/image" Target="media/image58.png"/><Relationship Id="rId16" Type="http://schemas.openxmlformats.org/officeDocument/2006/relationships/image" Target="media/image56.png"/><Relationship Id="rId19" Type="http://schemas.openxmlformats.org/officeDocument/2006/relationships/image" Target="media/image68.png"/><Relationship Id="rId18" Type="http://schemas.openxmlformats.org/officeDocument/2006/relationships/image" Target="media/image6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