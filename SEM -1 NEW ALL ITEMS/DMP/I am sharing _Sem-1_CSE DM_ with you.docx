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71" w:lineRule="auto"/>
        <w:ind w:firstLine="115"/>
        <w:rPr/>
      </w:pPr>
      <w:r w:rsidDel="00000000" w:rsidR="00000000" w:rsidRPr="00000000">
        <w:rPr>
          <w:rtl w:val="0"/>
        </w:rPr>
        <w:t xml:space="preserve">ITM (SLS) BARODA UNIVERSITY, VADODARA</w:t>
      </w:r>
    </w:p>
    <w:p w:rsidR="00000000" w:rsidDel="00000000" w:rsidP="00000000" w:rsidRDefault="00000000" w:rsidRPr="00000000" w14:paraId="00000002">
      <w:pPr>
        <w:spacing w:before="69" w:lineRule="auto"/>
        <w:ind w:left="115" w:firstLine="0"/>
        <w:jc w:val="both"/>
        <w:rPr>
          <w:b w:val="1"/>
          <w:sz w:val="24"/>
          <w:szCs w:val="24"/>
        </w:rPr>
      </w:pPr>
      <w:r w:rsidDel="00000000" w:rsidR="00000000" w:rsidRPr="00000000">
        <w:rPr>
          <w:b w:val="1"/>
          <w:sz w:val="24"/>
          <w:szCs w:val="24"/>
          <w:rtl w:val="0"/>
        </w:rPr>
        <w:t xml:space="preserve">Credit: (4-0-2) - 5</w:t>
      </w:r>
    </w:p>
    <w:p w:rsidR="00000000" w:rsidDel="00000000" w:rsidP="00000000" w:rsidRDefault="00000000" w:rsidRPr="00000000" w14:paraId="00000003">
      <w:pPr>
        <w:pBdr>
          <w:top w:space="0" w:sz="0" w:val="nil"/>
          <w:left w:space="0" w:sz="0" w:val="nil"/>
          <w:bottom w:space="0" w:sz="0" w:val="nil"/>
          <w:right w:space="0" w:sz="0" w:val="nil"/>
          <w:between w:space="0" w:sz="0" w:val="nil"/>
        </w:pBdr>
        <w:rPr>
          <w:b w:val="1"/>
          <w:color w:val="000000"/>
          <w:sz w:val="36"/>
          <w:szCs w:val="36"/>
        </w:rPr>
      </w:pPr>
      <w:r w:rsidDel="00000000" w:rsidR="00000000" w:rsidRPr="00000000">
        <w:rPr>
          <w:rtl w:val="0"/>
        </w:rPr>
      </w:r>
    </w:p>
    <w:p w:rsidR="00000000" w:rsidDel="00000000" w:rsidP="00000000" w:rsidRDefault="00000000" w:rsidRPr="00000000" w14:paraId="00000004">
      <w:pPr>
        <w:pStyle w:val="Title"/>
        <w:ind w:firstLine="115"/>
        <w:rPr/>
      </w:pPr>
      <w:r w:rsidDel="00000000" w:rsidR="00000000" w:rsidRPr="00000000">
        <w:rPr>
          <w:rtl w:val="0"/>
        </w:rPr>
        <w:t xml:space="preserve">Discrete Mathematics with Python</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before="5" w:lineRule="auto"/>
        <w:rPr>
          <w:b w:val="1"/>
          <w:color w:val="000000"/>
          <w:sz w:val="38"/>
          <w:szCs w:val="38"/>
        </w:rPr>
      </w:pPr>
      <w:r w:rsidDel="00000000" w:rsidR="00000000" w:rsidRPr="00000000">
        <w:rPr>
          <w:rtl w:val="0"/>
        </w:rPr>
      </w:r>
    </w:p>
    <w:p w:rsidR="00000000" w:rsidDel="00000000" w:rsidP="00000000" w:rsidRDefault="00000000" w:rsidRPr="00000000" w14:paraId="00000006">
      <w:pPr>
        <w:pStyle w:val="Heading1"/>
        <w:ind w:firstLine="115"/>
        <w:rPr/>
      </w:pPr>
      <w:r w:rsidDel="00000000" w:rsidR="00000000" w:rsidRPr="00000000">
        <w:rPr>
          <w:rtl w:val="0"/>
        </w:rPr>
        <w:t xml:space="preserve">SYLLABUS</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before="160" w:lineRule="auto"/>
        <w:ind w:left="115" w:firstLine="0"/>
        <w:jc w:val="both"/>
        <w:rPr>
          <w:color w:val="000000"/>
          <w:sz w:val="24"/>
          <w:szCs w:val="24"/>
        </w:rPr>
      </w:pPr>
      <w:r w:rsidDel="00000000" w:rsidR="00000000" w:rsidRPr="00000000">
        <w:rPr>
          <w:b w:val="1"/>
          <w:color w:val="000000"/>
          <w:sz w:val="24"/>
          <w:szCs w:val="24"/>
          <w:rtl w:val="0"/>
        </w:rPr>
        <w:t xml:space="preserve">Prerequisite: </w:t>
      </w:r>
      <w:r w:rsidDel="00000000" w:rsidR="00000000" w:rsidRPr="00000000">
        <w:rPr>
          <w:color w:val="000000"/>
          <w:sz w:val="24"/>
          <w:szCs w:val="24"/>
          <w:rtl w:val="0"/>
        </w:rPr>
        <w:t xml:space="preserve">The students are required to have a reasonable mastery over Algebra, Logic.</w:t>
      </w:r>
    </w:p>
    <w:p w:rsidR="00000000" w:rsidDel="00000000" w:rsidP="00000000" w:rsidRDefault="00000000" w:rsidRPr="00000000" w14:paraId="00000008">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09">
      <w:pPr>
        <w:pStyle w:val="Heading1"/>
        <w:spacing w:before="160" w:lineRule="auto"/>
        <w:ind w:firstLine="115"/>
        <w:jc w:val="both"/>
        <w:rPr/>
      </w:pPr>
      <w:r w:rsidDel="00000000" w:rsidR="00000000" w:rsidRPr="00000000">
        <w:rPr>
          <w:rtl w:val="0"/>
        </w:rPr>
        <w:t xml:space="preserve">What is Discrete Mathematics?</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before="4" w:lineRule="auto"/>
        <w:rPr>
          <w:b w:val="1"/>
          <w:color w:val="000000"/>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ind w:left="115" w:right="1004" w:firstLine="0"/>
        <w:jc w:val="both"/>
        <w:rPr>
          <w:color w:val="000000"/>
          <w:sz w:val="24"/>
          <w:szCs w:val="24"/>
        </w:rPr>
      </w:pPr>
      <w:r w:rsidDel="00000000" w:rsidR="00000000" w:rsidRPr="00000000">
        <w:rPr>
          <w:color w:val="000000"/>
          <w:sz w:val="24"/>
          <w:szCs w:val="24"/>
          <w:rtl w:val="0"/>
        </w:rPr>
        <w:t xml:space="preserve">Discrete Mathematics is a branch of mathematics involving discrete elements that uses algebra and arithmetic. It is increasingly being applied in the practical fields of mathematics and computer science. It is a very good tool for improving reasoning and problem-solving capabilities. This course explains the fundamental concepts of Sets, Relations and Functions, Mathematical Logic, Counting Theory, Probability, Mathematical Induction and Recurrence Relations, Graph Theory, Trees and Boolean Algebra.</w:t>
      </w:r>
    </w:p>
    <w:p w:rsidR="00000000" w:rsidDel="00000000" w:rsidP="00000000" w:rsidRDefault="00000000" w:rsidRPr="00000000" w14:paraId="0000000C">
      <w:pPr>
        <w:pStyle w:val="Heading1"/>
        <w:spacing w:before="150" w:lineRule="auto"/>
        <w:ind w:firstLine="115"/>
        <w:jc w:val="both"/>
        <w:rPr/>
      </w:pPr>
      <w:r w:rsidDel="00000000" w:rsidR="00000000" w:rsidRPr="00000000">
        <w:rPr>
          <w:rtl w:val="0"/>
        </w:rPr>
        <w:t xml:space="preserve">What is Python?</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before="11" w:lineRule="auto"/>
        <w:rPr>
          <w:b w:val="1"/>
          <w:color w:val="00000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ind w:left="115" w:right="1003" w:firstLine="0"/>
        <w:jc w:val="both"/>
        <w:rPr>
          <w:color w:val="000000"/>
          <w:sz w:val="24"/>
          <w:szCs w:val="24"/>
        </w:rPr>
      </w:pPr>
      <w:r w:rsidDel="00000000" w:rsidR="00000000" w:rsidRPr="00000000">
        <w:rPr>
          <w:color w:val="000000"/>
          <w:sz w:val="24"/>
          <w:szCs w:val="24"/>
          <w:rtl w:val="0"/>
        </w:rPr>
        <w:t xml:space="preserve">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w:t>
      </w:r>
    </w:p>
    <w:p w:rsidR="00000000" w:rsidDel="00000000" w:rsidP="00000000" w:rsidRDefault="00000000" w:rsidRPr="00000000" w14:paraId="0000000F">
      <w:pPr>
        <w:pBdr>
          <w:top w:space="0" w:sz="0" w:val="nil"/>
          <w:left w:space="0" w:sz="0" w:val="nil"/>
          <w:bottom w:space="0" w:sz="0" w:val="nil"/>
          <w:right w:space="0" w:sz="0" w:val="nil"/>
          <w:between w:space="0" w:sz="0" w:val="nil"/>
        </w:pBdr>
        <w:rPr>
          <w:color w:val="000000"/>
          <w:sz w:val="30"/>
          <w:szCs w:val="3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ind w:left="115" w:right="1320" w:firstLine="0"/>
        <w:rPr>
          <w:color w:val="000000"/>
          <w:sz w:val="24"/>
          <w:szCs w:val="24"/>
        </w:rPr>
      </w:pPr>
      <w:r w:rsidDel="00000000" w:rsidR="00000000" w:rsidRPr="00000000">
        <w:rPr>
          <w:color w:val="000000"/>
          <w:sz w:val="24"/>
          <w:szCs w:val="24"/>
          <w:rtl w:val="0"/>
        </w:rPr>
        <w:t xml:space="preserve">Python supports modules and packages, which encourages program modularity and code reuse. The Python interpreter and the extensive standard library are available in source or binary form without charge for all major platforms, and can be freely distributed.</w:t>
      </w:r>
    </w:p>
    <w:p w:rsidR="00000000" w:rsidDel="00000000" w:rsidP="00000000" w:rsidRDefault="00000000" w:rsidRPr="00000000" w14:paraId="00000011">
      <w:pPr>
        <w:pBdr>
          <w:top w:space="0" w:sz="0" w:val="nil"/>
          <w:left w:space="0" w:sz="0" w:val="nil"/>
          <w:bottom w:space="0" w:sz="0" w:val="nil"/>
          <w:right w:space="0" w:sz="0" w:val="nil"/>
          <w:between w:space="0" w:sz="0" w:val="nil"/>
        </w:pBdr>
        <w:ind w:left="115" w:right="1320" w:firstLine="0"/>
        <w:rPr>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ind w:left="115" w:right="1320" w:firstLine="0"/>
        <w:rPr>
          <w:sz w:val="24"/>
          <w:szCs w:val="24"/>
        </w:rPr>
      </w:pPr>
      <w:r w:rsidDel="00000000" w:rsidR="00000000" w:rsidRPr="00000000">
        <w:rPr>
          <w:sz w:val="24"/>
          <w:szCs w:val="24"/>
          <w:rtl w:val="0"/>
        </w:rPr>
        <w:t xml:space="preserve">Python has several built in libraries which can be used to understand the concept of Sets, Algebraic structures and Matrix representation of Graphs.</w:t>
      </w:r>
    </w:p>
    <w:p w:rsidR="00000000" w:rsidDel="00000000" w:rsidP="00000000" w:rsidRDefault="00000000" w:rsidRPr="00000000" w14:paraId="00000013">
      <w:pPr>
        <w:pBdr>
          <w:top w:space="0" w:sz="0" w:val="nil"/>
          <w:left w:space="0" w:sz="0" w:val="nil"/>
          <w:bottom w:space="0" w:sz="0" w:val="nil"/>
          <w:right w:space="0" w:sz="0" w:val="nil"/>
          <w:between w:space="0" w:sz="0" w:val="nil"/>
        </w:pBdr>
        <w:ind w:left="115" w:right="1320" w:firstLine="0"/>
        <w:rPr>
          <w:b w:val="1"/>
          <w:color w:val="000000"/>
          <w:sz w:val="24"/>
          <w:szCs w:val="24"/>
        </w:rPr>
      </w:pPr>
      <w:r w:rsidDel="00000000" w:rsidR="00000000" w:rsidRPr="00000000">
        <w:rPr>
          <w:rtl w:val="0"/>
        </w:rPr>
      </w:r>
    </w:p>
    <w:p w:rsidR="00000000" w:rsidDel="00000000" w:rsidP="00000000" w:rsidRDefault="00000000" w:rsidRPr="00000000" w14:paraId="00000014">
      <w:pPr>
        <w:pStyle w:val="Heading1"/>
        <w:ind w:firstLine="115"/>
        <w:jc w:val="both"/>
        <w:rPr/>
      </w:pPr>
      <w:r w:rsidDel="00000000" w:rsidR="00000000" w:rsidRPr="00000000">
        <w:rPr>
          <w:rtl w:val="0"/>
        </w:rPr>
        <w:t xml:space="preserve">Course Overview</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before="7" w:lineRule="auto"/>
        <w:rPr>
          <w:b w:val="1"/>
          <w:color w:val="000000"/>
          <w:sz w:val="25"/>
          <w:szCs w:val="25"/>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ind w:left="115" w:right="1104" w:firstLine="0"/>
        <w:jc w:val="both"/>
        <w:rPr>
          <w:color w:val="000000"/>
          <w:sz w:val="24"/>
          <w:szCs w:val="24"/>
        </w:rPr>
      </w:pPr>
      <w:r w:rsidDel="00000000" w:rsidR="00000000" w:rsidRPr="00000000">
        <w:rPr>
          <w:color w:val="212121"/>
          <w:sz w:val="24"/>
          <w:szCs w:val="24"/>
          <w:rtl w:val="0"/>
        </w:rPr>
        <w:t xml:space="preserve">The purpose of this course is to understand and use (abstract) discrete structures that are backbones of computer science. In particular, this class is meant to introduce logic, proofs, sets, relations, functions, counting, and probability, with an emphasis on applications in computer science.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rPr>
          <w:color w:val="000000"/>
          <w:sz w:val="30"/>
          <w:szCs w:val="3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ind w:left="115" w:right="1005" w:firstLine="0"/>
        <w:jc w:val="both"/>
        <w:rPr>
          <w:color w:val="000000"/>
          <w:sz w:val="24"/>
          <w:szCs w:val="24"/>
        </w:rPr>
      </w:pPr>
      <w:r w:rsidDel="00000000" w:rsidR="00000000" w:rsidRPr="00000000">
        <w:rPr>
          <w:color w:val="000000"/>
          <w:sz w:val="24"/>
          <w:szCs w:val="24"/>
          <w:rtl w:val="0"/>
        </w:rPr>
        <w:t xml:space="preserve">Students can also determine whether a mathematical argument is logically correct, study the relationship between finite sets, count the number of ways to arrange objects in a certain pattern and analyze processes that involve a finite number of steps.</w:t>
      </w:r>
    </w:p>
    <w:p w:rsidR="00000000" w:rsidDel="00000000" w:rsidP="00000000" w:rsidRDefault="00000000" w:rsidRPr="00000000" w14:paraId="00000019">
      <w:pPr>
        <w:pBdr>
          <w:top w:space="0" w:sz="0" w:val="nil"/>
          <w:left w:space="0" w:sz="0" w:val="nil"/>
          <w:bottom w:space="0" w:sz="0" w:val="nil"/>
          <w:right w:space="0" w:sz="0" w:val="nil"/>
          <w:between w:space="0" w:sz="0" w:val="nil"/>
        </w:pBdr>
        <w:ind w:left="115" w:right="1005" w:firstLine="0"/>
        <w:jc w:val="both"/>
        <w:rPr>
          <w:sz w:val="24"/>
          <w:szCs w:val="24"/>
        </w:rPr>
      </w:pPr>
      <w:r w:rsidDel="00000000" w:rsidR="00000000" w:rsidRPr="00000000">
        <w:rPr>
          <w:rtl w:val="0"/>
        </w:rPr>
      </w:r>
    </w:p>
    <w:p w:rsidR="00000000" w:rsidDel="00000000" w:rsidP="00000000" w:rsidRDefault="00000000" w:rsidRPr="00000000" w14:paraId="0000001A">
      <w:pPr>
        <w:spacing w:after="240" w:before="240" w:lineRule="auto"/>
        <w:jc w:val="both"/>
        <w:rPr>
          <w:sz w:val="24"/>
          <w:szCs w:val="24"/>
        </w:rPr>
        <w:sectPr>
          <w:pgSz w:h="15840" w:w="12240" w:orient="portrait"/>
          <w:pgMar w:bottom="280" w:top="920" w:left="1160" w:right="40" w:header="0" w:footer="0"/>
          <w:pgNumType w:start="1"/>
        </w:sectPr>
      </w:pPr>
      <w:r w:rsidDel="00000000" w:rsidR="00000000" w:rsidRPr="00000000">
        <w:rPr>
          <w:sz w:val="24"/>
          <w:szCs w:val="24"/>
          <w:rtl w:val="0"/>
        </w:rPr>
        <w:t xml:space="preserve">Throughout the teaching of various topics in this subject, teachers discuss how a statement, a function or a complete Python program can help visualize and concretize that topic. It is a fond hope and desire of the designers of this course that many students will directly be helped by this and they will be better computer scientists/engineers having learned Discrete Mathematics with Python. Actually the Python language is separately taught in its full glory under a separate subject title.  </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before="71" w:lineRule="auto"/>
        <w:ind w:left="115" w:right="1007" w:firstLine="0"/>
        <w:jc w:val="both"/>
        <w:rPr>
          <w:color w:val="000000"/>
          <w:sz w:val="24"/>
          <w:szCs w:val="24"/>
        </w:rPr>
      </w:pPr>
      <w:r w:rsidDel="00000000" w:rsidR="00000000" w:rsidRPr="00000000">
        <w:rPr>
          <w:color w:val="000000"/>
          <w:sz w:val="24"/>
          <w:szCs w:val="24"/>
          <w:rtl w:val="0"/>
        </w:rPr>
        <w:t xml:space="preserve">Learning how to think mathematically is far more important than knowing how to do all the computations. Consequently, the principal objective of this course is to help you develop the analytic skills you need to learn mathematics. To achieve this goal, we will show you the motivation behind the ideas, explain the results, and dissect why some solution methods work while others do not.</w:t>
      </w:r>
    </w:p>
    <w:p w:rsidR="00000000" w:rsidDel="00000000" w:rsidP="00000000" w:rsidRDefault="00000000" w:rsidRPr="00000000" w14:paraId="0000001C">
      <w:pPr>
        <w:pBdr>
          <w:top w:space="0" w:sz="0" w:val="nil"/>
          <w:left w:space="0" w:sz="0" w:val="nil"/>
          <w:bottom w:space="0" w:sz="0" w:val="nil"/>
          <w:right w:space="0" w:sz="0" w:val="nil"/>
          <w:between w:space="0" w:sz="0" w:val="nil"/>
        </w:pBdr>
        <w:rPr>
          <w:color w:val="000000"/>
          <w:sz w:val="30"/>
          <w:szCs w:val="3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ind w:left="115" w:right="999" w:firstLine="0"/>
        <w:jc w:val="both"/>
        <w:rPr>
          <w:color w:val="000000"/>
          <w:sz w:val="24"/>
          <w:szCs w:val="24"/>
        </w:rPr>
      </w:pPr>
      <w:r w:rsidDel="00000000" w:rsidR="00000000" w:rsidRPr="00000000">
        <w:rPr>
          <w:color w:val="000000"/>
          <w:sz w:val="24"/>
          <w:szCs w:val="24"/>
          <w:rtl w:val="0"/>
        </w:rPr>
        <w:t xml:space="preserve">This course will introduce you to the wonderful world of Python programming. You will learn about the essential elements of programming and how to construct basic Python programs for solving the examples i</w:t>
      </w:r>
      <w:r w:rsidDel="00000000" w:rsidR="00000000" w:rsidRPr="00000000">
        <w:rPr>
          <w:sz w:val="24"/>
          <w:szCs w:val="24"/>
          <w:rtl w:val="0"/>
        </w:rPr>
        <w:t xml:space="preserve">n Discrete Mathematics</w:t>
      </w:r>
      <w:r w:rsidDel="00000000" w:rsidR="00000000" w:rsidRPr="00000000">
        <w:rPr>
          <w:color w:val="000000"/>
          <w:sz w:val="24"/>
          <w:szCs w:val="24"/>
          <w:rtl w:val="0"/>
        </w:rPr>
        <w:t xml:space="preserve">. </w:t>
      </w:r>
      <w:r w:rsidDel="00000000" w:rsidR="00000000" w:rsidRPr="00000000">
        <w:rPr>
          <w:sz w:val="24"/>
          <w:szCs w:val="24"/>
          <w:rtl w:val="0"/>
        </w:rPr>
        <w:t xml:space="preserve">The topic becomes more understandable if the student is able to write a computer program in python and relate it with the manual solution.</w:t>
      </w:r>
      <w:r w:rsidDel="00000000" w:rsidR="00000000" w:rsidRPr="00000000">
        <w:rPr>
          <w:color w:val="000000"/>
          <w:sz w:val="24"/>
          <w:szCs w:val="24"/>
          <w:rtl w:val="0"/>
        </w:rPr>
        <w:t xml:space="preserve"> </w:t>
      </w:r>
      <w:r w:rsidDel="00000000" w:rsidR="00000000" w:rsidRPr="00000000">
        <w:rPr>
          <w:sz w:val="24"/>
          <w:szCs w:val="24"/>
          <w:rtl w:val="0"/>
        </w:rPr>
        <w:t xml:space="preserve">This will also develop the logical ability of the student. </w:t>
      </w:r>
      <w:r w:rsidDel="00000000" w:rsidR="00000000" w:rsidRPr="00000000">
        <w:rPr>
          <w:color w:val="000000"/>
          <w:sz w:val="24"/>
          <w:szCs w:val="24"/>
          <w:rtl w:val="0"/>
        </w:rPr>
        <w:t xml:space="preserve">You will learn expressions, variables, functions, logic, and conditionals, which are used to solve the problems for most of the topic. You will also learn how to use Python modules, which enable you to benefit from the vast array of functionality that is already a part of the Python language. These concepts and skills will help you to begin to think like a computer programmer and to understand how to go about writing Python programs. By the end of the course, you will be able to write short Python programs that are able to accomplish real, practical tasks. This course is the foundation for understanding the python modules which are used in discrete mathematics for understanding the concepts of sets, objects, graphs, matri</w:t>
      </w:r>
      <w:r w:rsidDel="00000000" w:rsidR="00000000" w:rsidRPr="00000000">
        <w:rPr>
          <w:sz w:val="24"/>
          <w:szCs w:val="24"/>
          <w:rtl w:val="0"/>
        </w:rPr>
        <w:t xml:space="preserve">ces which are fundamental for writing a program for several applications in real world life such as optimisation problem, finding shortest path image processing etc.</w:t>
      </w:r>
      <w:r w:rsidDel="00000000" w:rsidR="00000000" w:rsidRPr="00000000">
        <w:rPr>
          <w:color w:val="000000"/>
          <w:sz w:val="24"/>
          <w:szCs w:val="24"/>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rPr>
          <w:color w:val="000000"/>
          <w:sz w:val="30"/>
          <w:szCs w:val="30"/>
        </w:rPr>
      </w:pPr>
      <w:r w:rsidDel="00000000" w:rsidR="00000000" w:rsidRPr="00000000">
        <w:rPr>
          <w:rtl w:val="0"/>
        </w:rPr>
      </w:r>
    </w:p>
    <w:p w:rsidR="00000000" w:rsidDel="00000000" w:rsidP="00000000" w:rsidRDefault="00000000" w:rsidRPr="00000000" w14:paraId="0000001F">
      <w:pPr>
        <w:pStyle w:val="Heading1"/>
        <w:ind w:firstLine="115"/>
        <w:rPr/>
      </w:pPr>
      <w:r w:rsidDel="00000000" w:rsidR="00000000" w:rsidRPr="00000000">
        <w:rPr>
          <w:rtl w:val="0"/>
        </w:rPr>
        <w:t xml:space="preserve">Learning outcome</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before="2" w:lineRule="auto"/>
        <w:rPr>
          <w:b w:val="1"/>
          <w:color w:val="000000"/>
          <w:sz w:val="28"/>
          <w:szCs w:val="28"/>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ind w:left="115" w:right="1009" w:firstLine="0"/>
        <w:jc w:val="both"/>
        <w:rPr>
          <w:color w:val="000000"/>
          <w:sz w:val="24"/>
          <w:szCs w:val="24"/>
        </w:rPr>
      </w:pPr>
      <w:r w:rsidDel="00000000" w:rsidR="00000000" w:rsidRPr="00000000">
        <w:rPr>
          <w:color w:val="000000"/>
          <w:sz w:val="24"/>
          <w:szCs w:val="24"/>
          <w:rtl w:val="0"/>
        </w:rPr>
        <w:t xml:space="preserve">By the end of the course students shall be confident and equipped with elementary knowledge of Discrete Mathematics and how python is used for solving the problems.</w:t>
      </w:r>
    </w:p>
    <w:p w:rsidR="00000000" w:rsidDel="00000000" w:rsidP="00000000" w:rsidRDefault="00000000" w:rsidRPr="00000000" w14:paraId="00000022">
      <w:pPr>
        <w:numPr>
          <w:ilvl w:val="0"/>
          <w:numId w:val="16"/>
        </w:numPr>
        <w:pBdr>
          <w:top w:space="0" w:sz="0" w:val="nil"/>
          <w:left w:space="0" w:sz="0" w:val="nil"/>
          <w:bottom w:space="0" w:sz="0" w:val="nil"/>
          <w:right w:space="0" w:sz="0" w:val="nil"/>
          <w:between w:space="0" w:sz="0" w:val="nil"/>
        </w:pBdr>
        <w:tabs>
          <w:tab w:val="left" w:leader="none" w:pos="836"/>
        </w:tabs>
        <w:ind w:left="835" w:right="870" w:hanging="360"/>
        <w:jc w:val="both"/>
        <w:rPr>
          <w:rFonts w:ascii="Arial" w:cs="Arial" w:eastAsia="Arial" w:hAnsi="Arial"/>
          <w:color w:val="000000"/>
          <w:sz w:val="24"/>
          <w:szCs w:val="24"/>
        </w:rPr>
      </w:pPr>
      <w:r w:rsidDel="00000000" w:rsidR="00000000" w:rsidRPr="00000000">
        <w:rPr>
          <w:b w:val="1"/>
          <w:color w:val="000000"/>
          <w:sz w:val="24"/>
          <w:szCs w:val="24"/>
          <w:rtl w:val="0"/>
        </w:rPr>
        <w:t xml:space="preserve">Understand </w:t>
      </w:r>
      <w:r w:rsidDel="00000000" w:rsidR="00000000" w:rsidRPr="00000000">
        <w:rPr>
          <w:color w:val="000000"/>
          <w:sz w:val="24"/>
          <w:szCs w:val="24"/>
          <w:rtl w:val="0"/>
        </w:rPr>
        <w:t xml:space="preserve">the basic principles of sets and operations in sets and apply counting principles to determine probabilities, domain and range of a function, identify one-to- one functions, perform the composition of functions and apply the properties of functions to application problems.</w:t>
      </w:r>
      <w:r w:rsidDel="00000000" w:rsidR="00000000" w:rsidRPr="00000000">
        <w:rPr>
          <w:rtl w:val="0"/>
        </w:rPr>
      </w:r>
    </w:p>
    <w:p w:rsidR="00000000" w:rsidDel="00000000" w:rsidP="00000000" w:rsidRDefault="00000000" w:rsidRPr="00000000" w14:paraId="00000023">
      <w:pPr>
        <w:numPr>
          <w:ilvl w:val="0"/>
          <w:numId w:val="16"/>
        </w:numPr>
        <w:pBdr>
          <w:top w:space="0" w:sz="0" w:val="nil"/>
          <w:left w:space="0" w:sz="0" w:val="nil"/>
          <w:bottom w:space="0" w:sz="0" w:val="nil"/>
          <w:right w:space="0" w:sz="0" w:val="nil"/>
          <w:between w:space="0" w:sz="0" w:val="nil"/>
        </w:pBdr>
        <w:tabs>
          <w:tab w:val="left" w:leader="none" w:pos="836"/>
        </w:tabs>
        <w:ind w:left="835" w:right="870" w:hanging="360"/>
        <w:jc w:val="both"/>
        <w:rPr>
          <w:rFonts w:ascii="Arial" w:cs="Arial" w:eastAsia="Arial" w:hAnsi="Arial"/>
          <w:color w:val="000000"/>
          <w:sz w:val="24"/>
          <w:szCs w:val="24"/>
        </w:rPr>
      </w:pPr>
      <w:r w:rsidDel="00000000" w:rsidR="00000000" w:rsidRPr="00000000">
        <w:rPr>
          <w:b w:val="1"/>
          <w:color w:val="000000"/>
          <w:sz w:val="24"/>
          <w:szCs w:val="24"/>
          <w:rtl w:val="0"/>
        </w:rPr>
        <w:t xml:space="preserve">Write </w:t>
      </w:r>
      <w:r w:rsidDel="00000000" w:rsidR="00000000" w:rsidRPr="00000000">
        <w:rPr>
          <w:color w:val="000000"/>
          <w:sz w:val="24"/>
          <w:szCs w:val="24"/>
          <w:rtl w:val="0"/>
        </w:rPr>
        <w:t xml:space="preserve">an argument using logical notation and determine if the argument is or is not valid. To simplify and evaluate basic logic statements including compound statements, implications, inverses, converses, and contrapositives using truth tables and the properties of logic. To express a logic sentence in terms of predicates, quantifiers, and logical connectives.</w:t>
      </w:r>
      <w:r w:rsidDel="00000000" w:rsidR="00000000" w:rsidRPr="00000000">
        <w:rPr>
          <w:rtl w:val="0"/>
        </w:rPr>
      </w:r>
    </w:p>
    <w:p w:rsidR="00000000" w:rsidDel="00000000" w:rsidP="00000000" w:rsidRDefault="00000000" w:rsidRPr="00000000" w14:paraId="00000024">
      <w:pPr>
        <w:numPr>
          <w:ilvl w:val="0"/>
          <w:numId w:val="16"/>
        </w:numPr>
        <w:pBdr>
          <w:top w:space="0" w:sz="0" w:val="nil"/>
          <w:left w:space="0" w:sz="0" w:val="nil"/>
          <w:bottom w:space="0" w:sz="0" w:val="nil"/>
          <w:right w:space="0" w:sz="0" w:val="nil"/>
          <w:between w:space="0" w:sz="0" w:val="nil"/>
        </w:pBdr>
        <w:tabs>
          <w:tab w:val="left" w:leader="none" w:pos="836"/>
        </w:tabs>
        <w:ind w:left="835" w:right="870" w:hanging="361"/>
        <w:jc w:val="both"/>
        <w:rPr>
          <w:rFonts w:ascii="Arial" w:cs="Arial" w:eastAsia="Arial" w:hAnsi="Arial"/>
          <w:color w:val="000000"/>
          <w:sz w:val="24"/>
          <w:szCs w:val="24"/>
        </w:rPr>
      </w:pPr>
      <w:r w:rsidDel="00000000" w:rsidR="00000000" w:rsidRPr="00000000">
        <w:rPr>
          <w:b w:val="1"/>
          <w:color w:val="000000"/>
          <w:sz w:val="24"/>
          <w:szCs w:val="24"/>
          <w:rtl w:val="0"/>
        </w:rPr>
        <w:t xml:space="preserve">Apply </w:t>
      </w:r>
      <w:r w:rsidDel="00000000" w:rsidR="00000000" w:rsidRPr="00000000">
        <w:rPr>
          <w:color w:val="000000"/>
          <w:sz w:val="24"/>
          <w:szCs w:val="24"/>
          <w:rtl w:val="0"/>
        </w:rPr>
        <w:t xml:space="preserve">relations and to determine their properties. Be familiar with recurrence relations.</w:t>
      </w:r>
      <w:r w:rsidDel="00000000" w:rsidR="00000000" w:rsidRPr="00000000">
        <w:rPr>
          <w:rtl w:val="0"/>
        </w:rPr>
      </w:r>
    </w:p>
    <w:p w:rsidR="00000000" w:rsidDel="00000000" w:rsidP="00000000" w:rsidRDefault="00000000" w:rsidRPr="00000000" w14:paraId="00000025">
      <w:pPr>
        <w:numPr>
          <w:ilvl w:val="0"/>
          <w:numId w:val="16"/>
        </w:numPr>
        <w:pBdr>
          <w:top w:space="0" w:sz="0" w:val="nil"/>
          <w:left w:space="0" w:sz="0" w:val="nil"/>
          <w:bottom w:space="0" w:sz="0" w:val="nil"/>
          <w:right w:space="0" w:sz="0" w:val="nil"/>
          <w:between w:space="0" w:sz="0" w:val="nil"/>
        </w:pBdr>
        <w:tabs>
          <w:tab w:val="left" w:leader="none" w:pos="836"/>
        </w:tabs>
        <w:spacing w:before="5" w:lineRule="auto"/>
        <w:ind w:left="835" w:right="870" w:hanging="360"/>
        <w:jc w:val="both"/>
        <w:rPr>
          <w:rFonts w:ascii="Arial" w:cs="Arial" w:eastAsia="Arial" w:hAnsi="Arial"/>
          <w:color w:val="000000"/>
          <w:sz w:val="24"/>
          <w:szCs w:val="24"/>
        </w:rPr>
      </w:pPr>
      <w:r w:rsidDel="00000000" w:rsidR="00000000" w:rsidRPr="00000000">
        <w:rPr>
          <w:b w:val="1"/>
          <w:color w:val="000000"/>
          <w:sz w:val="24"/>
          <w:szCs w:val="24"/>
          <w:rtl w:val="0"/>
        </w:rPr>
        <w:t xml:space="preserve">Interpret </w:t>
      </w:r>
      <w:r w:rsidDel="00000000" w:rsidR="00000000" w:rsidRPr="00000000">
        <w:rPr>
          <w:color w:val="000000"/>
          <w:sz w:val="24"/>
          <w:szCs w:val="24"/>
          <w:rtl w:val="0"/>
        </w:rPr>
        <w:t xml:space="preserve">different traversal methods for trees and graphs. Model problems in Computer Science using graphs.</w:t>
      </w:r>
      <w:r w:rsidDel="00000000" w:rsidR="00000000" w:rsidRPr="00000000">
        <w:rPr>
          <w:rtl w:val="0"/>
        </w:rPr>
      </w:r>
    </w:p>
    <w:p w:rsidR="00000000" w:rsidDel="00000000" w:rsidP="00000000" w:rsidRDefault="00000000" w:rsidRPr="00000000" w14:paraId="00000026">
      <w:pPr>
        <w:numPr>
          <w:ilvl w:val="0"/>
          <w:numId w:val="16"/>
        </w:numPr>
        <w:shd w:fill="fcfcfc" w:val="clear"/>
        <w:ind w:left="835" w:hanging="360"/>
        <w:rPr>
          <w:highlight w:val="white"/>
        </w:rPr>
      </w:pPr>
      <w:r w:rsidDel="00000000" w:rsidR="00000000" w:rsidRPr="00000000">
        <w:rPr>
          <w:b w:val="1"/>
          <w:color w:val="000000"/>
          <w:sz w:val="24"/>
          <w:szCs w:val="24"/>
          <w:highlight w:val="white"/>
          <w:rtl w:val="0"/>
        </w:rPr>
        <w:t xml:space="preserve">Analyze</w:t>
      </w:r>
      <w:r w:rsidDel="00000000" w:rsidR="00000000" w:rsidRPr="00000000">
        <w:rPr>
          <w:color w:val="000000"/>
          <w:sz w:val="24"/>
          <w:szCs w:val="24"/>
          <w:highlight w:val="white"/>
          <w:rtl w:val="0"/>
        </w:rPr>
        <w:t xml:space="preserve"> how to write functions and pass arguments in Python.</w:t>
      </w:r>
      <w:r w:rsidDel="00000000" w:rsidR="00000000" w:rsidRPr="00000000">
        <w:rPr>
          <w:rtl w:val="0"/>
        </w:rPr>
      </w:r>
    </w:p>
    <w:p w:rsidR="00000000" w:rsidDel="00000000" w:rsidP="00000000" w:rsidRDefault="00000000" w:rsidRPr="00000000" w14:paraId="00000027">
      <w:pPr>
        <w:numPr>
          <w:ilvl w:val="0"/>
          <w:numId w:val="16"/>
        </w:numPr>
        <w:shd w:fill="fcfcfc" w:val="clear"/>
        <w:ind w:left="835" w:hanging="360"/>
        <w:rPr>
          <w:highlight w:val="white"/>
        </w:rPr>
      </w:pPr>
      <w:r w:rsidDel="00000000" w:rsidR="00000000" w:rsidRPr="00000000">
        <w:rPr>
          <w:b w:val="1"/>
          <w:sz w:val="24"/>
          <w:szCs w:val="24"/>
          <w:highlight w:val="white"/>
          <w:rtl w:val="0"/>
        </w:rPr>
        <w:t xml:space="preserve">Create </w:t>
      </w:r>
      <w:r w:rsidDel="00000000" w:rsidR="00000000" w:rsidRPr="00000000">
        <w:rPr>
          <w:sz w:val="24"/>
          <w:szCs w:val="24"/>
          <w:highlight w:val="white"/>
          <w:rtl w:val="0"/>
        </w:rPr>
        <w:t xml:space="preserve">problems of  Discrete mathematics and solve them using Python programs.</w:t>
      </w:r>
      <w:r w:rsidDel="00000000" w:rsidR="00000000" w:rsidRPr="00000000">
        <w:rPr>
          <w:rtl w:val="0"/>
        </w:rPr>
      </w:r>
    </w:p>
    <w:p w:rsidR="00000000" w:rsidDel="00000000" w:rsidP="00000000" w:rsidRDefault="00000000" w:rsidRPr="00000000" w14:paraId="00000028">
      <w:pPr>
        <w:tabs>
          <w:tab w:val="left" w:leader="none" w:pos="836"/>
        </w:tabs>
        <w:spacing w:before="5" w:lineRule="auto"/>
        <w:ind w:left="475" w:right="870" w:firstLine="0"/>
        <w:jc w:val="both"/>
        <w:rPr>
          <w:sz w:val="30"/>
          <w:szCs w:val="30"/>
        </w:rPr>
      </w:pPr>
      <w:r w:rsidDel="00000000" w:rsidR="00000000" w:rsidRPr="00000000">
        <w:rPr>
          <w:rtl w:val="0"/>
        </w:rPr>
      </w:r>
    </w:p>
    <w:p w:rsidR="00000000" w:rsidDel="00000000" w:rsidP="00000000" w:rsidRDefault="00000000" w:rsidRPr="00000000" w14:paraId="00000029">
      <w:pPr>
        <w:pStyle w:val="Heading1"/>
        <w:ind w:firstLine="115"/>
        <w:rPr/>
      </w:pPr>
      <w:r w:rsidDel="00000000" w:rsidR="00000000" w:rsidRPr="00000000">
        <w:rPr>
          <w:rtl w:val="0"/>
        </w:rPr>
        <w:t xml:space="preserve">Tutorials, video demonstration, and exercise</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before="69" w:line="273" w:lineRule="auto"/>
        <w:ind w:left="355" w:firstLine="0"/>
        <w:rPr>
          <w:color w:val="000000"/>
          <w:sz w:val="24"/>
          <w:szCs w:val="24"/>
        </w:rPr>
      </w:pPr>
      <w:r w:rsidDel="00000000" w:rsidR="00000000" w:rsidRPr="00000000">
        <w:rPr>
          <w:color w:val="000000"/>
          <w:sz w:val="24"/>
          <w:szCs w:val="24"/>
          <w:rtl w:val="0"/>
        </w:rPr>
        <w:t xml:space="preserve">T1: Set theory, Function &amp; Counting.</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270" w:lineRule="auto"/>
        <w:ind w:left="355" w:firstLine="0"/>
        <w:rPr>
          <w:color w:val="000000"/>
          <w:sz w:val="24"/>
          <w:szCs w:val="24"/>
        </w:rPr>
      </w:pPr>
      <w:r w:rsidDel="00000000" w:rsidR="00000000" w:rsidRPr="00000000">
        <w:rPr>
          <w:color w:val="000000"/>
          <w:sz w:val="24"/>
          <w:szCs w:val="24"/>
          <w:rtl w:val="0"/>
        </w:rPr>
        <w:t xml:space="preserve">T2: Propositional Logic &amp; Predicate Logic</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line="246" w:lineRule="auto"/>
        <w:ind w:left="355" w:right="5473" w:firstLine="0"/>
        <w:rPr>
          <w:color w:val="000000"/>
          <w:sz w:val="24"/>
          <w:szCs w:val="24"/>
        </w:rPr>
      </w:pPr>
      <w:r w:rsidDel="00000000" w:rsidR="00000000" w:rsidRPr="00000000">
        <w:rPr>
          <w:color w:val="000000"/>
          <w:sz w:val="24"/>
          <w:szCs w:val="24"/>
          <w:rtl w:val="0"/>
        </w:rPr>
        <w:t xml:space="preserve">T3: Relations, Partial ordering &amp; Recurrence T4: Graph theory</w:t>
      </w:r>
    </w:p>
    <w:p w:rsidR="00000000" w:rsidDel="00000000" w:rsidP="00000000" w:rsidRDefault="00000000" w:rsidRPr="00000000" w14:paraId="0000002D">
      <w:pPr>
        <w:pBdr>
          <w:top w:space="0" w:sz="0" w:val="nil"/>
          <w:left w:space="0" w:sz="0" w:val="nil"/>
          <w:bottom w:space="0" w:sz="0" w:val="nil"/>
          <w:right w:space="0" w:sz="0" w:val="nil"/>
          <w:between w:space="0" w:sz="0" w:val="nil"/>
        </w:pBdr>
        <w:ind w:left="355" w:firstLine="0"/>
        <w:rPr>
          <w:color w:val="000000"/>
          <w:sz w:val="24"/>
          <w:szCs w:val="24"/>
        </w:rPr>
      </w:pPr>
      <w:r w:rsidDel="00000000" w:rsidR="00000000" w:rsidRPr="00000000">
        <w:rPr>
          <w:color w:val="000000"/>
          <w:sz w:val="24"/>
          <w:szCs w:val="24"/>
          <w:rtl w:val="0"/>
        </w:rPr>
        <w:t xml:space="preserve">T5: Algebraic Structure</w:t>
      </w:r>
    </w:p>
    <w:p w:rsidR="00000000" w:rsidDel="00000000" w:rsidP="00000000" w:rsidRDefault="00000000" w:rsidRPr="00000000" w14:paraId="0000002E">
      <w:pPr>
        <w:pBdr>
          <w:top w:space="0" w:sz="0" w:val="nil"/>
          <w:left w:space="0" w:sz="0" w:val="nil"/>
          <w:bottom w:space="0" w:sz="0" w:val="nil"/>
          <w:right w:space="0" w:sz="0" w:val="nil"/>
          <w:between w:space="0" w:sz="0" w:val="nil"/>
        </w:pBdr>
        <w:ind w:left="355" w:firstLine="0"/>
        <w:rPr>
          <w:color w:val="000000"/>
          <w:sz w:val="24"/>
          <w:szCs w:val="24"/>
        </w:rPr>
      </w:pPr>
      <w:r w:rsidDel="00000000" w:rsidR="00000000" w:rsidRPr="00000000">
        <w:rPr>
          <w:color w:val="000000"/>
          <w:sz w:val="24"/>
          <w:szCs w:val="24"/>
          <w:rtl w:val="0"/>
        </w:rPr>
        <w:t xml:space="preserve">T6: Finite State Automata: Deterministic and Non Deterministic Finite State Automata.</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before="69" w:lineRule="auto"/>
        <w:ind w:left="355" w:firstLine="0"/>
        <w:rPr>
          <w:color w:val="000000"/>
          <w:sz w:val="24"/>
          <w:szCs w:val="24"/>
        </w:rPr>
      </w:pPr>
      <w:r w:rsidDel="00000000" w:rsidR="00000000" w:rsidRPr="00000000">
        <w:rPr>
          <w:rtl w:val="0"/>
        </w:rPr>
      </w:r>
    </w:p>
    <w:p w:rsidR="00000000" w:rsidDel="00000000" w:rsidP="00000000" w:rsidRDefault="00000000" w:rsidRPr="00000000" w14:paraId="00000030">
      <w:pPr>
        <w:numPr>
          <w:ilvl w:val="0"/>
          <w:numId w:val="16"/>
        </w:numPr>
        <w:pBdr>
          <w:top w:space="0" w:sz="0" w:val="nil"/>
          <w:left w:space="0" w:sz="0" w:val="nil"/>
          <w:bottom w:space="0" w:sz="0" w:val="nil"/>
          <w:right w:space="0" w:sz="0" w:val="nil"/>
          <w:between w:space="0" w:sz="0" w:val="nil"/>
        </w:pBdr>
        <w:tabs>
          <w:tab w:val="left" w:leader="none" w:pos="835"/>
        </w:tabs>
        <w:ind w:left="835" w:hanging="360"/>
        <w:jc w:val="both"/>
        <w:rPr>
          <w:color w:val="000000"/>
        </w:rPr>
      </w:pPr>
      <w:hyperlink r:id="rId7">
        <w:r w:rsidDel="00000000" w:rsidR="00000000" w:rsidRPr="00000000">
          <w:rPr>
            <w:color w:val="0000ff"/>
            <w:sz w:val="24"/>
            <w:szCs w:val="24"/>
            <w:u w:val="single"/>
            <w:rtl w:val="0"/>
          </w:rPr>
          <w:t xml:space="preserve">https://youtu.be/XOH1wxrBMpE</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before="71" w:lineRule="auto"/>
        <w:ind w:left="775" w:firstLine="0"/>
        <w:rPr>
          <w:color w:val="000000"/>
          <w:sz w:val="24"/>
          <w:szCs w:val="24"/>
        </w:rPr>
      </w:pPr>
      <w:r w:rsidDel="00000000" w:rsidR="00000000" w:rsidRPr="00000000">
        <w:rPr>
          <w:color w:val="000000"/>
          <w:sz w:val="24"/>
          <w:szCs w:val="24"/>
          <w:rtl w:val="0"/>
        </w:rPr>
        <w:t xml:space="preserve">Students will learn about sets, functions and relations.</w:t>
      </w:r>
    </w:p>
    <w:p w:rsidR="00000000" w:rsidDel="00000000" w:rsidP="00000000" w:rsidRDefault="00000000" w:rsidRPr="00000000" w14:paraId="00000032">
      <w:pPr>
        <w:numPr>
          <w:ilvl w:val="0"/>
          <w:numId w:val="16"/>
        </w:numPr>
        <w:pBdr>
          <w:top w:space="0" w:sz="0" w:val="nil"/>
          <w:left w:space="0" w:sz="0" w:val="nil"/>
          <w:bottom w:space="0" w:sz="0" w:val="nil"/>
          <w:right w:space="0" w:sz="0" w:val="nil"/>
          <w:between w:space="0" w:sz="0" w:val="nil"/>
        </w:pBdr>
        <w:tabs>
          <w:tab w:val="left" w:leader="none" w:pos="834"/>
          <w:tab w:val="left" w:leader="none" w:pos="835"/>
        </w:tabs>
        <w:spacing w:before="53" w:lineRule="auto"/>
        <w:ind w:left="835" w:hanging="360"/>
        <w:rPr>
          <w:color w:val="000000"/>
        </w:rPr>
      </w:pPr>
      <w:hyperlink r:id="rId8">
        <w:r w:rsidDel="00000000" w:rsidR="00000000" w:rsidRPr="00000000">
          <w:rPr>
            <w:color w:val="0000ff"/>
            <w:sz w:val="24"/>
            <w:szCs w:val="24"/>
            <w:u w:val="single"/>
            <w:rtl w:val="0"/>
          </w:rPr>
          <w:t xml:space="preserve">https://youtu.be/mrCrjeqJv6U</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before="84" w:lineRule="auto"/>
        <w:ind w:left="835" w:firstLine="0"/>
        <w:rPr>
          <w:color w:val="000000"/>
          <w:sz w:val="24"/>
          <w:szCs w:val="24"/>
        </w:rPr>
      </w:pPr>
      <w:r w:rsidDel="00000000" w:rsidR="00000000" w:rsidRPr="00000000">
        <w:rPr>
          <w:color w:val="000000"/>
          <w:sz w:val="24"/>
          <w:szCs w:val="24"/>
          <w:rtl w:val="0"/>
        </w:rPr>
        <w:t xml:space="preserve">Students will learn about the basic principles of counting.</w:t>
      </w:r>
    </w:p>
    <w:p w:rsidR="00000000" w:rsidDel="00000000" w:rsidP="00000000" w:rsidRDefault="00000000" w:rsidRPr="00000000" w14:paraId="00000034">
      <w:pPr>
        <w:numPr>
          <w:ilvl w:val="0"/>
          <w:numId w:val="16"/>
        </w:numPr>
        <w:pBdr>
          <w:top w:space="0" w:sz="0" w:val="nil"/>
          <w:left w:space="0" w:sz="0" w:val="nil"/>
          <w:bottom w:space="0" w:sz="0" w:val="nil"/>
          <w:right w:space="0" w:sz="0" w:val="nil"/>
          <w:between w:space="0" w:sz="0" w:val="nil"/>
        </w:pBdr>
        <w:tabs>
          <w:tab w:val="left" w:leader="none" w:pos="834"/>
          <w:tab w:val="left" w:leader="none" w:pos="835"/>
        </w:tabs>
        <w:spacing w:before="68" w:line="274" w:lineRule="auto"/>
        <w:ind w:left="835" w:hanging="360"/>
        <w:rPr>
          <w:color w:val="000000"/>
        </w:rPr>
      </w:pPr>
      <w:hyperlink r:id="rId9">
        <w:r w:rsidDel="00000000" w:rsidR="00000000" w:rsidRPr="00000000">
          <w:rPr>
            <w:color w:val="0000ff"/>
            <w:sz w:val="24"/>
            <w:szCs w:val="24"/>
            <w:u w:val="single"/>
            <w:rtl w:val="0"/>
          </w:rPr>
          <w:t xml:space="preserve">https://youtu.be/E40r8DWgG40</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273" w:lineRule="auto"/>
        <w:ind w:left="835" w:firstLine="0"/>
        <w:rPr>
          <w:color w:val="000000"/>
          <w:sz w:val="24"/>
          <w:szCs w:val="24"/>
        </w:rPr>
      </w:pPr>
      <w:r w:rsidDel="00000000" w:rsidR="00000000" w:rsidRPr="00000000">
        <w:rPr>
          <w:color w:val="000000"/>
          <w:sz w:val="24"/>
          <w:szCs w:val="24"/>
          <w:rtl w:val="0"/>
        </w:rPr>
        <w:t xml:space="preserve">Students will get good knowledge of graph theory.</w:t>
      </w:r>
    </w:p>
    <w:p w:rsidR="00000000" w:rsidDel="00000000" w:rsidP="00000000" w:rsidRDefault="00000000" w:rsidRPr="00000000" w14:paraId="00000036">
      <w:pPr>
        <w:pStyle w:val="Heading1"/>
        <w:spacing w:before="1" w:lineRule="auto"/>
        <w:ind w:firstLine="115"/>
        <w:rPr/>
      </w:pPr>
      <w:r w:rsidDel="00000000" w:rsidR="00000000" w:rsidRPr="00000000">
        <w:rPr>
          <w:rtl w:val="0"/>
        </w:rPr>
      </w:r>
    </w:p>
    <w:p w:rsidR="00000000" w:rsidDel="00000000" w:rsidP="00000000" w:rsidRDefault="00000000" w:rsidRPr="00000000" w14:paraId="00000037">
      <w:pPr>
        <w:pStyle w:val="Heading1"/>
        <w:spacing w:before="1" w:lineRule="auto"/>
        <w:ind w:firstLine="115"/>
        <w:rPr/>
      </w:pPr>
      <w:r w:rsidDel="00000000" w:rsidR="00000000" w:rsidRPr="00000000">
        <w:rPr>
          <w:rtl w:val="0"/>
        </w:rPr>
        <w:t xml:space="preserve">Textbook</w:t>
      </w:r>
    </w:p>
    <w:p w:rsidR="00000000" w:rsidDel="00000000" w:rsidP="00000000" w:rsidRDefault="00000000" w:rsidRPr="00000000" w14:paraId="00000038">
      <w:pPr>
        <w:numPr>
          <w:ilvl w:val="0"/>
          <w:numId w:val="16"/>
        </w:numPr>
        <w:pBdr>
          <w:top w:space="0" w:sz="0" w:val="nil"/>
          <w:left w:space="0" w:sz="0" w:val="nil"/>
          <w:bottom w:space="0" w:sz="0" w:val="nil"/>
          <w:right w:space="0" w:sz="0" w:val="nil"/>
          <w:between w:space="0" w:sz="0" w:val="nil"/>
        </w:pBdr>
        <w:tabs>
          <w:tab w:val="left" w:leader="none" w:pos="835"/>
          <w:tab w:val="left" w:leader="none" w:pos="836"/>
        </w:tabs>
        <w:spacing w:before="53" w:line="246" w:lineRule="auto"/>
        <w:ind w:left="835" w:right="1837" w:hanging="360"/>
        <w:rPr>
          <w:rFonts w:ascii="Arial" w:cs="Arial" w:eastAsia="Arial" w:hAnsi="Arial"/>
          <w:color w:val="000000"/>
          <w:sz w:val="24"/>
          <w:szCs w:val="24"/>
        </w:rPr>
      </w:pPr>
      <w:r w:rsidDel="00000000" w:rsidR="00000000" w:rsidRPr="00000000">
        <w:rPr>
          <w:color w:val="000000"/>
          <w:sz w:val="24"/>
          <w:szCs w:val="24"/>
          <w:rtl w:val="0"/>
        </w:rPr>
        <w:t xml:space="preserve">J. P. Tremblay and R. Manohar, Discrete Mathematical Structures with Applications to Computer Science, Tata McGraw-Hill,1997</w:t>
      </w:r>
      <w:r w:rsidDel="00000000" w:rsidR="00000000" w:rsidRPr="00000000">
        <w:rPr>
          <w:rtl w:val="0"/>
        </w:rPr>
      </w:r>
    </w:p>
    <w:p w:rsidR="00000000" w:rsidDel="00000000" w:rsidP="00000000" w:rsidRDefault="00000000" w:rsidRPr="00000000" w14:paraId="00000039">
      <w:pPr>
        <w:numPr>
          <w:ilvl w:val="0"/>
          <w:numId w:val="16"/>
        </w:numPr>
        <w:pBdr>
          <w:top w:space="0" w:sz="0" w:val="nil"/>
          <w:left w:space="0" w:sz="0" w:val="nil"/>
          <w:bottom w:space="0" w:sz="0" w:val="nil"/>
          <w:right w:space="0" w:sz="0" w:val="nil"/>
          <w:between w:space="0" w:sz="0" w:val="nil"/>
        </w:pBdr>
        <w:tabs>
          <w:tab w:val="left" w:leader="none" w:pos="835"/>
          <w:tab w:val="left" w:leader="none" w:pos="836"/>
        </w:tabs>
        <w:spacing w:line="261" w:lineRule="auto"/>
        <w:ind w:left="835" w:hanging="361"/>
        <w:rPr>
          <w:rFonts w:ascii="Arial" w:cs="Arial" w:eastAsia="Arial" w:hAnsi="Arial"/>
          <w:color w:val="000000"/>
          <w:sz w:val="24"/>
          <w:szCs w:val="24"/>
        </w:rPr>
      </w:pPr>
      <w:r w:rsidDel="00000000" w:rsidR="00000000" w:rsidRPr="00000000">
        <w:rPr>
          <w:color w:val="000000"/>
          <w:sz w:val="24"/>
          <w:szCs w:val="24"/>
          <w:rtl w:val="0"/>
        </w:rPr>
        <w:t xml:space="preserve">K. H. Rosen, Discrete Mathematics and its applications, Tata McGraw-Hill, 6th Ed., 2007.</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before="3" w:lineRule="auto"/>
        <w:rPr>
          <w:color w:val="000000"/>
          <w:sz w:val="37"/>
          <w:szCs w:val="37"/>
        </w:rPr>
      </w:pPr>
      <w:r w:rsidDel="00000000" w:rsidR="00000000" w:rsidRPr="00000000">
        <w:rPr>
          <w:rtl w:val="0"/>
        </w:rPr>
      </w:r>
    </w:p>
    <w:p w:rsidR="00000000" w:rsidDel="00000000" w:rsidP="00000000" w:rsidRDefault="00000000" w:rsidRPr="00000000" w14:paraId="0000003B">
      <w:pPr>
        <w:pStyle w:val="Heading1"/>
        <w:ind w:firstLine="115"/>
        <w:rPr/>
      </w:pPr>
      <w:r w:rsidDel="00000000" w:rsidR="00000000" w:rsidRPr="00000000">
        <w:rPr>
          <w:rtl w:val="0"/>
        </w:rPr>
        <w:t xml:space="preserve">Reference book</w:t>
      </w:r>
    </w:p>
    <w:p w:rsidR="00000000" w:rsidDel="00000000" w:rsidP="00000000" w:rsidRDefault="00000000" w:rsidRPr="00000000" w14:paraId="0000003C">
      <w:pPr>
        <w:numPr>
          <w:ilvl w:val="0"/>
          <w:numId w:val="16"/>
        </w:numPr>
        <w:pBdr>
          <w:top w:space="0" w:sz="0" w:val="nil"/>
          <w:left w:space="0" w:sz="0" w:val="nil"/>
          <w:bottom w:space="0" w:sz="0" w:val="nil"/>
          <w:right w:space="0" w:sz="0" w:val="nil"/>
          <w:between w:space="0" w:sz="0" w:val="nil"/>
        </w:pBdr>
        <w:tabs>
          <w:tab w:val="left" w:leader="none" w:pos="835"/>
          <w:tab w:val="left" w:leader="none" w:pos="836"/>
        </w:tabs>
        <w:spacing w:before="53" w:line="246" w:lineRule="auto"/>
        <w:ind w:left="835" w:right="1916" w:hanging="360"/>
        <w:rPr>
          <w:rFonts w:ascii="Arial" w:cs="Arial" w:eastAsia="Arial" w:hAnsi="Arial"/>
          <w:color w:val="000000"/>
          <w:sz w:val="24"/>
          <w:szCs w:val="24"/>
        </w:rPr>
      </w:pPr>
      <w:r w:rsidDel="00000000" w:rsidR="00000000" w:rsidRPr="00000000">
        <w:rPr>
          <w:color w:val="000000"/>
          <w:sz w:val="24"/>
          <w:szCs w:val="24"/>
          <w:rtl w:val="0"/>
        </w:rPr>
        <w:t xml:space="preserve">S. Lipschutz and M. L. Lipson, Schaum’s Outline of Theory and Problems of Discrete Mathematics, 2nd Ed., Tata McGraw-Hill,1999.</w:t>
      </w:r>
      <w:r w:rsidDel="00000000" w:rsidR="00000000" w:rsidRPr="00000000">
        <w:rPr>
          <w:rtl w:val="0"/>
        </w:rPr>
      </w:r>
    </w:p>
    <w:p w:rsidR="00000000" w:rsidDel="00000000" w:rsidP="00000000" w:rsidRDefault="00000000" w:rsidRPr="00000000" w14:paraId="0000003D">
      <w:pPr>
        <w:numPr>
          <w:ilvl w:val="0"/>
          <w:numId w:val="16"/>
        </w:numPr>
        <w:pBdr>
          <w:top w:space="0" w:sz="0" w:val="nil"/>
          <w:left w:space="0" w:sz="0" w:val="nil"/>
          <w:bottom w:space="0" w:sz="0" w:val="nil"/>
          <w:right w:space="0" w:sz="0" w:val="nil"/>
          <w:between w:space="0" w:sz="0" w:val="nil"/>
        </w:pBdr>
        <w:tabs>
          <w:tab w:val="left" w:leader="none" w:pos="835"/>
          <w:tab w:val="left" w:leader="none" w:pos="836"/>
        </w:tabs>
        <w:spacing w:line="246" w:lineRule="auto"/>
        <w:ind w:left="835" w:right="1457" w:hanging="360"/>
        <w:rPr>
          <w:rFonts w:ascii="Arial" w:cs="Arial" w:eastAsia="Arial" w:hAnsi="Arial"/>
          <w:color w:val="000000"/>
          <w:sz w:val="24"/>
          <w:szCs w:val="24"/>
        </w:rPr>
      </w:pPr>
      <w:r w:rsidDel="00000000" w:rsidR="00000000" w:rsidRPr="00000000">
        <w:rPr>
          <w:color w:val="000000"/>
          <w:sz w:val="24"/>
          <w:szCs w:val="24"/>
          <w:rtl w:val="0"/>
        </w:rPr>
        <w:t xml:space="preserve">David Liben-Nowell, Discrete Mathematics for Computer Science, Wiley publication, July 2017.</w:t>
      </w:r>
      <w:r w:rsidDel="00000000" w:rsidR="00000000" w:rsidRPr="00000000">
        <w:rPr>
          <w:rtl w:val="0"/>
        </w:rPr>
      </w:r>
    </w:p>
    <w:p w:rsidR="00000000" w:rsidDel="00000000" w:rsidP="00000000" w:rsidRDefault="00000000" w:rsidRPr="00000000" w14:paraId="0000003E">
      <w:pPr>
        <w:numPr>
          <w:ilvl w:val="0"/>
          <w:numId w:val="16"/>
        </w:numPr>
        <w:pBdr>
          <w:top w:space="0" w:sz="0" w:val="nil"/>
          <w:left w:space="0" w:sz="0" w:val="nil"/>
          <w:bottom w:space="0" w:sz="0" w:val="nil"/>
          <w:right w:space="0" w:sz="0" w:val="nil"/>
          <w:between w:space="0" w:sz="0" w:val="nil"/>
        </w:pBdr>
        <w:tabs>
          <w:tab w:val="left" w:leader="none" w:pos="835"/>
          <w:tab w:val="left" w:leader="none" w:pos="836"/>
        </w:tabs>
        <w:spacing w:line="261" w:lineRule="auto"/>
        <w:ind w:left="835" w:hanging="361"/>
        <w:rPr>
          <w:rFonts w:ascii="Arial" w:cs="Arial" w:eastAsia="Arial" w:hAnsi="Arial"/>
          <w:color w:val="000000"/>
          <w:sz w:val="24"/>
          <w:szCs w:val="24"/>
        </w:rPr>
      </w:pPr>
      <w:r w:rsidDel="00000000" w:rsidR="00000000" w:rsidRPr="00000000">
        <w:rPr>
          <w:color w:val="000000"/>
          <w:sz w:val="24"/>
          <w:szCs w:val="24"/>
          <w:rtl w:val="0"/>
        </w:rPr>
        <w:t xml:space="preserve">Eric Gossett, Discrete Mathematics with Proof, 2nd Edition,Wiley publication, July 2009.</w:t>
      </w:r>
      <w:r w:rsidDel="00000000" w:rsidR="00000000" w:rsidRPr="00000000">
        <w:rPr>
          <w:rtl w:val="0"/>
        </w:rPr>
      </w:r>
    </w:p>
    <w:p w:rsidR="00000000" w:rsidDel="00000000" w:rsidP="00000000" w:rsidRDefault="00000000" w:rsidRPr="00000000" w14:paraId="0000003F">
      <w:pPr>
        <w:numPr>
          <w:ilvl w:val="0"/>
          <w:numId w:val="16"/>
        </w:numPr>
        <w:pBdr>
          <w:top w:space="0" w:sz="0" w:val="nil"/>
          <w:left w:space="0" w:sz="0" w:val="nil"/>
          <w:bottom w:space="0" w:sz="0" w:val="nil"/>
          <w:right w:space="0" w:sz="0" w:val="nil"/>
          <w:between w:space="0" w:sz="0" w:val="nil"/>
        </w:pBdr>
        <w:tabs>
          <w:tab w:val="left" w:leader="none" w:pos="835"/>
          <w:tab w:val="left" w:leader="none" w:pos="836"/>
        </w:tabs>
        <w:spacing w:before="54" w:line="312" w:lineRule="auto"/>
        <w:ind w:left="835" w:right="1568" w:hanging="360"/>
        <w:rPr>
          <w:rFonts w:ascii="Arial" w:cs="Arial" w:eastAsia="Arial" w:hAnsi="Arial"/>
          <w:color w:val="000000"/>
          <w:sz w:val="24"/>
          <w:szCs w:val="24"/>
        </w:rPr>
      </w:pPr>
      <w:r w:rsidDel="00000000" w:rsidR="00000000" w:rsidRPr="00000000">
        <w:rPr>
          <w:color w:val="000000"/>
          <w:sz w:val="24"/>
          <w:szCs w:val="24"/>
          <w:rtl w:val="0"/>
        </w:rPr>
        <w:t xml:space="preserve">Al Doerr and Ken Levasseur, "Applied Discrete Structures" 2020, 3rd Edition - version 7 https://faculty.uml.edu/klevasseur/ADS2</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before="10" w:lineRule="auto"/>
        <w:rPr>
          <w:color w:val="000000"/>
          <w:sz w:val="32"/>
          <w:szCs w:val="32"/>
        </w:rPr>
      </w:pPr>
      <w:r w:rsidDel="00000000" w:rsidR="00000000" w:rsidRPr="00000000">
        <w:rPr>
          <w:rtl w:val="0"/>
        </w:rPr>
      </w:r>
    </w:p>
    <w:p w:rsidR="00000000" w:rsidDel="00000000" w:rsidP="00000000" w:rsidRDefault="00000000" w:rsidRPr="00000000" w14:paraId="00000041">
      <w:pPr>
        <w:pStyle w:val="Heading1"/>
        <w:ind w:firstLine="115"/>
        <w:rPr/>
      </w:pPr>
      <w:r w:rsidDel="00000000" w:rsidR="00000000" w:rsidRPr="00000000">
        <w:rPr>
          <w:rtl w:val="0"/>
        </w:rPr>
        <w:t xml:space="preserve">Required software</w:t>
      </w:r>
    </w:p>
    <w:p w:rsidR="00000000" w:rsidDel="00000000" w:rsidP="00000000" w:rsidRDefault="00000000" w:rsidRPr="00000000" w14:paraId="00000042">
      <w:pPr>
        <w:numPr>
          <w:ilvl w:val="0"/>
          <w:numId w:val="16"/>
        </w:numPr>
        <w:pBdr>
          <w:top w:space="0" w:sz="0" w:val="nil"/>
          <w:left w:space="0" w:sz="0" w:val="nil"/>
          <w:bottom w:space="0" w:sz="0" w:val="nil"/>
          <w:right w:space="0" w:sz="0" w:val="nil"/>
          <w:between w:space="0" w:sz="0" w:val="nil"/>
        </w:pBdr>
        <w:tabs>
          <w:tab w:val="left" w:leader="none" w:pos="834"/>
          <w:tab w:val="left" w:leader="none" w:pos="835"/>
        </w:tabs>
        <w:spacing w:before="53" w:lineRule="auto"/>
        <w:ind w:left="835" w:hanging="360"/>
        <w:rPr>
          <w:color w:val="000000"/>
        </w:rPr>
      </w:pPr>
      <w:hyperlink r:id="rId10">
        <w:r w:rsidDel="00000000" w:rsidR="00000000" w:rsidRPr="00000000">
          <w:rPr>
            <w:color w:val="0000ff"/>
            <w:sz w:val="24"/>
            <w:szCs w:val="24"/>
            <w:u w:val="single"/>
            <w:rtl w:val="0"/>
          </w:rPr>
          <w:t xml:space="preserve">https://www.python.org/downloads/</w:t>
        </w:r>
      </w:hyperlink>
      <w:r w:rsidDel="00000000" w:rsidR="00000000" w:rsidRPr="00000000">
        <w:rPr>
          <w:color w:val="000000"/>
          <w:sz w:val="24"/>
          <w:szCs w:val="24"/>
          <w:rtl w:val="0"/>
        </w:rPr>
        <w:t xml:space="preserve">: Python Software.</w:t>
      </w:r>
      <w:r w:rsidDel="00000000" w:rsidR="00000000" w:rsidRPr="00000000">
        <w:rPr>
          <w:rtl w:val="0"/>
        </w:rPr>
      </w:r>
    </w:p>
    <w:p w:rsidR="00000000" w:rsidDel="00000000" w:rsidP="00000000" w:rsidRDefault="00000000" w:rsidRPr="00000000" w14:paraId="00000043">
      <w:pPr>
        <w:pStyle w:val="Heading1"/>
        <w:spacing w:before="84" w:lineRule="auto"/>
        <w:ind w:firstLine="115"/>
        <w:rPr/>
      </w:pPr>
      <w:r w:rsidDel="00000000" w:rsidR="00000000" w:rsidRPr="00000000">
        <w:rPr>
          <w:rtl w:val="0"/>
        </w:rPr>
      </w:r>
    </w:p>
    <w:p w:rsidR="00000000" w:rsidDel="00000000" w:rsidP="00000000" w:rsidRDefault="00000000" w:rsidRPr="00000000" w14:paraId="00000044">
      <w:pPr>
        <w:pStyle w:val="Heading1"/>
        <w:spacing w:before="84" w:lineRule="auto"/>
        <w:ind w:firstLine="115"/>
        <w:rPr/>
      </w:pPr>
      <w:r w:rsidDel="00000000" w:rsidR="00000000" w:rsidRPr="00000000">
        <w:rPr>
          <w:rtl w:val="0"/>
        </w:rPr>
        <w:t xml:space="preserve">Learning resources</w:t>
      </w:r>
    </w:p>
    <w:p w:rsidR="00000000" w:rsidDel="00000000" w:rsidP="00000000" w:rsidRDefault="00000000" w:rsidRPr="00000000" w14:paraId="00000045">
      <w:pPr>
        <w:numPr>
          <w:ilvl w:val="0"/>
          <w:numId w:val="16"/>
        </w:numPr>
        <w:pBdr>
          <w:top w:space="0" w:sz="0" w:val="nil"/>
          <w:left w:space="0" w:sz="0" w:val="nil"/>
          <w:bottom w:space="0" w:sz="0" w:val="nil"/>
          <w:right w:space="0" w:sz="0" w:val="nil"/>
          <w:between w:space="0" w:sz="0" w:val="nil"/>
        </w:pBdr>
        <w:tabs>
          <w:tab w:val="left" w:leader="none" w:pos="834"/>
          <w:tab w:val="left" w:leader="none" w:pos="835"/>
        </w:tabs>
        <w:spacing w:before="53" w:lineRule="auto"/>
        <w:ind w:left="835" w:hanging="360"/>
        <w:rPr>
          <w:color w:val="000000"/>
        </w:rPr>
      </w:pPr>
      <w:hyperlink r:id="rId11">
        <w:r w:rsidDel="00000000" w:rsidR="00000000" w:rsidRPr="00000000">
          <w:rPr>
            <w:color w:val="0000ff"/>
            <w:sz w:val="24"/>
            <w:szCs w:val="24"/>
            <w:u w:val="single"/>
            <w:rtl w:val="0"/>
          </w:rPr>
          <w:t xml:space="preserve">https://swayam.gov.in/nd1_noc20_cs82/preview</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before="14" w:line="235" w:lineRule="auto"/>
        <w:ind w:left="835" w:right="100" w:firstLine="0"/>
        <w:rPr>
          <w:color w:val="000000"/>
          <w:sz w:val="24"/>
          <w:szCs w:val="24"/>
        </w:rPr>
      </w:pPr>
      <w:r w:rsidDel="00000000" w:rsidR="00000000" w:rsidRPr="00000000">
        <w:rPr>
          <w:color w:val="1f1f1f"/>
          <w:sz w:val="24"/>
          <w:szCs w:val="24"/>
          <w:rtl w:val="0"/>
        </w:rPr>
        <w:t xml:space="preserve">Discrete Mathematics - By Prof. SudarshanIyengar, Prof, Neeldhara – IIT Ropar, IIT Gandhinagar.</w:t>
      </w:r>
      <w:r w:rsidDel="00000000" w:rsidR="00000000" w:rsidRPr="00000000">
        <w:rPr>
          <w:rtl w:val="0"/>
        </w:rPr>
      </w:r>
    </w:p>
    <w:p w:rsidR="00000000" w:rsidDel="00000000" w:rsidP="00000000" w:rsidRDefault="00000000" w:rsidRPr="00000000" w14:paraId="00000047">
      <w:pPr>
        <w:numPr>
          <w:ilvl w:val="0"/>
          <w:numId w:val="16"/>
        </w:numPr>
        <w:pBdr>
          <w:top w:space="0" w:sz="0" w:val="nil"/>
          <w:left w:space="0" w:sz="0" w:val="nil"/>
          <w:bottom w:space="0" w:sz="0" w:val="nil"/>
          <w:right w:space="0" w:sz="0" w:val="nil"/>
          <w:between w:space="0" w:sz="0" w:val="nil"/>
        </w:pBdr>
        <w:tabs>
          <w:tab w:val="left" w:leader="none" w:pos="894"/>
          <w:tab w:val="left" w:leader="none" w:pos="895"/>
        </w:tabs>
        <w:spacing w:before="13" w:line="235" w:lineRule="auto"/>
        <w:ind w:left="895" w:right="2484" w:hanging="420"/>
        <w:rPr>
          <w:color w:val="000000"/>
        </w:rPr>
      </w:pPr>
      <w:hyperlink r:id="rId12">
        <w:r w:rsidDel="00000000" w:rsidR="00000000" w:rsidRPr="00000000">
          <w:rPr>
            <w:color w:val="0000ff"/>
            <w:sz w:val="24"/>
            <w:szCs w:val="24"/>
            <w:u w:val="single"/>
            <w:rtl w:val="0"/>
          </w:rPr>
          <w:t xml:space="preserve">https://www.edx.org/course/probability-the-science-of-uncertainty-and-data</w:t>
        </w:r>
      </w:hyperlink>
      <w:r w:rsidDel="00000000" w:rsidR="00000000" w:rsidRPr="00000000">
        <w:rPr>
          <w:color w:val="000000"/>
          <w:sz w:val="24"/>
          <w:szCs w:val="24"/>
          <w:rtl w:val="0"/>
        </w:rPr>
        <w:t xml:space="preserve"> Probability – </w:t>
      </w:r>
      <w:r w:rsidDel="00000000" w:rsidR="00000000" w:rsidRPr="00000000">
        <w:rPr>
          <w:color w:val="000009"/>
          <w:sz w:val="24"/>
          <w:szCs w:val="24"/>
          <w:rtl w:val="0"/>
        </w:rPr>
        <w:t xml:space="preserve">The Science of Uncertainty and data by Massachusetts Institute of Technology.</w:t>
      </w:r>
      <w:r w:rsidDel="00000000" w:rsidR="00000000" w:rsidRPr="00000000">
        <w:rPr>
          <w:rtl w:val="0"/>
        </w:rPr>
      </w:r>
    </w:p>
    <w:p w:rsidR="00000000" w:rsidDel="00000000" w:rsidP="00000000" w:rsidRDefault="00000000" w:rsidRPr="00000000" w14:paraId="00000048">
      <w:pPr>
        <w:numPr>
          <w:ilvl w:val="0"/>
          <w:numId w:val="16"/>
        </w:numPr>
        <w:pBdr>
          <w:top w:space="0" w:sz="0" w:val="nil"/>
          <w:left w:space="0" w:sz="0" w:val="nil"/>
          <w:bottom w:space="0" w:sz="0" w:val="nil"/>
          <w:right w:space="0" w:sz="0" w:val="nil"/>
          <w:between w:space="0" w:sz="0" w:val="nil"/>
        </w:pBdr>
        <w:tabs>
          <w:tab w:val="left" w:leader="none" w:pos="834"/>
          <w:tab w:val="left" w:leader="none" w:pos="835"/>
        </w:tabs>
        <w:spacing w:before="12" w:line="235" w:lineRule="auto"/>
        <w:ind w:left="835" w:right="190" w:hanging="360"/>
        <w:rPr>
          <w:color w:val="000000"/>
        </w:rPr>
      </w:pPr>
      <w:hyperlink r:id="rId13">
        <w:r w:rsidDel="00000000" w:rsidR="00000000" w:rsidRPr="00000000">
          <w:rPr>
            <w:color w:val="0000ff"/>
            <w:sz w:val="24"/>
            <w:szCs w:val="24"/>
            <w:u w:val="single"/>
            <w:rtl w:val="0"/>
          </w:rPr>
          <w:t xml:space="preserve">https://youtu.be/h_9WjWENWV8</w:t>
        </w:r>
      </w:hyperlink>
      <w:r w:rsidDel="00000000" w:rsidR="00000000" w:rsidRPr="00000000">
        <w:rPr>
          <w:color w:val="000000"/>
          <w:sz w:val="24"/>
          <w:szCs w:val="24"/>
          <w:rtl w:val="0"/>
        </w:rPr>
        <w:t xml:space="preserve"> Course on Discrete Mathematics byMIT.</w:t>
      </w:r>
      <w:r w:rsidDel="00000000" w:rsidR="00000000" w:rsidRPr="00000000">
        <w:rPr>
          <w:rtl w:val="0"/>
        </w:rPr>
      </w:r>
    </w:p>
    <w:p w:rsidR="00000000" w:rsidDel="00000000" w:rsidP="00000000" w:rsidRDefault="00000000" w:rsidRPr="00000000" w14:paraId="00000049">
      <w:pPr>
        <w:numPr>
          <w:ilvl w:val="0"/>
          <w:numId w:val="16"/>
        </w:numPr>
        <w:pBdr>
          <w:top w:space="0" w:sz="0" w:val="nil"/>
          <w:left w:space="0" w:sz="0" w:val="nil"/>
          <w:bottom w:space="0" w:sz="0" w:val="nil"/>
          <w:right w:space="0" w:sz="0" w:val="nil"/>
          <w:between w:space="0" w:sz="0" w:val="nil"/>
        </w:pBdr>
        <w:tabs>
          <w:tab w:val="left" w:leader="none" w:pos="834"/>
          <w:tab w:val="left" w:leader="none" w:pos="835"/>
        </w:tabs>
        <w:spacing w:before="9" w:lineRule="auto"/>
        <w:ind w:left="835" w:hanging="360"/>
        <w:rPr>
          <w:color w:val="000000"/>
        </w:rPr>
      </w:pPr>
      <w:hyperlink r:id="rId14">
        <w:r w:rsidDel="00000000" w:rsidR="00000000" w:rsidRPr="00000000">
          <w:rPr>
            <w:rFonts w:ascii="Arial" w:cs="Arial" w:eastAsia="Arial" w:hAnsi="Arial"/>
            <w:color w:val="0000ff"/>
            <w:sz w:val="24"/>
            <w:szCs w:val="24"/>
            <w:u w:val="single"/>
            <w:rtl w:val="0"/>
          </w:rPr>
          <w:t xml:space="preserve">https://www.py4e.com/book.php</w:t>
        </w:r>
      </w:hyperlink>
      <w:r w:rsidDel="00000000" w:rsidR="00000000" w:rsidRPr="00000000">
        <w:rPr>
          <w:rtl w:val="0"/>
        </w:rPr>
      </w:r>
    </w:p>
    <w:p w:rsidR="00000000" w:rsidDel="00000000" w:rsidP="00000000" w:rsidRDefault="00000000" w:rsidRPr="00000000" w14:paraId="0000004A">
      <w:pPr>
        <w:numPr>
          <w:ilvl w:val="0"/>
          <w:numId w:val="16"/>
        </w:numPr>
        <w:pBdr>
          <w:top w:space="0" w:sz="0" w:val="nil"/>
          <w:left w:space="0" w:sz="0" w:val="nil"/>
          <w:bottom w:space="0" w:sz="0" w:val="nil"/>
          <w:right w:space="0" w:sz="0" w:val="nil"/>
          <w:between w:space="0" w:sz="0" w:val="nil"/>
        </w:pBdr>
        <w:tabs>
          <w:tab w:val="left" w:leader="none" w:pos="835"/>
          <w:tab w:val="left" w:leader="none" w:pos="836"/>
        </w:tabs>
        <w:spacing w:before="54" w:lineRule="auto"/>
        <w:ind w:left="835" w:hanging="361"/>
        <w:rPr>
          <w:color w:val="000000"/>
        </w:rPr>
      </w:pPr>
      <w:hyperlink r:id="rId15">
        <w:r w:rsidDel="00000000" w:rsidR="00000000" w:rsidRPr="00000000">
          <w:rPr>
            <w:color w:val="1155cc"/>
            <w:sz w:val="24"/>
            <w:szCs w:val="24"/>
            <w:u w:val="single"/>
            <w:rtl w:val="0"/>
          </w:rPr>
          <w:t xml:space="preserve">https://Py4e.com</w:t>
        </w:r>
      </w:hyperlink>
      <w:r w:rsidDel="00000000" w:rsidR="00000000" w:rsidRPr="00000000">
        <w:rPr>
          <w:rtl w:val="0"/>
        </w:rPr>
      </w:r>
    </w:p>
    <w:p w:rsidR="00000000" w:rsidDel="00000000" w:rsidP="00000000" w:rsidRDefault="00000000" w:rsidRPr="00000000" w14:paraId="0000004B">
      <w:pPr>
        <w:numPr>
          <w:ilvl w:val="0"/>
          <w:numId w:val="16"/>
        </w:numPr>
        <w:pBdr>
          <w:top w:space="0" w:sz="0" w:val="nil"/>
          <w:left w:space="0" w:sz="0" w:val="nil"/>
          <w:bottom w:space="0" w:sz="0" w:val="nil"/>
          <w:right w:space="0" w:sz="0" w:val="nil"/>
          <w:between w:space="0" w:sz="0" w:val="nil"/>
        </w:pBdr>
        <w:tabs>
          <w:tab w:val="left" w:leader="none" w:pos="835"/>
          <w:tab w:val="left" w:leader="none" w:pos="836"/>
        </w:tabs>
        <w:spacing w:before="54" w:lineRule="auto"/>
        <w:ind w:left="835" w:hanging="361"/>
        <w:rPr>
          <w:sz w:val="24"/>
          <w:szCs w:val="24"/>
        </w:rPr>
      </w:pPr>
      <w:hyperlink r:id="rId16">
        <w:r w:rsidDel="00000000" w:rsidR="00000000" w:rsidRPr="00000000">
          <w:rPr>
            <w:color w:val="1155cc"/>
            <w:sz w:val="24"/>
            <w:szCs w:val="24"/>
            <w:u w:val="single"/>
            <w:rtl w:val="0"/>
          </w:rPr>
          <w:t xml:space="preserve">https://colab.research.google.com/</w:t>
        </w:r>
      </w:hyperlink>
      <w:sdt>
        <w:sdtPr>
          <w:tag w:val="goog_rdk_0"/>
        </w:sdtPr>
        <w:sdtContent>
          <w:ins w:author="KULDEEP RATHOD" w:id="0" w:date="2023-02-06T03:33:25Z">
            <w:r w:rsidDel="00000000" w:rsidR="00000000" w:rsidRPr="00000000">
              <w:rPr>
                <w:color w:val="1155cc"/>
                <w:sz w:val="24"/>
                <w:szCs w:val="24"/>
                <w:u w:val="single"/>
                <w:rtl w:val="0"/>
              </w:rPr>
              <w:t xml:space="preserve"> </w:t>
            </w:r>
          </w:ins>
        </w:sdtContent>
      </w:sdt>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left" w:leader="none" w:pos="835"/>
          <w:tab w:val="left" w:leader="none" w:pos="836"/>
        </w:tabs>
        <w:spacing w:before="54" w:lineRule="auto"/>
        <w:ind w:left="835" w:hanging="361"/>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D">
      <w:pPr>
        <w:tabs>
          <w:tab w:val="left" w:leader="none" w:pos="835"/>
          <w:tab w:val="left" w:leader="none" w:pos="836"/>
        </w:tabs>
        <w:spacing w:after="240" w:before="240" w:lineRule="auto"/>
        <w:ind w:left="475" w:firstLine="0"/>
        <w:rPr>
          <w:sz w:val="24"/>
          <w:szCs w:val="24"/>
        </w:rPr>
      </w:pPr>
      <w:r w:rsidDel="00000000" w:rsidR="00000000" w:rsidRPr="00000000">
        <w:rPr>
          <w:b w:val="1"/>
          <w:sz w:val="24"/>
          <w:szCs w:val="24"/>
          <w:rtl w:val="0"/>
        </w:rPr>
        <w:t xml:space="preserve">Pedagogy:</w:t>
      </w:r>
      <w:r w:rsidDel="00000000" w:rsidR="00000000" w:rsidRPr="00000000">
        <w:rPr>
          <w:rtl w:val="0"/>
        </w:rPr>
      </w:r>
    </w:p>
    <w:p w:rsidR="00000000" w:rsidDel="00000000" w:rsidP="00000000" w:rsidRDefault="00000000" w:rsidRPr="00000000" w14:paraId="0000004E">
      <w:pPr>
        <w:tabs>
          <w:tab w:val="left" w:leader="none" w:pos="835"/>
          <w:tab w:val="left" w:leader="none" w:pos="836"/>
        </w:tabs>
        <w:spacing w:after="240" w:before="240" w:lineRule="auto"/>
        <w:ind w:left="475" w:firstLine="0"/>
        <w:jc w:val="both"/>
        <w:rPr>
          <w:sz w:val="24"/>
          <w:szCs w:val="24"/>
        </w:rPr>
      </w:pPr>
      <w:r w:rsidDel="00000000" w:rsidR="00000000" w:rsidRPr="00000000">
        <w:rPr>
          <w:sz w:val="24"/>
          <w:szCs w:val="24"/>
          <w:rtl w:val="0"/>
        </w:rPr>
        <w:t xml:space="preserve">The real value of Discrete Mathematics is in the abstract, mathematical models which help a Computer Scientist or Engineer to think clearly about complex systems, keeping away mundane details. However, study of such models requires the student to have background in more basic topics like Set theory, combinatorics, propositional logic, and basic matrix algebra.  Thus the time spent in studying these basic topics will pay out well in the more abstract topics which are studied later on.</w:t>
      </w:r>
    </w:p>
    <w:p w:rsidR="00000000" w:rsidDel="00000000" w:rsidP="00000000" w:rsidRDefault="00000000" w:rsidRPr="00000000" w14:paraId="0000004F">
      <w:pPr>
        <w:tabs>
          <w:tab w:val="left" w:leader="none" w:pos="835"/>
          <w:tab w:val="left" w:leader="none" w:pos="836"/>
        </w:tabs>
        <w:spacing w:after="240" w:before="240" w:lineRule="auto"/>
        <w:ind w:left="475" w:firstLine="0"/>
        <w:jc w:val="both"/>
        <w:rPr>
          <w:sz w:val="24"/>
          <w:szCs w:val="24"/>
        </w:rPr>
      </w:pPr>
      <w:r w:rsidDel="00000000" w:rsidR="00000000" w:rsidRPr="00000000">
        <w:rPr>
          <w:sz w:val="24"/>
          <w:szCs w:val="24"/>
          <w:rtl w:val="0"/>
        </w:rPr>
        <w:t xml:space="preserve"> Another factor which helps the student is properly selected examples, both in terms of quality and quantity, that are relevant to the material being introduced.</w:t>
      </w:r>
    </w:p>
    <w:p w:rsidR="00000000" w:rsidDel="00000000" w:rsidP="00000000" w:rsidRDefault="00000000" w:rsidRPr="00000000" w14:paraId="00000050">
      <w:pPr>
        <w:tabs>
          <w:tab w:val="left" w:leader="none" w:pos="835"/>
          <w:tab w:val="left" w:leader="none" w:pos="836"/>
        </w:tabs>
        <w:spacing w:after="240" w:before="240" w:lineRule="auto"/>
        <w:ind w:left="475" w:firstLine="0"/>
        <w:jc w:val="both"/>
        <w:rPr>
          <w:sz w:val="24"/>
          <w:szCs w:val="24"/>
        </w:rPr>
      </w:pPr>
      <w:r w:rsidDel="00000000" w:rsidR="00000000" w:rsidRPr="00000000">
        <w:rPr>
          <w:sz w:val="24"/>
          <w:szCs w:val="24"/>
          <w:rtl w:val="0"/>
        </w:rPr>
        <w:t xml:space="preserve"> With each major topic being covered is accompanied by at least one application in the computer field. One of the group of most immediate applications would be in present day complex computer software and that is where dovetailing a very convenient programming language like Python is justified. The teacher demonstrates in the class links to Python program constructs for a particular topic and the students later on develop and test the complete programs, which helps manifestation of abstract concepts in form of tangible results of a running program.</w:t>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left" w:leader="none" w:pos="835"/>
          <w:tab w:val="left" w:leader="none" w:pos="836"/>
        </w:tabs>
        <w:spacing w:before="54" w:lineRule="auto"/>
        <w:ind w:left="835" w:right="1320" w:hanging="360"/>
        <w:rPr>
          <w:rFonts w:ascii="Arial" w:cs="Arial" w:eastAsia="Arial" w:hAnsi="Arial"/>
          <w:b w:val="1"/>
          <w:color w:val="000000"/>
          <w:sz w:val="24"/>
          <w:szCs w:val="24"/>
          <w:highlight w:val="yellow"/>
        </w:rPr>
      </w:pPr>
      <w:r w:rsidDel="00000000" w:rsidR="00000000" w:rsidRPr="00000000">
        <w:rPr>
          <w:rtl w:val="0"/>
        </w:rPr>
      </w:r>
    </w:p>
    <w:tbl>
      <w:tblPr>
        <w:tblStyle w:val="Table1"/>
        <w:tblW w:w="10435.0" w:type="dxa"/>
        <w:jc w:val="left"/>
        <w:tblBorders>
          <w:top w:color="000000" w:space="0" w:sz="4" w:val="single"/>
          <w:left w:color="000000" w:space="0" w:sz="4" w:val="single"/>
          <w:bottom w:color="000000" w:space="0" w:sz="4" w:val="single"/>
          <w:insideH w:color="000000" w:space="0" w:sz="4" w:val="single"/>
        </w:tblBorders>
        <w:tblLayout w:type="fixed"/>
        <w:tblLook w:val="0400"/>
      </w:tblPr>
      <w:tblGrid>
        <w:gridCol w:w="628"/>
        <w:gridCol w:w="1797"/>
        <w:gridCol w:w="990"/>
        <w:gridCol w:w="810"/>
        <w:gridCol w:w="720"/>
        <w:gridCol w:w="990"/>
        <w:gridCol w:w="1080"/>
        <w:gridCol w:w="900"/>
        <w:gridCol w:w="900"/>
        <w:gridCol w:w="900"/>
        <w:gridCol w:w="720"/>
        <w:tblGridChange w:id="0">
          <w:tblGrid>
            <w:gridCol w:w="628"/>
            <w:gridCol w:w="1797"/>
            <w:gridCol w:w="990"/>
            <w:gridCol w:w="810"/>
            <w:gridCol w:w="720"/>
            <w:gridCol w:w="990"/>
            <w:gridCol w:w="1080"/>
            <w:gridCol w:w="900"/>
            <w:gridCol w:w="900"/>
            <w:gridCol w:w="900"/>
            <w:gridCol w:w="720"/>
          </w:tblGrid>
        </w:tblGridChange>
      </w:tblGrid>
      <w:tr>
        <w:trPr>
          <w:cantSplit w:val="0"/>
          <w:tblHeader w:val="0"/>
        </w:trPr>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2">
            <w:pPr>
              <w:pBdr>
                <w:top w:space="0" w:sz="0" w:val="nil"/>
                <w:left w:space="0" w:sz="0" w:val="nil"/>
                <w:bottom w:space="0" w:sz="0" w:val="nil"/>
                <w:right w:space="0" w:sz="0" w:val="nil"/>
                <w:between w:space="0" w:sz="0" w:val="nil"/>
              </w:pBdr>
              <w:rPr>
                <w:rFonts w:ascii="Times" w:cs="Times" w:eastAsia="Times" w:hAnsi="Times"/>
                <w:color w:val="000000"/>
                <w:sz w:val="24"/>
                <w:szCs w:val="24"/>
              </w:rPr>
            </w:pPr>
            <w:r w:rsidDel="00000000" w:rsidR="00000000" w:rsidRPr="00000000">
              <w:rPr>
                <w:rFonts w:ascii="Times" w:cs="Times" w:eastAsia="Times" w:hAnsi="Times"/>
                <w:b w:val="1"/>
                <w:color w:val="000000"/>
                <w:sz w:val="24"/>
                <w:szCs w:val="24"/>
                <w:rtl w:val="0"/>
              </w:rPr>
              <w:t xml:space="preserve">Name of Course – B.Tech (Discrete Mathematics with Python)</w:t>
            </w:r>
            <w:r w:rsidDel="00000000" w:rsidR="00000000" w:rsidRPr="00000000">
              <w:rPr>
                <w:rtl w:val="0"/>
              </w:rPr>
            </w:r>
          </w:p>
        </w:tc>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4">
            <w:pPr>
              <w:pBdr>
                <w:top w:space="0" w:sz="0" w:val="nil"/>
                <w:left w:space="0" w:sz="0" w:val="nil"/>
                <w:bottom w:space="0" w:sz="0" w:val="nil"/>
                <w:right w:space="0" w:sz="0" w:val="nil"/>
                <w:between w:space="0" w:sz="0" w:val="nil"/>
              </w:pBdr>
              <w:jc w:val="center"/>
              <w:rPr>
                <w:rFonts w:ascii="Times" w:cs="Times" w:eastAsia="Times" w:hAnsi="Times"/>
                <w:b w:val="1"/>
                <w:color w:val="000000"/>
                <w:sz w:val="24"/>
                <w:szCs w:val="24"/>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jc w:val="center"/>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Pedagogy</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E">
            <w:pPr>
              <w:pBdr>
                <w:top w:space="0" w:sz="0" w:val="nil"/>
                <w:left w:space="0" w:sz="0" w:val="nil"/>
                <w:bottom w:space="0" w:sz="0" w:val="nil"/>
                <w:right w:space="0" w:sz="0" w:val="nil"/>
                <w:between w:space="0" w:sz="0" w:val="nil"/>
              </w:pBdr>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S.No.</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F">
            <w:pPr>
              <w:pBdr>
                <w:top w:space="0" w:sz="0" w:val="nil"/>
                <w:left w:space="0" w:sz="0" w:val="nil"/>
                <w:bottom w:space="0" w:sz="0" w:val="nil"/>
                <w:right w:space="0" w:sz="0" w:val="nil"/>
                <w:between w:space="0" w:sz="0" w:val="nil"/>
              </w:pBdr>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Topic</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0">
            <w:pPr>
              <w:pBdr>
                <w:top w:space="0" w:sz="0" w:val="nil"/>
                <w:left w:space="0" w:sz="0" w:val="nil"/>
                <w:bottom w:space="0" w:sz="0" w:val="nil"/>
                <w:right w:space="0" w:sz="0" w:val="nil"/>
                <w:between w:space="0" w:sz="0" w:val="nil"/>
              </w:pBdr>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Lecture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1">
            <w:pPr>
              <w:pBdr>
                <w:top w:space="0" w:sz="0" w:val="nil"/>
                <w:left w:space="0" w:sz="0" w:val="nil"/>
                <w:bottom w:space="0" w:sz="0" w:val="nil"/>
                <w:right w:space="0" w:sz="0" w:val="nil"/>
                <w:between w:space="0" w:sz="0" w:val="nil"/>
              </w:pBdr>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Workshop</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2">
            <w:pPr>
              <w:pBdr>
                <w:top w:space="0" w:sz="0" w:val="nil"/>
                <w:left w:space="0" w:sz="0" w:val="nil"/>
                <w:bottom w:space="0" w:sz="0" w:val="nil"/>
                <w:right w:space="0" w:sz="0" w:val="nil"/>
                <w:between w:space="0" w:sz="0" w:val="nil"/>
              </w:pBdr>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ABL/ PBL</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3">
            <w:pPr>
              <w:pBdr>
                <w:top w:space="0" w:sz="0" w:val="nil"/>
                <w:left w:space="0" w:sz="0" w:val="nil"/>
                <w:bottom w:space="0" w:sz="0" w:val="nil"/>
                <w:right w:space="0" w:sz="0" w:val="nil"/>
                <w:between w:space="0" w:sz="0" w:val="nil"/>
              </w:pBdr>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Tutorial</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4">
            <w:pPr>
              <w:pBdr>
                <w:top w:space="0" w:sz="0" w:val="nil"/>
                <w:left w:space="0" w:sz="0" w:val="nil"/>
                <w:bottom w:space="0" w:sz="0" w:val="nil"/>
                <w:right w:space="0" w:sz="0" w:val="nil"/>
                <w:between w:space="0" w:sz="0" w:val="nil"/>
              </w:pBdr>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Practical</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5">
            <w:pPr>
              <w:pBdr>
                <w:top w:space="0" w:sz="0" w:val="nil"/>
                <w:left w:space="0" w:sz="0" w:val="nil"/>
                <w:bottom w:space="0" w:sz="0" w:val="nil"/>
                <w:right w:space="0" w:sz="0" w:val="nil"/>
                <w:between w:space="0" w:sz="0" w:val="nil"/>
              </w:pBdr>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Industrial Visit</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6">
            <w:pPr>
              <w:pBdr>
                <w:top w:space="0" w:sz="0" w:val="nil"/>
                <w:left w:space="0" w:sz="0" w:val="nil"/>
                <w:bottom w:space="0" w:sz="0" w:val="nil"/>
                <w:right w:space="0" w:sz="0" w:val="nil"/>
                <w:between w:space="0" w:sz="0" w:val="nil"/>
              </w:pBdr>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Expert Lecture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7">
            <w:pPr>
              <w:pBdr>
                <w:top w:space="0" w:sz="0" w:val="nil"/>
                <w:left w:space="0" w:sz="0" w:val="nil"/>
                <w:bottom w:space="0" w:sz="0" w:val="nil"/>
                <w:right w:space="0" w:sz="0" w:val="nil"/>
                <w:between w:space="0" w:sz="0" w:val="nil"/>
              </w:pBdr>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MOOC/ NPTEL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8">
            <w:pPr>
              <w:pBdr>
                <w:top w:space="0" w:sz="0" w:val="nil"/>
                <w:left w:space="0" w:sz="0" w:val="nil"/>
                <w:bottom w:space="0" w:sz="0" w:val="nil"/>
                <w:right w:space="0" w:sz="0" w:val="nil"/>
                <w:between w:space="0" w:sz="0" w:val="nil"/>
              </w:pBdr>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Any other Tool</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9">
            <w:pPr>
              <w:pBdr>
                <w:top w:space="0" w:sz="0" w:val="nil"/>
                <w:left w:space="0" w:sz="0" w:val="nil"/>
                <w:bottom w:space="0" w:sz="0" w:val="nil"/>
                <w:right w:space="0" w:sz="0" w:val="nil"/>
                <w:between w:space="0" w:sz="0" w:val="nil"/>
              </w:pBdr>
              <w:jc w:val="center"/>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A">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Set theory, Function &amp; Counting</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B">
            <w:pPr>
              <w:pBdr>
                <w:top w:space="0" w:sz="0" w:val="nil"/>
                <w:left w:space="0" w:sz="0" w:val="nil"/>
                <w:bottom w:space="0" w:sz="0" w:val="nil"/>
                <w:right w:space="0" w:sz="0" w:val="nil"/>
                <w:between w:space="0" w:sz="0" w:val="nil"/>
              </w:pBdr>
              <w:jc w:val="center"/>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6</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C">
            <w:pPr>
              <w:pBdr>
                <w:top w:space="0" w:sz="0" w:val="nil"/>
                <w:left w:space="0" w:sz="0" w:val="nil"/>
                <w:bottom w:space="0" w:sz="0" w:val="nil"/>
                <w:right w:space="0" w:sz="0" w:val="nil"/>
                <w:between w:space="0" w:sz="0" w:val="nil"/>
              </w:pBdr>
              <w:jc w:val="center"/>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D">
            <w:pPr>
              <w:pBdr>
                <w:top w:space="0" w:sz="0" w:val="nil"/>
                <w:left w:space="0" w:sz="0" w:val="nil"/>
                <w:bottom w:space="0" w:sz="0" w:val="nil"/>
                <w:right w:space="0" w:sz="0" w:val="nil"/>
                <w:between w:space="0" w:sz="0" w:val="nil"/>
              </w:pBdr>
              <w:jc w:val="center"/>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E">
            <w:pPr>
              <w:pBdr>
                <w:top w:space="0" w:sz="0" w:val="nil"/>
                <w:left w:space="0" w:sz="0" w:val="nil"/>
                <w:bottom w:space="0" w:sz="0" w:val="nil"/>
                <w:right w:space="0" w:sz="0" w:val="nil"/>
                <w:between w:space="0" w:sz="0" w:val="nil"/>
              </w:pBdr>
              <w:jc w:val="center"/>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F">
            <w:pPr>
              <w:pBdr>
                <w:top w:space="0" w:sz="0" w:val="nil"/>
                <w:left w:space="0" w:sz="0" w:val="nil"/>
                <w:bottom w:space="0" w:sz="0" w:val="nil"/>
                <w:right w:space="0" w:sz="0" w:val="nil"/>
                <w:between w:space="0" w:sz="0" w:val="nil"/>
              </w:pBdr>
              <w:jc w:val="center"/>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P-1, P-2, P3</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0">
            <w:pPr>
              <w:pBdr>
                <w:top w:space="0" w:sz="0" w:val="nil"/>
                <w:left w:space="0" w:sz="0" w:val="nil"/>
                <w:bottom w:space="0" w:sz="0" w:val="nil"/>
                <w:right w:space="0" w:sz="0" w:val="nil"/>
                <w:between w:space="0" w:sz="0" w:val="nil"/>
              </w:pBdr>
              <w:jc w:val="center"/>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1">
            <w:pPr>
              <w:pBdr>
                <w:top w:space="0" w:sz="0" w:val="nil"/>
                <w:left w:space="0" w:sz="0" w:val="nil"/>
                <w:bottom w:space="0" w:sz="0" w:val="nil"/>
                <w:right w:space="0" w:sz="0" w:val="nil"/>
                <w:between w:space="0" w:sz="0" w:val="nil"/>
              </w:pBdr>
              <w:jc w:val="center"/>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2">
            <w:pPr>
              <w:pBdr>
                <w:top w:space="0" w:sz="0" w:val="nil"/>
                <w:left w:space="0" w:sz="0" w:val="nil"/>
                <w:bottom w:space="0" w:sz="0" w:val="nil"/>
                <w:right w:space="0" w:sz="0" w:val="nil"/>
                <w:between w:space="0" w:sz="0" w:val="nil"/>
              </w:pBdr>
              <w:jc w:val="center"/>
              <w:rPr>
                <w:rFonts w:ascii="Times" w:cs="Times" w:eastAsia="Times" w:hAnsi="Times"/>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3">
            <w:pPr>
              <w:pBdr>
                <w:top w:space="0" w:sz="0" w:val="nil"/>
                <w:left w:space="0" w:sz="0" w:val="nil"/>
                <w:bottom w:space="0" w:sz="0" w:val="nil"/>
                <w:right w:space="0" w:sz="0" w:val="nil"/>
                <w:between w:space="0" w:sz="0" w:val="nil"/>
              </w:pBdr>
              <w:jc w:val="center"/>
              <w:rPr>
                <w:rFonts w:ascii="Times" w:cs="Times" w:eastAsia="Times" w:hAnsi="Times"/>
                <w:color w:val="000000"/>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4">
            <w:pPr>
              <w:pBdr>
                <w:top w:space="0" w:sz="0" w:val="nil"/>
                <w:left w:space="0" w:sz="0" w:val="nil"/>
                <w:bottom w:space="0" w:sz="0" w:val="nil"/>
                <w:right w:space="0" w:sz="0" w:val="nil"/>
                <w:between w:space="0" w:sz="0" w:val="nil"/>
              </w:pBdr>
              <w:jc w:val="center"/>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2</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5">
            <w:pPr>
              <w:pBdr>
                <w:top w:space="0" w:sz="0" w:val="nil"/>
                <w:left w:space="0" w:sz="0" w:val="nil"/>
                <w:bottom w:space="0" w:sz="0" w:val="nil"/>
                <w:right w:space="0" w:sz="0" w:val="nil"/>
                <w:between w:space="0" w:sz="0" w:val="nil"/>
              </w:pBdr>
              <w:spacing w:before="65" w:line="235" w:lineRule="auto"/>
              <w:ind w:left="53" w:right="80" w:firstLine="0"/>
              <w:rPr>
                <w:color w:val="000000"/>
                <w:sz w:val="24"/>
                <w:szCs w:val="24"/>
              </w:rPr>
            </w:pPr>
            <w:r w:rsidDel="00000000" w:rsidR="00000000" w:rsidRPr="00000000">
              <w:rPr>
                <w:color w:val="000000"/>
                <w:sz w:val="24"/>
                <w:szCs w:val="24"/>
                <w:rtl w:val="0"/>
              </w:rPr>
              <w:t xml:space="preserve">Propositional Logics, Predicate Logics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6">
            <w:pPr>
              <w:pBdr>
                <w:top w:space="0" w:sz="0" w:val="nil"/>
                <w:left w:space="0" w:sz="0" w:val="nil"/>
                <w:bottom w:space="0" w:sz="0" w:val="nil"/>
                <w:right w:space="0" w:sz="0" w:val="nil"/>
                <w:between w:space="0" w:sz="0" w:val="nil"/>
              </w:pBdr>
              <w:jc w:val="center"/>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7</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7">
            <w:pPr>
              <w:pBdr>
                <w:top w:space="0" w:sz="0" w:val="nil"/>
                <w:left w:space="0" w:sz="0" w:val="nil"/>
                <w:bottom w:space="0" w:sz="0" w:val="nil"/>
                <w:right w:space="0" w:sz="0" w:val="nil"/>
                <w:between w:space="0" w:sz="0" w:val="nil"/>
              </w:pBdr>
              <w:jc w:val="center"/>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8">
            <w:pPr>
              <w:pBdr>
                <w:top w:space="0" w:sz="0" w:val="nil"/>
                <w:left w:space="0" w:sz="0" w:val="nil"/>
                <w:bottom w:space="0" w:sz="0" w:val="nil"/>
                <w:right w:space="0" w:sz="0" w:val="nil"/>
                <w:between w:space="0" w:sz="0" w:val="nil"/>
              </w:pBdr>
              <w:jc w:val="center"/>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9">
            <w:pPr>
              <w:pBdr>
                <w:top w:space="0" w:sz="0" w:val="nil"/>
                <w:left w:space="0" w:sz="0" w:val="nil"/>
                <w:bottom w:space="0" w:sz="0" w:val="nil"/>
                <w:right w:space="0" w:sz="0" w:val="nil"/>
                <w:between w:space="0" w:sz="0" w:val="nil"/>
              </w:pBdr>
              <w:jc w:val="center"/>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2</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A">
            <w:pPr>
              <w:pBdr>
                <w:top w:space="0" w:sz="0" w:val="nil"/>
                <w:left w:space="0" w:sz="0" w:val="nil"/>
                <w:bottom w:space="0" w:sz="0" w:val="nil"/>
                <w:right w:space="0" w:sz="0" w:val="nil"/>
                <w:between w:space="0" w:sz="0" w:val="nil"/>
              </w:pBdr>
              <w:jc w:val="center"/>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P-4, P-5, P-6</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B">
            <w:pPr>
              <w:pBdr>
                <w:top w:space="0" w:sz="0" w:val="nil"/>
                <w:left w:space="0" w:sz="0" w:val="nil"/>
                <w:bottom w:space="0" w:sz="0" w:val="nil"/>
                <w:right w:space="0" w:sz="0" w:val="nil"/>
                <w:between w:space="0" w:sz="0" w:val="nil"/>
              </w:pBdr>
              <w:jc w:val="center"/>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C">
            <w:pPr>
              <w:pBdr>
                <w:top w:space="0" w:sz="0" w:val="nil"/>
                <w:left w:space="0" w:sz="0" w:val="nil"/>
                <w:bottom w:space="0" w:sz="0" w:val="nil"/>
                <w:right w:space="0" w:sz="0" w:val="nil"/>
                <w:between w:space="0" w:sz="0" w:val="nil"/>
              </w:pBdr>
              <w:jc w:val="center"/>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D">
            <w:pPr>
              <w:pBdr>
                <w:top w:space="0" w:sz="0" w:val="nil"/>
                <w:left w:space="0" w:sz="0" w:val="nil"/>
                <w:bottom w:space="0" w:sz="0" w:val="nil"/>
                <w:right w:space="0" w:sz="0" w:val="nil"/>
                <w:between w:space="0" w:sz="0" w:val="nil"/>
              </w:pBdr>
              <w:jc w:val="center"/>
              <w:rPr>
                <w:rFonts w:ascii="Times" w:cs="Times" w:eastAsia="Times" w:hAnsi="Times"/>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E">
            <w:pPr>
              <w:pBdr>
                <w:top w:space="0" w:sz="0" w:val="nil"/>
                <w:left w:space="0" w:sz="0" w:val="nil"/>
                <w:bottom w:space="0" w:sz="0" w:val="nil"/>
                <w:right w:space="0" w:sz="0" w:val="nil"/>
                <w:between w:space="0" w:sz="0" w:val="nil"/>
              </w:pBdr>
              <w:jc w:val="center"/>
              <w:rPr>
                <w:rFonts w:ascii="Times" w:cs="Times" w:eastAsia="Times" w:hAnsi="Times"/>
                <w:color w:val="000000"/>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F">
            <w:pPr>
              <w:pBdr>
                <w:top w:space="0" w:sz="0" w:val="nil"/>
                <w:left w:space="0" w:sz="0" w:val="nil"/>
                <w:bottom w:space="0" w:sz="0" w:val="nil"/>
                <w:right w:space="0" w:sz="0" w:val="nil"/>
                <w:between w:space="0" w:sz="0" w:val="nil"/>
              </w:pBdr>
              <w:jc w:val="center"/>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3</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0">
            <w:pPr>
              <w:pBdr>
                <w:top w:space="0" w:sz="0" w:val="nil"/>
                <w:left w:space="0" w:sz="0" w:val="nil"/>
                <w:bottom w:space="0" w:sz="0" w:val="nil"/>
                <w:right w:space="0" w:sz="0" w:val="nil"/>
                <w:between w:space="0" w:sz="0" w:val="nil"/>
              </w:pBdr>
              <w:spacing w:before="65" w:line="235" w:lineRule="auto"/>
              <w:ind w:left="53" w:right="80" w:firstLine="0"/>
              <w:rPr>
                <w:color w:val="000000"/>
                <w:sz w:val="24"/>
                <w:szCs w:val="24"/>
              </w:rPr>
            </w:pPr>
            <w:r w:rsidDel="00000000" w:rsidR="00000000" w:rsidRPr="00000000">
              <w:rPr>
                <w:color w:val="000000"/>
                <w:sz w:val="24"/>
                <w:szCs w:val="24"/>
                <w:rtl w:val="0"/>
              </w:rPr>
              <w:t xml:space="preserve">Relations, Partial</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before="65" w:line="235" w:lineRule="auto"/>
              <w:ind w:left="53" w:right="80" w:firstLine="0"/>
              <w:rPr>
                <w:color w:val="000000"/>
                <w:sz w:val="24"/>
                <w:szCs w:val="24"/>
              </w:rPr>
            </w:pPr>
            <w:r w:rsidDel="00000000" w:rsidR="00000000" w:rsidRPr="00000000">
              <w:rPr>
                <w:color w:val="000000"/>
                <w:sz w:val="24"/>
                <w:szCs w:val="24"/>
                <w:rtl w:val="0"/>
              </w:rPr>
              <w:t xml:space="preserve">Ordering, Recurrence Relation</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2">
            <w:pPr>
              <w:pBdr>
                <w:top w:space="0" w:sz="0" w:val="nil"/>
                <w:left w:space="0" w:sz="0" w:val="nil"/>
                <w:bottom w:space="0" w:sz="0" w:val="nil"/>
                <w:right w:space="0" w:sz="0" w:val="nil"/>
                <w:between w:space="0" w:sz="0" w:val="nil"/>
              </w:pBdr>
              <w:jc w:val="center"/>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9</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3">
            <w:pPr>
              <w:pBdr>
                <w:top w:space="0" w:sz="0" w:val="nil"/>
                <w:left w:space="0" w:sz="0" w:val="nil"/>
                <w:bottom w:space="0" w:sz="0" w:val="nil"/>
                <w:right w:space="0" w:sz="0" w:val="nil"/>
                <w:between w:space="0" w:sz="0" w:val="nil"/>
              </w:pBdr>
              <w:jc w:val="center"/>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4">
            <w:pPr>
              <w:pBdr>
                <w:top w:space="0" w:sz="0" w:val="nil"/>
                <w:left w:space="0" w:sz="0" w:val="nil"/>
                <w:bottom w:space="0" w:sz="0" w:val="nil"/>
                <w:right w:space="0" w:sz="0" w:val="nil"/>
                <w:between w:space="0" w:sz="0" w:val="nil"/>
              </w:pBdr>
              <w:jc w:val="center"/>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5">
            <w:pPr>
              <w:pBdr>
                <w:top w:space="0" w:sz="0" w:val="nil"/>
                <w:left w:space="0" w:sz="0" w:val="nil"/>
                <w:bottom w:space="0" w:sz="0" w:val="nil"/>
                <w:right w:space="0" w:sz="0" w:val="nil"/>
                <w:between w:space="0" w:sz="0" w:val="nil"/>
              </w:pBdr>
              <w:jc w:val="center"/>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3</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6">
            <w:pPr>
              <w:pBdr>
                <w:top w:space="0" w:sz="0" w:val="nil"/>
                <w:left w:space="0" w:sz="0" w:val="nil"/>
                <w:bottom w:space="0" w:sz="0" w:val="nil"/>
                <w:right w:space="0" w:sz="0" w:val="nil"/>
                <w:between w:space="0" w:sz="0" w:val="nil"/>
              </w:pBdr>
              <w:jc w:val="center"/>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P-7, P-8, P-9</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7">
            <w:pPr>
              <w:pBdr>
                <w:top w:space="0" w:sz="0" w:val="nil"/>
                <w:left w:space="0" w:sz="0" w:val="nil"/>
                <w:bottom w:space="0" w:sz="0" w:val="nil"/>
                <w:right w:space="0" w:sz="0" w:val="nil"/>
                <w:between w:space="0" w:sz="0" w:val="nil"/>
              </w:pBdr>
              <w:jc w:val="center"/>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8">
            <w:pPr>
              <w:pBdr>
                <w:top w:space="0" w:sz="0" w:val="nil"/>
                <w:left w:space="0" w:sz="0" w:val="nil"/>
                <w:bottom w:space="0" w:sz="0" w:val="nil"/>
                <w:right w:space="0" w:sz="0" w:val="nil"/>
                <w:between w:space="0" w:sz="0" w:val="nil"/>
              </w:pBdr>
              <w:jc w:val="center"/>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9">
            <w:pPr>
              <w:pBdr>
                <w:top w:space="0" w:sz="0" w:val="nil"/>
                <w:left w:space="0" w:sz="0" w:val="nil"/>
                <w:bottom w:space="0" w:sz="0" w:val="nil"/>
                <w:right w:space="0" w:sz="0" w:val="nil"/>
                <w:between w:space="0" w:sz="0" w:val="nil"/>
              </w:pBdr>
              <w:jc w:val="center"/>
              <w:rPr>
                <w:rFonts w:ascii="Times" w:cs="Times" w:eastAsia="Times" w:hAnsi="Times"/>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A">
            <w:pPr>
              <w:pBdr>
                <w:top w:space="0" w:sz="0" w:val="nil"/>
                <w:left w:space="0" w:sz="0" w:val="nil"/>
                <w:bottom w:space="0" w:sz="0" w:val="nil"/>
                <w:right w:space="0" w:sz="0" w:val="nil"/>
                <w:between w:space="0" w:sz="0" w:val="nil"/>
              </w:pBdr>
              <w:jc w:val="center"/>
              <w:rPr>
                <w:rFonts w:ascii="Times" w:cs="Times" w:eastAsia="Times" w:hAnsi="Times"/>
                <w:color w:val="000000"/>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B">
            <w:pPr>
              <w:pBdr>
                <w:top w:space="0" w:sz="0" w:val="nil"/>
                <w:left w:space="0" w:sz="0" w:val="nil"/>
                <w:bottom w:space="0" w:sz="0" w:val="nil"/>
                <w:right w:space="0" w:sz="0" w:val="nil"/>
                <w:between w:space="0" w:sz="0" w:val="nil"/>
              </w:pBdr>
              <w:jc w:val="center"/>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4</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C">
            <w:pPr>
              <w:pBdr>
                <w:top w:space="0" w:sz="0" w:val="nil"/>
                <w:left w:space="0" w:sz="0" w:val="nil"/>
                <w:bottom w:space="0" w:sz="0" w:val="nil"/>
                <w:right w:space="0" w:sz="0" w:val="nil"/>
                <w:between w:space="0" w:sz="0" w:val="nil"/>
              </w:pBdr>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Graphs, Types of Graph, Subgraph, Connectedness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D">
            <w:pPr>
              <w:pBdr>
                <w:top w:space="0" w:sz="0" w:val="nil"/>
                <w:left w:space="0" w:sz="0" w:val="nil"/>
                <w:bottom w:space="0" w:sz="0" w:val="nil"/>
                <w:right w:space="0" w:sz="0" w:val="nil"/>
                <w:between w:space="0" w:sz="0" w:val="nil"/>
              </w:pBdr>
              <w:jc w:val="center"/>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9</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E">
            <w:pPr>
              <w:pBdr>
                <w:top w:space="0" w:sz="0" w:val="nil"/>
                <w:left w:space="0" w:sz="0" w:val="nil"/>
                <w:bottom w:space="0" w:sz="0" w:val="nil"/>
                <w:right w:space="0" w:sz="0" w:val="nil"/>
                <w:between w:space="0" w:sz="0" w:val="nil"/>
              </w:pBdr>
              <w:jc w:val="center"/>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F">
            <w:pPr>
              <w:pBdr>
                <w:top w:space="0" w:sz="0" w:val="nil"/>
                <w:left w:space="0" w:sz="0" w:val="nil"/>
                <w:bottom w:space="0" w:sz="0" w:val="nil"/>
                <w:right w:space="0" w:sz="0" w:val="nil"/>
                <w:between w:space="0" w:sz="0" w:val="nil"/>
              </w:pBdr>
              <w:jc w:val="center"/>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0">
            <w:pPr>
              <w:pBdr>
                <w:top w:space="0" w:sz="0" w:val="nil"/>
                <w:left w:space="0" w:sz="0" w:val="nil"/>
                <w:bottom w:space="0" w:sz="0" w:val="nil"/>
                <w:right w:space="0" w:sz="0" w:val="nil"/>
                <w:between w:space="0" w:sz="0" w:val="nil"/>
              </w:pBdr>
              <w:jc w:val="center"/>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4</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1">
            <w:pPr>
              <w:pBdr>
                <w:top w:space="0" w:sz="0" w:val="nil"/>
                <w:left w:space="0" w:sz="0" w:val="nil"/>
                <w:bottom w:space="0" w:sz="0" w:val="nil"/>
                <w:right w:space="0" w:sz="0" w:val="nil"/>
                <w:between w:space="0" w:sz="0" w:val="nil"/>
              </w:pBdr>
              <w:jc w:val="center"/>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P-10</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2">
            <w:pPr>
              <w:pBdr>
                <w:top w:space="0" w:sz="0" w:val="nil"/>
                <w:left w:space="0" w:sz="0" w:val="nil"/>
                <w:bottom w:space="0" w:sz="0" w:val="nil"/>
                <w:right w:space="0" w:sz="0" w:val="nil"/>
                <w:between w:space="0" w:sz="0" w:val="nil"/>
              </w:pBdr>
              <w:jc w:val="center"/>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3">
            <w:pPr>
              <w:pBdr>
                <w:top w:space="0" w:sz="0" w:val="nil"/>
                <w:left w:space="0" w:sz="0" w:val="nil"/>
                <w:bottom w:space="0" w:sz="0" w:val="nil"/>
                <w:right w:space="0" w:sz="0" w:val="nil"/>
                <w:between w:space="0" w:sz="0" w:val="nil"/>
              </w:pBdr>
              <w:jc w:val="center"/>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4">
            <w:pPr>
              <w:pBdr>
                <w:top w:space="0" w:sz="0" w:val="nil"/>
                <w:left w:space="0" w:sz="0" w:val="nil"/>
                <w:bottom w:space="0" w:sz="0" w:val="nil"/>
                <w:right w:space="0" w:sz="0" w:val="nil"/>
                <w:between w:space="0" w:sz="0" w:val="nil"/>
              </w:pBdr>
              <w:jc w:val="center"/>
              <w:rPr>
                <w:rFonts w:ascii="Times" w:cs="Times" w:eastAsia="Times" w:hAnsi="Times"/>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5">
            <w:pPr>
              <w:pBdr>
                <w:top w:space="0" w:sz="0" w:val="nil"/>
                <w:left w:space="0" w:sz="0" w:val="nil"/>
                <w:bottom w:space="0" w:sz="0" w:val="nil"/>
                <w:right w:space="0" w:sz="0" w:val="nil"/>
                <w:between w:space="0" w:sz="0" w:val="nil"/>
              </w:pBdr>
              <w:jc w:val="center"/>
              <w:rPr>
                <w:rFonts w:ascii="Times" w:cs="Times" w:eastAsia="Times" w:hAnsi="Times"/>
                <w:color w:val="000000"/>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6">
            <w:pPr>
              <w:pBdr>
                <w:top w:space="0" w:sz="0" w:val="nil"/>
                <w:left w:space="0" w:sz="0" w:val="nil"/>
                <w:bottom w:space="0" w:sz="0" w:val="nil"/>
                <w:right w:space="0" w:sz="0" w:val="nil"/>
                <w:between w:space="0" w:sz="0" w:val="nil"/>
              </w:pBdr>
              <w:jc w:val="center"/>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5</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7">
            <w:pPr>
              <w:pBdr>
                <w:top w:space="0" w:sz="0" w:val="nil"/>
                <w:left w:space="0" w:sz="0" w:val="nil"/>
                <w:bottom w:space="0" w:sz="0" w:val="nil"/>
                <w:right w:space="0" w:sz="0" w:val="nil"/>
                <w:between w:space="0" w:sz="0" w:val="nil"/>
              </w:pBdr>
              <w:spacing w:before="46" w:line="246" w:lineRule="auto"/>
              <w:ind w:left="53" w:right="213" w:firstLine="0"/>
              <w:rPr>
                <w:color w:val="000000"/>
                <w:sz w:val="24"/>
                <w:szCs w:val="24"/>
              </w:rPr>
            </w:pPr>
            <w:r w:rsidDel="00000000" w:rsidR="00000000" w:rsidRPr="00000000">
              <w:rPr>
                <w:color w:val="000000"/>
                <w:sz w:val="24"/>
                <w:szCs w:val="24"/>
                <w:rtl w:val="0"/>
              </w:rPr>
              <w:t xml:space="preserve">Algebraic Structures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8">
            <w:pPr>
              <w:pBdr>
                <w:top w:space="0" w:sz="0" w:val="nil"/>
                <w:left w:space="0" w:sz="0" w:val="nil"/>
                <w:bottom w:space="0" w:sz="0" w:val="nil"/>
                <w:right w:space="0" w:sz="0" w:val="nil"/>
                <w:between w:space="0" w:sz="0" w:val="nil"/>
              </w:pBdr>
              <w:jc w:val="center"/>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4</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9">
            <w:pPr>
              <w:pBdr>
                <w:top w:space="0" w:sz="0" w:val="nil"/>
                <w:left w:space="0" w:sz="0" w:val="nil"/>
                <w:bottom w:space="0" w:sz="0" w:val="nil"/>
                <w:right w:space="0" w:sz="0" w:val="nil"/>
                <w:between w:space="0" w:sz="0" w:val="nil"/>
              </w:pBdr>
              <w:jc w:val="center"/>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A">
            <w:pPr>
              <w:pBdr>
                <w:top w:space="0" w:sz="0" w:val="nil"/>
                <w:left w:space="0" w:sz="0" w:val="nil"/>
                <w:bottom w:space="0" w:sz="0" w:val="nil"/>
                <w:right w:space="0" w:sz="0" w:val="nil"/>
                <w:between w:space="0" w:sz="0" w:val="nil"/>
              </w:pBdr>
              <w:jc w:val="center"/>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B">
            <w:pPr>
              <w:pBdr>
                <w:top w:space="0" w:sz="0" w:val="nil"/>
                <w:left w:space="0" w:sz="0" w:val="nil"/>
                <w:bottom w:space="0" w:sz="0" w:val="nil"/>
                <w:right w:space="0" w:sz="0" w:val="nil"/>
                <w:between w:space="0" w:sz="0" w:val="nil"/>
              </w:pBdr>
              <w:jc w:val="center"/>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5</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C">
            <w:pPr>
              <w:pBdr>
                <w:top w:space="0" w:sz="0" w:val="nil"/>
                <w:left w:space="0" w:sz="0" w:val="nil"/>
                <w:bottom w:space="0" w:sz="0" w:val="nil"/>
                <w:right w:space="0" w:sz="0" w:val="nil"/>
                <w:between w:space="0" w:sz="0" w:val="nil"/>
              </w:pBdr>
              <w:jc w:val="center"/>
              <w:rPr>
                <w:rFonts w:ascii="Times" w:cs="Times" w:eastAsia="Times" w:hAnsi="Times"/>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D">
            <w:pPr>
              <w:pBdr>
                <w:top w:space="0" w:sz="0" w:val="nil"/>
                <w:left w:space="0" w:sz="0" w:val="nil"/>
                <w:bottom w:space="0" w:sz="0" w:val="nil"/>
                <w:right w:space="0" w:sz="0" w:val="nil"/>
                <w:between w:space="0" w:sz="0" w:val="nil"/>
              </w:pBdr>
              <w:jc w:val="center"/>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E">
            <w:pPr>
              <w:pBdr>
                <w:top w:space="0" w:sz="0" w:val="nil"/>
                <w:left w:space="0" w:sz="0" w:val="nil"/>
                <w:bottom w:space="0" w:sz="0" w:val="nil"/>
                <w:right w:space="0" w:sz="0" w:val="nil"/>
                <w:between w:space="0" w:sz="0" w:val="nil"/>
              </w:pBdr>
              <w:jc w:val="center"/>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F">
            <w:pPr>
              <w:pBdr>
                <w:top w:space="0" w:sz="0" w:val="nil"/>
                <w:left w:space="0" w:sz="0" w:val="nil"/>
                <w:bottom w:space="0" w:sz="0" w:val="nil"/>
                <w:right w:space="0" w:sz="0" w:val="nil"/>
                <w:between w:space="0" w:sz="0" w:val="nil"/>
              </w:pBdr>
              <w:jc w:val="center"/>
              <w:rPr>
                <w:rFonts w:ascii="Times" w:cs="Times" w:eastAsia="Times" w:hAnsi="Times"/>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0">
            <w:pPr>
              <w:pBdr>
                <w:top w:space="0" w:sz="0" w:val="nil"/>
                <w:left w:space="0" w:sz="0" w:val="nil"/>
                <w:bottom w:space="0" w:sz="0" w:val="nil"/>
                <w:right w:space="0" w:sz="0" w:val="nil"/>
                <w:between w:space="0" w:sz="0" w:val="nil"/>
              </w:pBdr>
              <w:jc w:val="center"/>
              <w:rPr>
                <w:rFonts w:ascii="Times" w:cs="Times" w:eastAsia="Times" w:hAnsi="Times"/>
                <w:color w:val="000000"/>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1">
            <w:pPr>
              <w:pBdr>
                <w:top w:space="0" w:sz="0" w:val="nil"/>
                <w:left w:space="0" w:sz="0" w:val="nil"/>
                <w:bottom w:space="0" w:sz="0" w:val="nil"/>
                <w:right w:space="0" w:sz="0" w:val="nil"/>
                <w:between w:space="0" w:sz="0" w:val="nil"/>
              </w:pBdr>
              <w:jc w:val="center"/>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6</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2">
            <w:pPr>
              <w:pBdr>
                <w:top w:space="0" w:sz="0" w:val="nil"/>
                <w:left w:space="0" w:sz="0" w:val="nil"/>
                <w:bottom w:space="0" w:sz="0" w:val="nil"/>
                <w:right w:space="0" w:sz="0" w:val="nil"/>
                <w:between w:space="0" w:sz="0" w:val="nil"/>
              </w:pBdr>
              <w:spacing w:before="61" w:line="273" w:lineRule="auto"/>
              <w:ind w:left="53" w:firstLine="0"/>
              <w:rPr>
                <w:color w:val="000000"/>
              </w:rPr>
            </w:pPr>
            <w:r w:rsidDel="00000000" w:rsidR="00000000" w:rsidRPr="00000000">
              <w:rPr>
                <w:color w:val="000000"/>
                <w:sz w:val="24"/>
                <w:szCs w:val="24"/>
                <w:rtl w:val="0"/>
              </w:rPr>
              <w:t xml:space="preserve">Deterministic Finite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before="46" w:line="273" w:lineRule="auto"/>
              <w:ind w:left="53" w:firstLine="0"/>
              <w:rPr>
                <w:color w:val="000000"/>
                <w:sz w:val="24"/>
                <w:szCs w:val="24"/>
              </w:rPr>
            </w:pPr>
            <w:r w:rsidDel="00000000" w:rsidR="00000000" w:rsidRPr="00000000">
              <w:rPr>
                <w:color w:val="000000"/>
                <w:sz w:val="24"/>
                <w:szCs w:val="24"/>
                <w:rtl w:val="0"/>
              </w:rPr>
              <w:t xml:space="preserve">Automata, Nondeterministic Finite Automata</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4">
            <w:pPr>
              <w:pBdr>
                <w:top w:space="0" w:sz="0" w:val="nil"/>
                <w:left w:space="0" w:sz="0" w:val="nil"/>
                <w:bottom w:space="0" w:sz="0" w:val="nil"/>
                <w:right w:space="0" w:sz="0" w:val="nil"/>
                <w:between w:space="0" w:sz="0" w:val="nil"/>
              </w:pBdr>
              <w:jc w:val="center"/>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4</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5">
            <w:pPr>
              <w:pBdr>
                <w:top w:space="0" w:sz="0" w:val="nil"/>
                <w:left w:space="0" w:sz="0" w:val="nil"/>
                <w:bottom w:space="0" w:sz="0" w:val="nil"/>
                <w:right w:space="0" w:sz="0" w:val="nil"/>
                <w:between w:space="0" w:sz="0" w:val="nil"/>
              </w:pBdr>
              <w:jc w:val="center"/>
              <w:rPr>
                <w:rFonts w:ascii="Times" w:cs="Times" w:eastAsia="Times" w:hAnsi="Times"/>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6">
            <w:pPr>
              <w:pBdr>
                <w:top w:space="0" w:sz="0" w:val="nil"/>
                <w:left w:space="0" w:sz="0" w:val="nil"/>
                <w:bottom w:space="0" w:sz="0" w:val="nil"/>
                <w:right w:space="0" w:sz="0" w:val="nil"/>
                <w:between w:space="0" w:sz="0" w:val="nil"/>
              </w:pBdr>
              <w:jc w:val="center"/>
              <w:rPr>
                <w:rFonts w:ascii="Times" w:cs="Times" w:eastAsia="Times" w:hAnsi="Times"/>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7">
            <w:pPr>
              <w:pBdr>
                <w:top w:space="0" w:sz="0" w:val="nil"/>
                <w:left w:space="0" w:sz="0" w:val="nil"/>
                <w:bottom w:space="0" w:sz="0" w:val="nil"/>
                <w:right w:space="0" w:sz="0" w:val="nil"/>
                <w:between w:space="0" w:sz="0" w:val="nil"/>
              </w:pBdr>
              <w:jc w:val="center"/>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6</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8">
            <w:pPr>
              <w:pBdr>
                <w:top w:space="0" w:sz="0" w:val="nil"/>
                <w:left w:space="0" w:sz="0" w:val="nil"/>
                <w:bottom w:space="0" w:sz="0" w:val="nil"/>
                <w:right w:space="0" w:sz="0" w:val="nil"/>
                <w:between w:space="0" w:sz="0" w:val="nil"/>
              </w:pBdr>
              <w:jc w:val="center"/>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P-11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9">
            <w:pPr>
              <w:pBdr>
                <w:top w:space="0" w:sz="0" w:val="nil"/>
                <w:left w:space="0" w:sz="0" w:val="nil"/>
                <w:bottom w:space="0" w:sz="0" w:val="nil"/>
                <w:right w:space="0" w:sz="0" w:val="nil"/>
                <w:between w:space="0" w:sz="0" w:val="nil"/>
              </w:pBdr>
              <w:jc w:val="center"/>
              <w:rPr>
                <w:rFonts w:ascii="Times" w:cs="Times" w:eastAsia="Times" w:hAnsi="Times"/>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A">
            <w:pPr>
              <w:pBdr>
                <w:top w:space="0" w:sz="0" w:val="nil"/>
                <w:left w:space="0" w:sz="0" w:val="nil"/>
                <w:bottom w:space="0" w:sz="0" w:val="nil"/>
                <w:right w:space="0" w:sz="0" w:val="nil"/>
                <w:between w:space="0" w:sz="0" w:val="nil"/>
              </w:pBdr>
              <w:jc w:val="center"/>
              <w:rPr>
                <w:rFonts w:ascii="Times" w:cs="Times" w:eastAsia="Times" w:hAnsi="Times"/>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B">
            <w:pPr>
              <w:pBdr>
                <w:top w:space="0" w:sz="0" w:val="nil"/>
                <w:left w:space="0" w:sz="0" w:val="nil"/>
                <w:bottom w:space="0" w:sz="0" w:val="nil"/>
                <w:right w:space="0" w:sz="0" w:val="nil"/>
                <w:between w:space="0" w:sz="0" w:val="nil"/>
              </w:pBdr>
              <w:jc w:val="center"/>
              <w:rPr>
                <w:rFonts w:ascii="Times" w:cs="Times" w:eastAsia="Times" w:hAnsi="Times"/>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C">
            <w:pPr>
              <w:pBdr>
                <w:top w:space="0" w:sz="0" w:val="nil"/>
                <w:left w:space="0" w:sz="0" w:val="nil"/>
                <w:bottom w:space="0" w:sz="0" w:val="nil"/>
                <w:right w:space="0" w:sz="0" w:val="nil"/>
                <w:between w:space="0" w:sz="0" w:val="nil"/>
              </w:pBdr>
              <w:jc w:val="center"/>
              <w:rPr>
                <w:rFonts w:ascii="Times" w:cs="Times" w:eastAsia="Times" w:hAnsi="Times"/>
                <w:color w:val="000000"/>
                <w:sz w:val="24"/>
                <w:szCs w:val="24"/>
              </w:rPr>
            </w:pPr>
            <w:r w:rsidDel="00000000" w:rsidR="00000000" w:rsidRPr="00000000">
              <w:rPr>
                <w:rtl w:val="0"/>
              </w:rPr>
            </w:r>
          </w:p>
        </w:tc>
      </w:tr>
    </w:tbl>
    <w:p w:rsidR="00000000" w:rsidDel="00000000" w:rsidP="00000000" w:rsidRDefault="00000000" w:rsidRPr="00000000" w14:paraId="000000AD">
      <w:pPr>
        <w:spacing w:before="3" w:lineRule="auto"/>
        <w:rPr>
          <w:sz w:val="37"/>
          <w:szCs w:val="37"/>
          <w:highlight w:val="yellow"/>
        </w:rPr>
      </w:pPr>
      <w:r w:rsidDel="00000000" w:rsidR="00000000" w:rsidRPr="00000000">
        <w:rPr>
          <w:rtl w:val="0"/>
        </w:rPr>
      </w:r>
    </w:p>
    <w:p w:rsidR="00000000" w:rsidDel="00000000" w:rsidP="00000000" w:rsidRDefault="00000000" w:rsidRPr="00000000" w14:paraId="000000AE">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F">
      <w:pPr>
        <w:pStyle w:val="Heading1"/>
        <w:ind w:firstLine="115"/>
        <w:rPr/>
      </w:pPr>
      <w:r w:rsidDel="00000000" w:rsidR="00000000" w:rsidRPr="00000000">
        <w:rPr>
          <w:rtl w:val="0"/>
        </w:rPr>
        <w:t xml:space="preserve">Course Outline</w:t>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before="11" w:lineRule="auto"/>
        <w:rPr>
          <w:b w:val="1"/>
          <w:color w:val="000000"/>
          <w:sz w:val="5"/>
          <w:szCs w:val="5"/>
        </w:rPr>
      </w:pPr>
      <w:r w:rsidDel="00000000" w:rsidR="00000000" w:rsidRPr="00000000">
        <w:rPr>
          <w:rtl w:val="0"/>
        </w:rPr>
      </w:r>
    </w:p>
    <w:tbl>
      <w:tblPr>
        <w:tblStyle w:val="Table2"/>
        <w:tblW w:w="10588.0" w:type="dxa"/>
        <w:jc w:val="left"/>
        <w:tblInd w:w="129.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05"/>
        <w:gridCol w:w="6809"/>
        <w:gridCol w:w="1140"/>
        <w:gridCol w:w="854"/>
        <w:gridCol w:w="1080"/>
        <w:tblGridChange w:id="0">
          <w:tblGrid>
            <w:gridCol w:w="705"/>
            <w:gridCol w:w="6809"/>
            <w:gridCol w:w="1140"/>
            <w:gridCol w:w="854"/>
            <w:gridCol w:w="1080"/>
          </w:tblGrid>
        </w:tblGridChange>
      </w:tblGrid>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B1">
            <w:pPr>
              <w:pBdr>
                <w:top w:space="0" w:sz="0" w:val="nil"/>
                <w:left w:space="0" w:sz="0" w:val="nil"/>
                <w:bottom w:space="0" w:sz="0" w:val="nil"/>
                <w:right w:space="0" w:sz="0" w:val="nil"/>
                <w:between w:space="0" w:sz="0" w:val="nil"/>
              </w:pBdr>
              <w:spacing w:before="61" w:lineRule="auto"/>
              <w:ind w:left="64" w:right="65" w:firstLine="0"/>
              <w:jc w:val="center"/>
              <w:rPr>
                <w:color w:val="000000"/>
                <w:sz w:val="24"/>
                <w:szCs w:val="24"/>
              </w:rPr>
            </w:pPr>
            <w:r w:rsidDel="00000000" w:rsidR="00000000" w:rsidRPr="00000000">
              <w:rPr>
                <w:color w:val="000000"/>
                <w:sz w:val="24"/>
                <w:szCs w:val="24"/>
                <w:rtl w:val="0"/>
              </w:rPr>
              <w:t xml:space="preserve">Class</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B2">
            <w:pPr>
              <w:pBdr>
                <w:top w:space="0" w:sz="0" w:val="nil"/>
                <w:left w:space="0" w:sz="0" w:val="nil"/>
                <w:bottom w:space="0" w:sz="0" w:val="nil"/>
                <w:right w:space="0" w:sz="0" w:val="nil"/>
                <w:between w:space="0" w:sz="0" w:val="nil"/>
              </w:pBdr>
              <w:spacing w:before="61" w:lineRule="auto"/>
              <w:ind w:left="3094" w:right="3100" w:firstLine="0"/>
              <w:jc w:val="center"/>
              <w:rPr>
                <w:color w:val="000000"/>
                <w:sz w:val="24"/>
                <w:szCs w:val="24"/>
              </w:rPr>
            </w:pPr>
            <w:r w:rsidDel="00000000" w:rsidR="00000000" w:rsidRPr="00000000">
              <w:rPr>
                <w:color w:val="000000"/>
                <w:sz w:val="24"/>
                <w:szCs w:val="24"/>
                <w:rtl w:val="0"/>
              </w:rPr>
              <w:t xml:space="preserve">Topic</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B3">
            <w:pPr>
              <w:pBdr>
                <w:top w:space="0" w:sz="0" w:val="nil"/>
                <w:left w:space="0" w:sz="0" w:val="nil"/>
                <w:bottom w:space="0" w:sz="0" w:val="nil"/>
                <w:right w:space="0" w:sz="0" w:val="nil"/>
                <w:between w:space="0" w:sz="0" w:val="nil"/>
              </w:pBdr>
              <w:spacing w:before="61" w:lineRule="auto"/>
              <w:ind w:left="34" w:right="36" w:firstLine="0"/>
              <w:jc w:val="center"/>
              <w:rPr>
                <w:color w:val="000000"/>
                <w:sz w:val="24"/>
                <w:szCs w:val="24"/>
              </w:rPr>
            </w:pPr>
            <w:r w:rsidDel="00000000" w:rsidR="00000000" w:rsidRPr="00000000">
              <w:rPr>
                <w:color w:val="000000"/>
                <w:sz w:val="24"/>
                <w:szCs w:val="24"/>
                <w:rtl w:val="0"/>
              </w:rPr>
              <w:t xml:space="preserve">Readings</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B4">
            <w:pPr>
              <w:pBdr>
                <w:top w:space="0" w:sz="0" w:val="nil"/>
                <w:left w:space="0" w:sz="0" w:val="nil"/>
                <w:bottom w:space="0" w:sz="0" w:val="nil"/>
                <w:right w:space="0" w:sz="0" w:val="nil"/>
                <w:between w:space="0" w:sz="0" w:val="nil"/>
              </w:pBdr>
              <w:spacing w:before="61" w:lineRule="auto"/>
              <w:ind w:right="306"/>
              <w:jc w:val="right"/>
              <w:rPr>
                <w:color w:val="000000"/>
                <w:sz w:val="24"/>
                <w:szCs w:val="24"/>
              </w:rPr>
            </w:pPr>
            <w:r w:rsidDel="00000000" w:rsidR="00000000" w:rsidRPr="00000000">
              <w:rPr>
                <w:color w:val="000000"/>
                <w:sz w:val="24"/>
                <w:szCs w:val="24"/>
                <w:rtl w:val="0"/>
              </w:rPr>
              <w:t xml:space="preserve">Lab</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B5">
            <w:pPr>
              <w:pBdr>
                <w:top w:space="0" w:sz="0" w:val="nil"/>
                <w:left w:space="0" w:sz="0" w:val="nil"/>
                <w:bottom w:space="0" w:sz="0" w:val="nil"/>
                <w:right w:space="0" w:sz="0" w:val="nil"/>
                <w:between w:space="0" w:sz="0" w:val="nil"/>
              </w:pBdr>
              <w:spacing w:before="61" w:lineRule="auto"/>
              <w:ind w:left="34" w:right="37" w:firstLine="0"/>
              <w:jc w:val="center"/>
              <w:rPr>
                <w:color w:val="000000"/>
                <w:sz w:val="24"/>
                <w:szCs w:val="24"/>
              </w:rPr>
            </w:pPr>
            <w:r w:rsidDel="00000000" w:rsidR="00000000" w:rsidRPr="00000000">
              <w:rPr>
                <w:color w:val="000000"/>
                <w:sz w:val="24"/>
                <w:szCs w:val="24"/>
                <w:rtl w:val="0"/>
              </w:rPr>
              <w:t xml:space="preserve">Tutorial</w:t>
            </w:r>
          </w:p>
        </w:tc>
      </w:tr>
    </w:tbl>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bl>
      <w:tblPr>
        <w:tblStyle w:val="Table3"/>
        <w:tblW w:w="10587.0" w:type="dxa"/>
        <w:jc w:val="left"/>
        <w:tblInd w:w="129.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05"/>
        <w:gridCol w:w="1408"/>
        <w:gridCol w:w="5407"/>
        <w:gridCol w:w="1140"/>
        <w:gridCol w:w="854"/>
        <w:gridCol w:w="1073"/>
        <w:tblGridChange w:id="0">
          <w:tblGrid>
            <w:gridCol w:w="705"/>
            <w:gridCol w:w="1408"/>
            <w:gridCol w:w="5407"/>
            <w:gridCol w:w="1140"/>
            <w:gridCol w:w="854"/>
            <w:gridCol w:w="1073"/>
          </w:tblGrid>
        </w:tblGridChange>
      </w:tblGrid>
      <w:tr>
        <w:trPr>
          <w:cantSplit w:val="0"/>
          <w:trHeight w:val="1891"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B7">
            <w:pPr>
              <w:pBdr>
                <w:top w:space="0" w:sz="0" w:val="nil"/>
                <w:left w:space="0" w:sz="0" w:val="nil"/>
                <w:bottom w:space="0" w:sz="0" w:val="nil"/>
                <w:right w:space="0" w:sz="0" w:val="nil"/>
                <w:between w:space="0" w:sz="0" w:val="nil"/>
              </w:pBdr>
              <w:spacing w:before="46" w:lineRule="auto"/>
              <w:ind w:right="11"/>
              <w:jc w:val="center"/>
              <w:rPr>
                <w:color w:val="000000"/>
                <w:sz w:val="24"/>
                <w:szCs w:val="24"/>
              </w:rPr>
            </w:pPr>
            <w:r w:rsidDel="00000000" w:rsidR="00000000" w:rsidRPr="00000000">
              <w:rPr>
                <w:color w:val="000000"/>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B8">
            <w:pPr>
              <w:pBdr>
                <w:top w:space="0" w:sz="0" w:val="nil"/>
                <w:left w:space="0" w:sz="0" w:val="nil"/>
                <w:bottom w:space="0" w:sz="0" w:val="nil"/>
                <w:right w:space="0" w:sz="0" w:val="nil"/>
                <w:between w:space="0" w:sz="0" w:val="nil"/>
              </w:pBdr>
              <w:spacing w:before="46" w:lineRule="auto"/>
              <w:ind w:left="53" w:firstLine="0"/>
              <w:rPr>
                <w:color w:val="000000"/>
                <w:sz w:val="24"/>
                <w:szCs w:val="24"/>
              </w:rPr>
            </w:pPr>
            <w:r w:rsidDel="00000000" w:rsidR="00000000" w:rsidRPr="00000000">
              <w:rPr>
                <w:color w:val="000000"/>
                <w:sz w:val="24"/>
                <w:szCs w:val="24"/>
                <w:rtl w:val="0"/>
              </w:rPr>
              <w:t xml:space="preserve">Set Theory</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B9">
            <w:pPr>
              <w:numPr>
                <w:ilvl w:val="0"/>
                <w:numId w:val="15"/>
              </w:numPr>
              <w:pBdr>
                <w:top w:space="0" w:sz="0" w:val="nil"/>
                <w:left w:space="0" w:sz="0" w:val="nil"/>
                <w:bottom w:space="0" w:sz="0" w:val="nil"/>
                <w:right w:space="0" w:sz="0" w:val="nil"/>
                <w:between w:space="0" w:sz="0" w:val="nil"/>
              </w:pBdr>
              <w:tabs>
                <w:tab w:val="left" w:leader="none" w:pos="549"/>
              </w:tabs>
              <w:spacing w:before="12" w:line="235" w:lineRule="auto"/>
              <w:ind w:left="488" w:right="177" w:hanging="285"/>
              <w:jc w:val="both"/>
              <w:rPr>
                <w:rFonts w:ascii="Calibri" w:cs="Calibri" w:eastAsia="Calibri" w:hAnsi="Calibri"/>
                <w:color w:val="000000"/>
                <w:sz w:val="24"/>
                <w:szCs w:val="24"/>
              </w:rPr>
            </w:pPr>
            <w:bookmarkStart w:colFirst="0" w:colLast="0" w:name="_heading=h.1fob9te" w:id="0"/>
            <w:bookmarkEnd w:id="0"/>
            <w:r w:rsidDel="00000000" w:rsidR="00000000" w:rsidRPr="00000000">
              <w:rPr>
                <w:color w:val="000000"/>
                <w:sz w:val="24"/>
                <w:szCs w:val="24"/>
                <w:rtl w:val="0"/>
              </w:rPr>
              <w:t xml:space="preserve">Definitions- Inclusion, Equality of Sets, Cartesian product, The Power Set, Some operations on Sets, Venn Diagrams</w:t>
            </w:r>
            <w:r w:rsidDel="00000000" w:rsidR="00000000" w:rsidRPr="00000000">
              <w:rPr>
                <w:rtl w:val="0"/>
              </w:rPr>
            </w:r>
          </w:p>
          <w:p w:rsidR="00000000" w:rsidDel="00000000" w:rsidP="00000000" w:rsidRDefault="00000000" w:rsidRPr="00000000" w14:paraId="000000BA">
            <w:pPr>
              <w:numPr>
                <w:ilvl w:val="0"/>
                <w:numId w:val="15"/>
              </w:numPr>
              <w:pBdr>
                <w:top w:space="0" w:sz="0" w:val="nil"/>
                <w:left w:space="0" w:sz="0" w:val="nil"/>
                <w:bottom w:space="0" w:sz="0" w:val="nil"/>
                <w:right w:space="0" w:sz="0" w:val="nil"/>
                <w:between w:space="0" w:sz="0" w:val="nil"/>
              </w:pBdr>
              <w:tabs>
                <w:tab w:val="left" w:leader="none" w:pos="549"/>
              </w:tabs>
              <w:spacing w:before="45" w:lineRule="auto"/>
              <w:ind w:left="548" w:hanging="286"/>
              <w:jc w:val="both"/>
              <w:rPr>
                <w:color w:val="000000"/>
              </w:rPr>
            </w:pPr>
            <w:r w:rsidDel="00000000" w:rsidR="00000000" w:rsidRPr="00000000">
              <w:rPr>
                <w:color w:val="000000"/>
                <w:sz w:val="24"/>
                <w:szCs w:val="24"/>
                <w:rtl w:val="0"/>
              </w:rPr>
              <w:t xml:space="preserve">Basic Concepts of Set Theory</w:t>
            </w:r>
            <w:r w:rsidDel="00000000" w:rsidR="00000000" w:rsidRPr="00000000">
              <w:rPr>
                <w:rtl w:val="0"/>
              </w:rPr>
            </w:r>
          </w:p>
          <w:p w:rsidR="00000000" w:rsidDel="00000000" w:rsidP="00000000" w:rsidRDefault="00000000" w:rsidRPr="00000000" w14:paraId="000000BB">
            <w:pPr>
              <w:numPr>
                <w:ilvl w:val="0"/>
                <w:numId w:val="15"/>
              </w:numPr>
              <w:pBdr>
                <w:top w:space="0" w:sz="0" w:val="nil"/>
                <w:left w:space="0" w:sz="0" w:val="nil"/>
                <w:bottom w:space="0" w:sz="0" w:val="nil"/>
                <w:right w:space="0" w:sz="0" w:val="nil"/>
                <w:between w:space="0" w:sz="0" w:val="nil"/>
              </w:pBdr>
              <w:tabs>
                <w:tab w:val="left" w:leader="none" w:pos="549"/>
              </w:tabs>
              <w:spacing w:before="8" w:lineRule="auto"/>
              <w:ind w:left="548" w:hanging="286"/>
              <w:jc w:val="both"/>
              <w:rPr>
                <w:color w:val="000000"/>
              </w:rPr>
            </w:pPr>
            <w:r w:rsidDel="00000000" w:rsidR="00000000" w:rsidRPr="00000000">
              <w:rPr>
                <w:color w:val="000000"/>
                <w:sz w:val="24"/>
                <w:szCs w:val="24"/>
                <w:rtl w:val="0"/>
              </w:rPr>
              <w:t xml:space="preserve">Some Basic Set Identities</w:t>
            </w:r>
            <w:r w:rsidDel="00000000" w:rsidR="00000000" w:rsidRPr="00000000">
              <w:rPr>
                <w:rtl w:val="0"/>
              </w:rPr>
            </w:r>
          </w:p>
          <w:p w:rsidR="00000000" w:rsidDel="00000000" w:rsidP="00000000" w:rsidRDefault="00000000" w:rsidRPr="00000000" w14:paraId="000000BC">
            <w:pPr>
              <w:numPr>
                <w:ilvl w:val="0"/>
                <w:numId w:val="15"/>
              </w:numPr>
              <w:pBdr>
                <w:top w:space="0" w:sz="0" w:val="nil"/>
                <w:left w:space="0" w:sz="0" w:val="nil"/>
                <w:bottom w:space="0" w:sz="0" w:val="nil"/>
                <w:right w:space="0" w:sz="0" w:val="nil"/>
                <w:between w:space="0" w:sz="0" w:val="nil"/>
              </w:pBdr>
              <w:tabs>
                <w:tab w:val="left" w:leader="none" w:pos="549"/>
              </w:tabs>
              <w:spacing w:before="8" w:lineRule="auto"/>
              <w:ind w:left="548" w:hanging="286"/>
              <w:jc w:val="both"/>
              <w:rPr>
                <w:color w:val="000000"/>
                <w:sz w:val="24"/>
                <w:szCs w:val="24"/>
              </w:rPr>
            </w:pPr>
            <w:r w:rsidDel="00000000" w:rsidR="00000000" w:rsidRPr="00000000">
              <w:rPr>
                <w:color w:val="000000"/>
                <w:sz w:val="24"/>
                <w:szCs w:val="24"/>
                <w:rtl w:val="0"/>
              </w:rPr>
              <w:t xml:space="preserve">Understanding set operations using Python</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BD">
            <w:pPr>
              <w:pBdr>
                <w:top w:space="0" w:sz="0" w:val="nil"/>
                <w:left w:space="0" w:sz="0" w:val="nil"/>
                <w:bottom w:space="0" w:sz="0" w:val="nil"/>
                <w:right w:space="0" w:sz="0" w:val="nil"/>
                <w:between w:space="0" w:sz="0" w:val="nil"/>
              </w:pBdr>
              <w:spacing w:before="46" w:lineRule="auto"/>
              <w:ind w:left="34" w:right="190" w:firstLine="0"/>
              <w:jc w:val="center"/>
              <w:rPr>
                <w:color w:val="000000"/>
                <w:sz w:val="24"/>
                <w:szCs w:val="24"/>
              </w:rPr>
            </w:pPr>
            <w:r w:rsidDel="00000000" w:rsidR="00000000" w:rsidRPr="00000000">
              <w:rPr>
                <w:color w:val="000000"/>
                <w:sz w:val="24"/>
                <w:szCs w:val="24"/>
                <w:rtl w:val="0"/>
              </w:rPr>
              <w:t xml:space="preserve">Lesson 1</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BE">
            <w:pPr>
              <w:pBdr>
                <w:top w:space="0" w:sz="0" w:val="nil"/>
                <w:left w:space="0" w:sz="0" w:val="nil"/>
                <w:bottom w:space="0" w:sz="0" w:val="nil"/>
                <w:right w:space="0" w:sz="0" w:val="nil"/>
                <w:between w:space="0" w:sz="0" w:val="nil"/>
              </w:pBdr>
              <w:spacing w:before="46" w:lineRule="auto"/>
              <w:ind w:right="90"/>
              <w:rPr>
                <w:color w:val="000000"/>
                <w:sz w:val="24"/>
                <w:szCs w:val="24"/>
              </w:rPr>
            </w:pPr>
            <w:r w:rsidDel="00000000" w:rsidR="00000000" w:rsidRPr="00000000">
              <w:rPr>
                <w:sz w:val="24"/>
                <w:szCs w:val="24"/>
                <w:rtl w:val="0"/>
              </w:rPr>
              <w:t xml:space="preserve">P</w:t>
            </w:r>
            <w:r w:rsidDel="00000000" w:rsidR="00000000" w:rsidRPr="00000000">
              <w:rPr>
                <w:color w:val="000000"/>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BF">
            <w:pPr>
              <w:pBdr>
                <w:top w:space="0" w:sz="0" w:val="nil"/>
                <w:left w:space="0" w:sz="0" w:val="nil"/>
                <w:bottom w:space="0" w:sz="0" w:val="nil"/>
                <w:right w:space="0" w:sz="0" w:val="nil"/>
                <w:between w:space="0" w:sz="0" w:val="nil"/>
              </w:pBdr>
              <w:spacing w:before="46" w:lineRule="auto"/>
              <w:ind w:left="34" w:right="35" w:firstLine="0"/>
              <w:jc w:val="center"/>
              <w:rPr>
                <w:color w:val="000000"/>
                <w:sz w:val="24"/>
                <w:szCs w:val="24"/>
              </w:rPr>
            </w:pPr>
            <w:r w:rsidDel="00000000" w:rsidR="00000000" w:rsidRPr="00000000">
              <w:rPr>
                <w:color w:val="000000"/>
                <w:sz w:val="24"/>
                <w:szCs w:val="24"/>
                <w:rtl w:val="0"/>
              </w:rPr>
              <w:t xml:space="preserve">T1</w:t>
            </w:r>
          </w:p>
        </w:tc>
      </w:tr>
    </w:tbl>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bl>
      <w:tblPr>
        <w:tblStyle w:val="Table4"/>
        <w:tblW w:w="10573.000000000002" w:type="dxa"/>
        <w:jc w:val="left"/>
        <w:tblInd w:w="129.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05"/>
        <w:gridCol w:w="1408"/>
        <w:gridCol w:w="5404"/>
        <w:gridCol w:w="1140"/>
        <w:gridCol w:w="836"/>
        <w:gridCol w:w="1080"/>
        <w:tblGridChange w:id="0">
          <w:tblGrid>
            <w:gridCol w:w="705"/>
            <w:gridCol w:w="1408"/>
            <w:gridCol w:w="5404"/>
            <w:gridCol w:w="1140"/>
            <w:gridCol w:w="836"/>
            <w:gridCol w:w="1080"/>
          </w:tblGrid>
        </w:tblGridChange>
      </w:tblGrid>
      <w:tr>
        <w:trPr>
          <w:cantSplit w:val="0"/>
          <w:trHeight w:val="289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C1">
            <w:pPr>
              <w:pBdr>
                <w:top w:space="0" w:sz="0" w:val="nil"/>
                <w:left w:space="0" w:sz="0" w:val="nil"/>
                <w:bottom w:space="0" w:sz="0" w:val="nil"/>
                <w:right w:space="0" w:sz="0" w:val="nil"/>
                <w:between w:space="0" w:sz="0" w:val="nil"/>
              </w:pBdr>
              <w:spacing w:before="46" w:lineRule="auto"/>
              <w:ind w:right="11"/>
              <w:jc w:val="center"/>
              <w:rPr>
                <w:color w:val="000000"/>
                <w:sz w:val="24"/>
                <w:szCs w:val="24"/>
              </w:rPr>
            </w:pPr>
            <w:r w:rsidDel="00000000" w:rsidR="00000000" w:rsidRPr="00000000">
              <w:rPr>
                <w:color w:val="000000"/>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C2">
            <w:pPr>
              <w:pBdr>
                <w:top w:space="0" w:sz="0" w:val="nil"/>
                <w:left w:space="0" w:sz="0" w:val="nil"/>
                <w:bottom w:space="0" w:sz="0" w:val="nil"/>
                <w:right w:space="0" w:sz="0" w:val="nil"/>
                <w:between w:space="0" w:sz="0" w:val="nil"/>
              </w:pBdr>
              <w:spacing w:before="46" w:lineRule="auto"/>
              <w:ind w:left="53" w:firstLine="0"/>
              <w:rPr>
                <w:color w:val="000000"/>
                <w:sz w:val="24"/>
                <w:szCs w:val="24"/>
              </w:rPr>
            </w:pPr>
            <w:r w:rsidDel="00000000" w:rsidR="00000000" w:rsidRPr="00000000">
              <w:rPr>
                <w:color w:val="000000"/>
                <w:sz w:val="24"/>
                <w:szCs w:val="24"/>
                <w:rtl w:val="0"/>
              </w:rPr>
              <w:t xml:space="preserve">Function</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tabs>
                <w:tab w:val="left" w:leader="none" w:pos="489"/>
              </w:tabs>
              <w:spacing w:before="45" w:lineRule="auto"/>
              <w:ind w:left="488" w:hanging="226"/>
              <w:rPr>
                <w:color w:val="000000"/>
                <w:sz w:val="24"/>
                <w:szCs w:val="24"/>
              </w:rPr>
            </w:pPr>
            <w:bookmarkStart w:colFirst="0" w:colLast="0" w:name="_heading=h.3znysh7" w:id="1"/>
            <w:bookmarkEnd w:id="1"/>
            <w:r w:rsidDel="00000000" w:rsidR="00000000" w:rsidRPr="00000000">
              <w:rPr>
                <w:color w:val="000000"/>
                <w:sz w:val="24"/>
                <w:szCs w:val="24"/>
                <w:rtl w:val="0"/>
              </w:rPr>
              <w:t xml:space="preserve">Introduction &amp; definition</w:t>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tabs>
                <w:tab w:val="left" w:leader="none" w:pos="489"/>
              </w:tabs>
              <w:spacing w:before="12" w:line="235" w:lineRule="auto"/>
              <w:ind w:left="488" w:right="604" w:hanging="225"/>
              <w:rPr>
                <w:color w:val="000000"/>
                <w:sz w:val="24"/>
                <w:szCs w:val="24"/>
              </w:rPr>
            </w:pPr>
            <w:r w:rsidDel="00000000" w:rsidR="00000000" w:rsidRPr="00000000">
              <w:rPr>
                <w:color w:val="000000"/>
                <w:sz w:val="24"/>
                <w:szCs w:val="24"/>
                <w:rtl w:val="0"/>
              </w:rPr>
              <w:t xml:space="preserve">Co-domain, range, image, value of a function, Examples</w:t>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tabs>
                <w:tab w:val="left" w:leader="none" w:pos="489"/>
              </w:tabs>
              <w:spacing w:before="9" w:line="274" w:lineRule="auto"/>
              <w:ind w:left="488" w:hanging="226"/>
              <w:rPr>
                <w:color w:val="000000"/>
                <w:sz w:val="24"/>
                <w:szCs w:val="24"/>
              </w:rPr>
            </w:pPr>
            <w:r w:rsidDel="00000000" w:rsidR="00000000" w:rsidRPr="00000000">
              <w:rPr>
                <w:color w:val="000000"/>
                <w:sz w:val="24"/>
                <w:szCs w:val="24"/>
                <w:rtl w:val="0"/>
              </w:rPr>
              <w:t xml:space="preserve">Surjective, injective, bijective; examples</w:t>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tabs>
                <w:tab w:val="left" w:leader="none" w:pos="489"/>
              </w:tabs>
              <w:spacing w:line="274" w:lineRule="auto"/>
              <w:ind w:left="488" w:hanging="226"/>
              <w:rPr>
                <w:color w:val="000000"/>
                <w:sz w:val="24"/>
                <w:szCs w:val="24"/>
              </w:rPr>
            </w:pPr>
            <w:r w:rsidDel="00000000" w:rsidR="00000000" w:rsidRPr="00000000">
              <w:rPr>
                <w:color w:val="000000"/>
                <w:sz w:val="24"/>
                <w:szCs w:val="24"/>
                <w:rtl w:val="0"/>
              </w:rPr>
              <w:t xml:space="preserve">Composition of functions, examples</w:t>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tabs>
                <w:tab w:val="left" w:leader="none" w:pos="489"/>
              </w:tabs>
              <w:spacing w:before="8" w:line="274" w:lineRule="auto"/>
              <w:ind w:left="488" w:hanging="226"/>
              <w:rPr>
                <w:color w:val="000000"/>
                <w:sz w:val="24"/>
                <w:szCs w:val="24"/>
              </w:rPr>
            </w:pPr>
            <w:r w:rsidDel="00000000" w:rsidR="00000000" w:rsidRPr="00000000">
              <w:rPr>
                <w:color w:val="000000"/>
                <w:sz w:val="24"/>
                <w:szCs w:val="24"/>
                <w:rtl w:val="0"/>
              </w:rPr>
              <w:t xml:space="preserve">Inverse function, Identity map</w:t>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tabs>
                <w:tab w:val="left" w:leader="none" w:pos="489"/>
              </w:tabs>
              <w:spacing w:line="274" w:lineRule="auto"/>
              <w:ind w:left="488" w:hanging="226"/>
              <w:rPr>
                <w:color w:val="000000"/>
                <w:sz w:val="24"/>
                <w:szCs w:val="24"/>
              </w:rPr>
            </w:pPr>
            <w:r w:rsidDel="00000000" w:rsidR="00000000" w:rsidRPr="00000000">
              <w:rPr>
                <w:color w:val="000000"/>
                <w:sz w:val="24"/>
                <w:szCs w:val="24"/>
                <w:rtl w:val="0"/>
              </w:rPr>
              <w:t xml:space="preserve">Condition of a function to be invertible, examples</w:t>
            </w:r>
          </w:p>
          <w:p w:rsidR="00000000" w:rsidDel="00000000" w:rsidP="00000000" w:rsidRDefault="00000000" w:rsidRPr="00000000" w14:paraId="000000C9">
            <w:pPr>
              <w:numPr>
                <w:ilvl w:val="0"/>
                <w:numId w:val="6"/>
              </w:numPr>
              <w:pBdr>
                <w:top w:space="0" w:sz="0" w:val="nil"/>
                <w:left w:space="0" w:sz="0" w:val="nil"/>
                <w:bottom w:space="0" w:sz="0" w:val="nil"/>
                <w:right w:space="0" w:sz="0" w:val="nil"/>
                <w:between w:space="0" w:sz="0" w:val="nil"/>
              </w:pBdr>
              <w:tabs>
                <w:tab w:val="left" w:leader="none" w:pos="489"/>
              </w:tabs>
              <w:spacing w:before="8" w:line="274" w:lineRule="auto"/>
              <w:ind w:left="488" w:hanging="226"/>
              <w:rPr>
                <w:color w:val="000000"/>
                <w:sz w:val="24"/>
                <w:szCs w:val="24"/>
              </w:rPr>
            </w:pPr>
            <w:r w:rsidDel="00000000" w:rsidR="00000000" w:rsidRPr="00000000">
              <w:rPr>
                <w:color w:val="000000"/>
                <w:sz w:val="24"/>
                <w:szCs w:val="24"/>
                <w:rtl w:val="0"/>
              </w:rPr>
              <w:t xml:space="preserve">Inverse of composite functions</w:t>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tabs>
                <w:tab w:val="left" w:leader="none" w:pos="489"/>
              </w:tabs>
              <w:spacing w:line="274" w:lineRule="auto"/>
              <w:ind w:left="488" w:hanging="226"/>
              <w:rPr>
                <w:color w:val="000000"/>
                <w:sz w:val="24"/>
                <w:szCs w:val="24"/>
              </w:rPr>
            </w:pPr>
            <w:r w:rsidDel="00000000" w:rsidR="00000000" w:rsidRPr="00000000">
              <w:rPr>
                <w:color w:val="000000"/>
                <w:sz w:val="24"/>
                <w:szCs w:val="24"/>
                <w:rtl w:val="0"/>
              </w:rPr>
              <w:t xml:space="preserve">Properties of Composition of functions</w:t>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tabs>
                <w:tab w:val="left" w:leader="none" w:pos="489"/>
              </w:tabs>
              <w:spacing w:before="7" w:lineRule="auto"/>
              <w:ind w:left="488" w:hanging="226"/>
              <w:rPr>
                <w:color w:val="000000"/>
                <w:sz w:val="24"/>
                <w:szCs w:val="24"/>
              </w:rPr>
            </w:pPr>
            <w:r w:rsidDel="00000000" w:rsidR="00000000" w:rsidRPr="00000000">
              <w:rPr>
                <w:color w:val="000000"/>
                <w:sz w:val="24"/>
                <w:szCs w:val="24"/>
                <w:rtl w:val="0"/>
              </w:rPr>
              <w:t xml:space="preserve">Defining the mathematical expressions in python</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CC">
            <w:pPr>
              <w:pBdr>
                <w:top w:space="0" w:sz="0" w:val="nil"/>
                <w:left w:space="0" w:sz="0" w:val="nil"/>
                <w:bottom w:space="0" w:sz="0" w:val="nil"/>
                <w:right w:space="0" w:sz="0" w:val="nil"/>
                <w:between w:space="0" w:sz="0" w:val="nil"/>
              </w:pBdr>
              <w:spacing w:before="46" w:line="246" w:lineRule="auto"/>
              <w:ind w:left="53" w:right="240" w:firstLine="0"/>
              <w:rPr>
                <w:color w:val="000000"/>
                <w:sz w:val="24"/>
                <w:szCs w:val="24"/>
              </w:rPr>
            </w:pPr>
            <w:r w:rsidDel="00000000" w:rsidR="00000000" w:rsidRPr="00000000">
              <w:rPr>
                <w:color w:val="000000"/>
                <w:sz w:val="24"/>
                <w:szCs w:val="24"/>
                <w:rtl w:val="0"/>
              </w:rPr>
              <w:t xml:space="preserve">Lesson 2-3</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CD">
            <w:pPr>
              <w:pBdr>
                <w:top w:space="0" w:sz="0" w:val="nil"/>
                <w:left w:space="0" w:sz="0" w:val="nil"/>
                <w:bottom w:space="0" w:sz="0" w:val="nil"/>
                <w:right w:space="0" w:sz="0" w:val="nil"/>
                <w:between w:space="0" w:sz="0" w:val="nil"/>
              </w:pBdr>
              <w:spacing w:before="46" w:lineRule="auto"/>
              <w:ind w:left="53" w:firstLine="0"/>
              <w:rPr>
                <w:color w:val="000000"/>
                <w:sz w:val="24"/>
                <w:szCs w:val="24"/>
              </w:rPr>
            </w:pPr>
            <w:r w:rsidDel="00000000" w:rsidR="00000000" w:rsidRPr="00000000">
              <w:rPr>
                <w:sz w:val="24"/>
                <w:szCs w:val="24"/>
                <w:rtl w:val="0"/>
              </w:rPr>
              <w:t xml:space="preserve">P</w:t>
            </w:r>
            <w:r w:rsidDel="00000000" w:rsidR="00000000" w:rsidRPr="00000000">
              <w:rPr>
                <w:color w:val="000000"/>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CE">
            <w:pPr>
              <w:pBdr>
                <w:top w:space="0" w:sz="0" w:val="nil"/>
                <w:left w:space="0" w:sz="0" w:val="nil"/>
                <w:bottom w:space="0" w:sz="0" w:val="nil"/>
                <w:right w:space="0" w:sz="0" w:val="nil"/>
                <w:between w:space="0" w:sz="0" w:val="nil"/>
              </w:pBdr>
              <w:spacing w:before="46" w:lineRule="auto"/>
              <w:ind w:left="270" w:firstLine="0"/>
              <w:rPr>
                <w:color w:val="000000"/>
                <w:sz w:val="24"/>
                <w:szCs w:val="24"/>
              </w:rPr>
            </w:pPr>
            <w:r w:rsidDel="00000000" w:rsidR="00000000" w:rsidRPr="00000000">
              <w:rPr>
                <w:color w:val="000000"/>
                <w:sz w:val="24"/>
                <w:szCs w:val="24"/>
                <w:rtl w:val="0"/>
              </w:rPr>
              <w:t xml:space="preserve">T1</w:t>
            </w:r>
          </w:p>
        </w:tc>
      </w:tr>
      <w:tr>
        <w:trPr>
          <w:cantSplit w:val="0"/>
          <w:trHeight w:val="232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CF">
            <w:pPr>
              <w:pBdr>
                <w:top w:space="0" w:sz="0" w:val="nil"/>
                <w:left w:space="0" w:sz="0" w:val="nil"/>
                <w:bottom w:space="0" w:sz="0" w:val="nil"/>
                <w:right w:space="0" w:sz="0" w:val="nil"/>
                <w:between w:space="0" w:sz="0" w:val="nil"/>
              </w:pBdr>
              <w:spacing w:before="46" w:lineRule="auto"/>
              <w:ind w:right="11"/>
              <w:jc w:val="center"/>
              <w:rPr>
                <w:color w:val="000000"/>
                <w:sz w:val="24"/>
                <w:szCs w:val="24"/>
              </w:rPr>
            </w:pPr>
            <w:r w:rsidDel="00000000" w:rsidR="00000000" w:rsidRPr="00000000">
              <w:rPr>
                <w:color w:val="000000"/>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D0">
            <w:pPr>
              <w:pBdr>
                <w:top w:space="0" w:sz="0" w:val="nil"/>
                <w:left w:space="0" w:sz="0" w:val="nil"/>
                <w:bottom w:space="0" w:sz="0" w:val="nil"/>
                <w:right w:space="0" w:sz="0" w:val="nil"/>
                <w:between w:space="0" w:sz="0" w:val="nil"/>
              </w:pBdr>
              <w:spacing w:before="46" w:lineRule="auto"/>
              <w:ind w:left="53" w:firstLine="0"/>
              <w:rPr>
                <w:color w:val="000000"/>
                <w:sz w:val="24"/>
                <w:szCs w:val="24"/>
              </w:rPr>
            </w:pPr>
            <w:r w:rsidDel="00000000" w:rsidR="00000000" w:rsidRPr="00000000">
              <w:rPr>
                <w:color w:val="000000"/>
                <w:sz w:val="24"/>
                <w:szCs w:val="24"/>
                <w:rtl w:val="0"/>
              </w:rPr>
              <w:t xml:space="preserve">Counting</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D1">
            <w:pPr>
              <w:numPr>
                <w:ilvl w:val="0"/>
                <w:numId w:val="4"/>
              </w:numPr>
              <w:pBdr>
                <w:top w:space="0" w:sz="0" w:val="nil"/>
                <w:left w:space="0" w:sz="0" w:val="nil"/>
                <w:bottom w:space="0" w:sz="0" w:val="nil"/>
                <w:right w:space="0" w:sz="0" w:val="nil"/>
                <w:between w:space="0" w:sz="0" w:val="nil"/>
              </w:pBdr>
              <w:tabs>
                <w:tab w:val="left" w:leader="none" w:pos="489"/>
              </w:tabs>
              <w:spacing w:before="45" w:lineRule="auto"/>
              <w:ind w:left="488" w:hanging="226"/>
              <w:rPr>
                <w:color w:val="000000"/>
                <w:sz w:val="24"/>
                <w:szCs w:val="24"/>
              </w:rPr>
            </w:pPr>
            <w:r w:rsidDel="00000000" w:rsidR="00000000" w:rsidRPr="00000000">
              <w:rPr>
                <w:color w:val="000000"/>
                <w:sz w:val="24"/>
                <w:szCs w:val="24"/>
                <w:rtl w:val="0"/>
              </w:rPr>
              <w:t xml:space="preserve">The Basics of Counting</w:t>
            </w:r>
          </w:p>
          <w:p w:rsidR="00000000" w:rsidDel="00000000" w:rsidP="00000000" w:rsidRDefault="00000000" w:rsidRPr="00000000" w14:paraId="000000D2">
            <w:pPr>
              <w:numPr>
                <w:ilvl w:val="0"/>
                <w:numId w:val="4"/>
              </w:numPr>
              <w:pBdr>
                <w:top w:space="0" w:sz="0" w:val="nil"/>
                <w:left w:space="0" w:sz="0" w:val="nil"/>
                <w:bottom w:space="0" w:sz="0" w:val="nil"/>
                <w:right w:space="0" w:sz="0" w:val="nil"/>
                <w:between w:space="0" w:sz="0" w:val="nil"/>
              </w:pBdr>
              <w:tabs>
                <w:tab w:val="left" w:leader="none" w:pos="489"/>
              </w:tabs>
              <w:spacing w:before="8" w:line="274" w:lineRule="auto"/>
              <w:ind w:left="488" w:hanging="226"/>
              <w:rPr>
                <w:color w:val="000000"/>
                <w:sz w:val="24"/>
                <w:szCs w:val="24"/>
              </w:rPr>
            </w:pPr>
            <w:r w:rsidDel="00000000" w:rsidR="00000000" w:rsidRPr="00000000">
              <w:rPr>
                <w:color w:val="000000"/>
                <w:sz w:val="24"/>
                <w:szCs w:val="24"/>
                <w:rtl w:val="0"/>
              </w:rPr>
              <w:t xml:space="preserve">The Pigeonhole Principle</w:t>
            </w:r>
          </w:p>
          <w:p w:rsidR="00000000" w:rsidDel="00000000" w:rsidP="00000000" w:rsidRDefault="00000000" w:rsidRPr="00000000" w14:paraId="000000D3">
            <w:pPr>
              <w:numPr>
                <w:ilvl w:val="0"/>
                <w:numId w:val="4"/>
              </w:numPr>
              <w:pBdr>
                <w:top w:space="0" w:sz="0" w:val="nil"/>
                <w:left w:space="0" w:sz="0" w:val="nil"/>
                <w:bottom w:space="0" w:sz="0" w:val="nil"/>
                <w:right w:space="0" w:sz="0" w:val="nil"/>
                <w:between w:space="0" w:sz="0" w:val="nil"/>
              </w:pBdr>
              <w:tabs>
                <w:tab w:val="left" w:leader="none" w:pos="489"/>
              </w:tabs>
              <w:spacing w:line="270" w:lineRule="auto"/>
              <w:ind w:left="488" w:hanging="226"/>
              <w:rPr>
                <w:color w:val="000000"/>
                <w:sz w:val="24"/>
                <w:szCs w:val="24"/>
              </w:rPr>
            </w:pPr>
            <w:r w:rsidDel="00000000" w:rsidR="00000000" w:rsidRPr="00000000">
              <w:rPr>
                <w:color w:val="000000"/>
                <w:sz w:val="24"/>
                <w:szCs w:val="24"/>
                <w:rtl w:val="0"/>
              </w:rPr>
              <w:t xml:space="preserve">Permutations and Combinations</w:t>
            </w:r>
          </w:p>
          <w:p w:rsidR="00000000" w:rsidDel="00000000" w:rsidP="00000000" w:rsidRDefault="00000000" w:rsidRPr="00000000" w14:paraId="000000D4">
            <w:pPr>
              <w:numPr>
                <w:ilvl w:val="0"/>
                <w:numId w:val="4"/>
              </w:numPr>
              <w:pBdr>
                <w:top w:space="0" w:sz="0" w:val="nil"/>
                <w:left w:space="0" w:sz="0" w:val="nil"/>
                <w:bottom w:space="0" w:sz="0" w:val="nil"/>
                <w:right w:space="0" w:sz="0" w:val="nil"/>
                <w:between w:space="0" w:sz="0" w:val="nil"/>
              </w:pBdr>
              <w:tabs>
                <w:tab w:val="left" w:leader="none" w:pos="489"/>
              </w:tabs>
              <w:spacing w:line="274" w:lineRule="auto"/>
              <w:ind w:left="488" w:hanging="226"/>
              <w:rPr>
                <w:color w:val="000000"/>
                <w:sz w:val="24"/>
                <w:szCs w:val="24"/>
              </w:rPr>
            </w:pPr>
            <w:r w:rsidDel="00000000" w:rsidR="00000000" w:rsidRPr="00000000">
              <w:rPr>
                <w:color w:val="000000"/>
                <w:sz w:val="24"/>
                <w:szCs w:val="24"/>
                <w:rtl w:val="0"/>
              </w:rPr>
              <w:t xml:space="preserve">Binomial Coefficients</w:t>
            </w:r>
          </w:p>
          <w:p w:rsidR="00000000" w:rsidDel="00000000" w:rsidP="00000000" w:rsidRDefault="00000000" w:rsidRPr="00000000" w14:paraId="000000D5">
            <w:pPr>
              <w:numPr>
                <w:ilvl w:val="0"/>
                <w:numId w:val="4"/>
              </w:numPr>
              <w:pBdr>
                <w:top w:space="0" w:sz="0" w:val="nil"/>
                <w:left w:space="0" w:sz="0" w:val="nil"/>
                <w:bottom w:space="0" w:sz="0" w:val="nil"/>
                <w:right w:space="0" w:sz="0" w:val="nil"/>
                <w:between w:space="0" w:sz="0" w:val="nil"/>
              </w:pBdr>
              <w:tabs>
                <w:tab w:val="left" w:leader="none" w:pos="549"/>
              </w:tabs>
              <w:spacing w:before="8" w:line="274" w:lineRule="auto"/>
              <w:ind w:left="548" w:hanging="286"/>
              <w:rPr>
                <w:color w:val="000000"/>
                <w:sz w:val="24"/>
                <w:szCs w:val="24"/>
              </w:rPr>
            </w:pPr>
            <w:r w:rsidDel="00000000" w:rsidR="00000000" w:rsidRPr="00000000">
              <w:rPr>
                <w:color w:val="000000"/>
                <w:sz w:val="24"/>
                <w:szCs w:val="24"/>
                <w:rtl w:val="0"/>
              </w:rPr>
              <w:t xml:space="preserve">Generalized Permutations and Combinations</w:t>
            </w:r>
          </w:p>
          <w:p w:rsidR="00000000" w:rsidDel="00000000" w:rsidP="00000000" w:rsidRDefault="00000000" w:rsidRPr="00000000" w14:paraId="000000D6">
            <w:pPr>
              <w:numPr>
                <w:ilvl w:val="0"/>
                <w:numId w:val="4"/>
              </w:numPr>
              <w:pBdr>
                <w:top w:space="0" w:sz="0" w:val="nil"/>
                <w:left w:space="0" w:sz="0" w:val="nil"/>
                <w:bottom w:space="0" w:sz="0" w:val="nil"/>
                <w:right w:space="0" w:sz="0" w:val="nil"/>
                <w:between w:space="0" w:sz="0" w:val="nil"/>
              </w:pBdr>
              <w:tabs>
                <w:tab w:val="left" w:leader="none" w:pos="489"/>
              </w:tabs>
              <w:spacing w:line="274" w:lineRule="auto"/>
              <w:ind w:left="488" w:hanging="226"/>
              <w:rPr>
                <w:color w:val="000000"/>
                <w:sz w:val="24"/>
                <w:szCs w:val="24"/>
              </w:rPr>
            </w:pPr>
            <w:r w:rsidDel="00000000" w:rsidR="00000000" w:rsidRPr="00000000">
              <w:rPr>
                <w:color w:val="000000"/>
                <w:sz w:val="24"/>
                <w:szCs w:val="24"/>
                <w:rtl w:val="0"/>
              </w:rPr>
              <w:t xml:space="preserve">Generating Permutations and Combinations.</w:t>
            </w:r>
          </w:p>
          <w:p w:rsidR="00000000" w:rsidDel="00000000" w:rsidP="00000000" w:rsidRDefault="00000000" w:rsidRPr="00000000" w14:paraId="000000D7">
            <w:pPr>
              <w:numPr>
                <w:ilvl w:val="0"/>
                <w:numId w:val="4"/>
              </w:numPr>
              <w:pBdr>
                <w:top w:space="0" w:sz="0" w:val="nil"/>
                <w:left w:space="0" w:sz="0" w:val="nil"/>
                <w:bottom w:space="0" w:sz="0" w:val="nil"/>
                <w:right w:space="0" w:sz="0" w:val="nil"/>
                <w:between w:space="0" w:sz="0" w:val="nil"/>
              </w:pBdr>
              <w:tabs>
                <w:tab w:val="left" w:leader="none" w:pos="489"/>
              </w:tabs>
              <w:spacing w:before="12" w:line="235" w:lineRule="auto"/>
              <w:ind w:left="488" w:right="623" w:hanging="225"/>
              <w:rPr>
                <w:color w:val="000000"/>
                <w:sz w:val="24"/>
                <w:szCs w:val="24"/>
              </w:rPr>
            </w:pPr>
            <w:r w:rsidDel="00000000" w:rsidR="00000000" w:rsidRPr="00000000">
              <w:rPr>
                <w:color w:val="000000"/>
                <w:sz w:val="24"/>
                <w:szCs w:val="24"/>
                <w:rtl w:val="0"/>
              </w:rPr>
              <w:t xml:space="preserve">Solving different problem related to Counting using python</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D8">
            <w:pPr>
              <w:pBdr>
                <w:top w:space="0" w:sz="0" w:val="nil"/>
                <w:left w:space="0" w:sz="0" w:val="nil"/>
                <w:bottom w:space="0" w:sz="0" w:val="nil"/>
                <w:right w:space="0" w:sz="0" w:val="nil"/>
                <w:between w:space="0" w:sz="0" w:val="nil"/>
              </w:pBdr>
              <w:spacing w:before="50" w:line="235" w:lineRule="auto"/>
              <w:ind w:left="53" w:right="240" w:firstLine="0"/>
              <w:rPr>
                <w:color w:val="000000"/>
                <w:sz w:val="24"/>
                <w:szCs w:val="24"/>
              </w:rPr>
            </w:pPr>
            <w:r w:rsidDel="00000000" w:rsidR="00000000" w:rsidRPr="00000000">
              <w:rPr>
                <w:color w:val="000000"/>
                <w:sz w:val="24"/>
                <w:szCs w:val="24"/>
                <w:rtl w:val="0"/>
              </w:rPr>
              <w:t xml:space="preserve">Lesson 4-6</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D9">
            <w:pPr>
              <w:pBdr>
                <w:top w:space="0" w:sz="0" w:val="nil"/>
                <w:left w:space="0" w:sz="0" w:val="nil"/>
                <w:bottom w:space="0" w:sz="0" w:val="nil"/>
                <w:right w:space="0" w:sz="0" w:val="nil"/>
                <w:between w:space="0" w:sz="0" w:val="nil"/>
              </w:pBdr>
              <w:spacing w:before="46" w:lineRule="auto"/>
              <w:ind w:left="53" w:firstLine="0"/>
              <w:rPr>
                <w:color w:val="000000"/>
                <w:sz w:val="24"/>
                <w:szCs w:val="24"/>
              </w:rPr>
            </w:pPr>
            <w:r w:rsidDel="00000000" w:rsidR="00000000" w:rsidRPr="00000000">
              <w:rPr>
                <w:sz w:val="24"/>
                <w:szCs w:val="24"/>
                <w:rtl w:val="0"/>
              </w:rPr>
              <w:t xml:space="preserve">P</w:t>
            </w:r>
            <w:r w:rsidDel="00000000" w:rsidR="00000000" w:rsidRPr="00000000">
              <w:rPr>
                <w:color w:val="000000"/>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DA">
            <w:pPr>
              <w:pBdr>
                <w:top w:space="0" w:sz="0" w:val="nil"/>
                <w:left w:space="0" w:sz="0" w:val="nil"/>
                <w:bottom w:space="0" w:sz="0" w:val="nil"/>
                <w:right w:space="0" w:sz="0" w:val="nil"/>
                <w:between w:space="0" w:sz="0" w:val="nil"/>
              </w:pBdr>
              <w:spacing w:before="46" w:lineRule="auto"/>
              <w:ind w:left="270" w:firstLine="0"/>
              <w:rPr>
                <w:color w:val="000000"/>
                <w:sz w:val="24"/>
                <w:szCs w:val="24"/>
              </w:rPr>
            </w:pPr>
            <w:r w:rsidDel="00000000" w:rsidR="00000000" w:rsidRPr="00000000">
              <w:rPr>
                <w:color w:val="000000"/>
                <w:sz w:val="24"/>
                <w:szCs w:val="24"/>
                <w:rtl w:val="0"/>
              </w:rPr>
              <w:t xml:space="preserve">T1</w:t>
            </w:r>
          </w:p>
        </w:tc>
      </w:tr>
      <w:tr>
        <w:trPr>
          <w:cantSplit w:val="0"/>
          <w:trHeight w:val="262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DB">
            <w:pPr>
              <w:pBdr>
                <w:top w:space="0" w:sz="0" w:val="nil"/>
                <w:left w:space="0" w:sz="0" w:val="nil"/>
                <w:bottom w:space="0" w:sz="0" w:val="nil"/>
                <w:right w:space="0" w:sz="0" w:val="nil"/>
                <w:between w:space="0" w:sz="0" w:val="nil"/>
              </w:pBdr>
              <w:spacing w:before="61" w:lineRule="auto"/>
              <w:ind w:right="11"/>
              <w:jc w:val="center"/>
              <w:rPr>
                <w:color w:val="000000"/>
                <w:sz w:val="24"/>
                <w:szCs w:val="24"/>
              </w:rPr>
            </w:pPr>
            <w:r w:rsidDel="00000000" w:rsidR="00000000" w:rsidRPr="00000000">
              <w:rPr>
                <w:color w:val="000000"/>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DC">
            <w:pPr>
              <w:pBdr>
                <w:top w:space="0" w:sz="0" w:val="nil"/>
                <w:left w:space="0" w:sz="0" w:val="nil"/>
                <w:bottom w:space="0" w:sz="0" w:val="nil"/>
                <w:right w:space="0" w:sz="0" w:val="nil"/>
                <w:between w:space="0" w:sz="0" w:val="nil"/>
              </w:pBdr>
              <w:spacing w:before="65" w:line="235" w:lineRule="auto"/>
              <w:ind w:left="53" w:right="80" w:firstLine="0"/>
              <w:rPr>
                <w:color w:val="000000"/>
                <w:sz w:val="24"/>
                <w:szCs w:val="24"/>
              </w:rPr>
            </w:pPr>
            <w:bookmarkStart w:colFirst="0" w:colLast="0" w:name="_heading=h.2et92p0" w:id="2"/>
            <w:bookmarkEnd w:id="2"/>
            <w:r w:rsidDel="00000000" w:rsidR="00000000" w:rsidRPr="00000000">
              <w:rPr>
                <w:color w:val="000000"/>
                <w:sz w:val="24"/>
                <w:szCs w:val="24"/>
                <w:rtl w:val="0"/>
              </w:rPr>
              <w:t xml:space="preserve">Proposition al Logics</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DD">
            <w:pPr>
              <w:numPr>
                <w:ilvl w:val="0"/>
                <w:numId w:val="7"/>
              </w:numPr>
              <w:pBdr>
                <w:top w:space="0" w:sz="0" w:val="nil"/>
                <w:left w:space="0" w:sz="0" w:val="nil"/>
                <w:bottom w:space="0" w:sz="0" w:val="nil"/>
                <w:right w:space="0" w:sz="0" w:val="nil"/>
                <w:between w:space="0" w:sz="0" w:val="nil"/>
              </w:pBdr>
              <w:tabs>
                <w:tab w:val="left" w:leader="none" w:pos="489"/>
              </w:tabs>
              <w:spacing w:before="60" w:line="274" w:lineRule="auto"/>
              <w:ind w:left="488" w:hanging="226"/>
              <w:rPr>
                <w:color w:val="000000"/>
                <w:sz w:val="24"/>
                <w:szCs w:val="24"/>
              </w:rPr>
            </w:pPr>
            <w:bookmarkStart w:colFirst="0" w:colLast="0" w:name="_heading=h.tyjcwt" w:id="3"/>
            <w:bookmarkEnd w:id="3"/>
            <w:r w:rsidDel="00000000" w:rsidR="00000000" w:rsidRPr="00000000">
              <w:rPr>
                <w:color w:val="000000"/>
                <w:sz w:val="24"/>
                <w:szCs w:val="24"/>
                <w:rtl w:val="0"/>
              </w:rPr>
              <w:t xml:space="preserve">Definition, Statements &amp; Notation</w:t>
            </w:r>
          </w:p>
          <w:p w:rsidR="00000000" w:rsidDel="00000000" w:rsidP="00000000" w:rsidRDefault="00000000" w:rsidRPr="00000000" w14:paraId="000000DE">
            <w:pPr>
              <w:numPr>
                <w:ilvl w:val="0"/>
                <w:numId w:val="7"/>
              </w:numPr>
              <w:pBdr>
                <w:top w:space="0" w:sz="0" w:val="nil"/>
                <w:left w:space="0" w:sz="0" w:val="nil"/>
                <w:bottom w:space="0" w:sz="0" w:val="nil"/>
                <w:right w:space="0" w:sz="0" w:val="nil"/>
                <w:between w:space="0" w:sz="0" w:val="nil"/>
              </w:pBdr>
              <w:tabs>
                <w:tab w:val="left" w:leader="none" w:pos="549"/>
              </w:tabs>
              <w:spacing w:line="274" w:lineRule="auto"/>
              <w:ind w:left="548" w:hanging="286"/>
              <w:rPr>
                <w:color w:val="000000"/>
                <w:sz w:val="24"/>
                <w:szCs w:val="24"/>
              </w:rPr>
            </w:pPr>
            <w:r w:rsidDel="00000000" w:rsidR="00000000" w:rsidRPr="00000000">
              <w:rPr>
                <w:color w:val="000000"/>
                <w:sz w:val="24"/>
                <w:szCs w:val="24"/>
                <w:rtl w:val="0"/>
              </w:rPr>
              <w:t xml:space="preserve">Truth Values, Connectives</w:t>
            </w:r>
          </w:p>
          <w:p w:rsidR="00000000" w:rsidDel="00000000" w:rsidP="00000000" w:rsidRDefault="00000000" w:rsidRPr="00000000" w14:paraId="000000DF">
            <w:pPr>
              <w:numPr>
                <w:ilvl w:val="0"/>
                <w:numId w:val="7"/>
              </w:numPr>
              <w:pBdr>
                <w:top w:space="0" w:sz="0" w:val="nil"/>
                <w:left w:space="0" w:sz="0" w:val="nil"/>
                <w:bottom w:space="0" w:sz="0" w:val="nil"/>
                <w:right w:space="0" w:sz="0" w:val="nil"/>
                <w:between w:space="0" w:sz="0" w:val="nil"/>
              </w:pBdr>
              <w:tabs>
                <w:tab w:val="left" w:leader="none" w:pos="549"/>
              </w:tabs>
              <w:spacing w:before="8" w:line="274" w:lineRule="auto"/>
              <w:ind w:left="548" w:hanging="286"/>
              <w:rPr>
                <w:color w:val="000000"/>
                <w:sz w:val="24"/>
                <w:szCs w:val="24"/>
              </w:rPr>
            </w:pPr>
            <w:r w:rsidDel="00000000" w:rsidR="00000000" w:rsidRPr="00000000">
              <w:rPr>
                <w:color w:val="000000"/>
                <w:sz w:val="24"/>
                <w:szCs w:val="24"/>
                <w:rtl w:val="0"/>
              </w:rPr>
              <w:t xml:space="preserve">Statement Formulas &amp; Truth Tables</w:t>
            </w:r>
          </w:p>
          <w:p w:rsidR="00000000" w:rsidDel="00000000" w:rsidP="00000000" w:rsidRDefault="00000000" w:rsidRPr="00000000" w14:paraId="000000E0">
            <w:pPr>
              <w:numPr>
                <w:ilvl w:val="0"/>
                <w:numId w:val="7"/>
              </w:numPr>
              <w:pBdr>
                <w:top w:space="0" w:sz="0" w:val="nil"/>
                <w:left w:space="0" w:sz="0" w:val="nil"/>
                <w:bottom w:space="0" w:sz="0" w:val="nil"/>
                <w:right w:space="0" w:sz="0" w:val="nil"/>
                <w:between w:space="0" w:sz="0" w:val="nil"/>
              </w:pBdr>
              <w:tabs>
                <w:tab w:val="left" w:leader="none" w:pos="549"/>
              </w:tabs>
              <w:spacing w:line="274" w:lineRule="auto"/>
              <w:ind w:left="548" w:hanging="286"/>
              <w:rPr>
                <w:color w:val="000000"/>
                <w:sz w:val="24"/>
                <w:szCs w:val="24"/>
              </w:rPr>
            </w:pPr>
            <w:r w:rsidDel="00000000" w:rsidR="00000000" w:rsidRPr="00000000">
              <w:rPr>
                <w:color w:val="000000"/>
                <w:sz w:val="24"/>
                <w:szCs w:val="24"/>
                <w:rtl w:val="0"/>
              </w:rPr>
              <w:t xml:space="preserve">Well-formed Formulas</w:t>
            </w:r>
          </w:p>
          <w:p w:rsidR="00000000" w:rsidDel="00000000" w:rsidP="00000000" w:rsidRDefault="00000000" w:rsidRPr="00000000" w14:paraId="000000E1">
            <w:pPr>
              <w:numPr>
                <w:ilvl w:val="0"/>
                <w:numId w:val="7"/>
              </w:numPr>
              <w:pBdr>
                <w:top w:space="0" w:sz="0" w:val="nil"/>
                <w:left w:space="0" w:sz="0" w:val="nil"/>
                <w:bottom w:space="0" w:sz="0" w:val="nil"/>
                <w:right w:space="0" w:sz="0" w:val="nil"/>
                <w:between w:space="0" w:sz="0" w:val="nil"/>
              </w:pBdr>
              <w:tabs>
                <w:tab w:val="left" w:leader="none" w:pos="489"/>
              </w:tabs>
              <w:spacing w:before="8" w:line="274" w:lineRule="auto"/>
              <w:ind w:left="488" w:hanging="226"/>
              <w:rPr>
                <w:color w:val="000000"/>
                <w:sz w:val="24"/>
                <w:szCs w:val="24"/>
              </w:rPr>
            </w:pPr>
            <w:r w:rsidDel="00000000" w:rsidR="00000000" w:rsidRPr="00000000">
              <w:rPr>
                <w:color w:val="000000"/>
                <w:sz w:val="24"/>
                <w:szCs w:val="24"/>
                <w:rtl w:val="0"/>
              </w:rPr>
              <w:t xml:space="preserve">Tautologies</w:t>
            </w:r>
          </w:p>
          <w:p w:rsidR="00000000" w:rsidDel="00000000" w:rsidP="00000000" w:rsidRDefault="00000000" w:rsidRPr="00000000" w14:paraId="000000E2">
            <w:pPr>
              <w:numPr>
                <w:ilvl w:val="0"/>
                <w:numId w:val="7"/>
              </w:numPr>
              <w:pBdr>
                <w:top w:space="0" w:sz="0" w:val="nil"/>
                <w:left w:space="0" w:sz="0" w:val="nil"/>
                <w:bottom w:space="0" w:sz="0" w:val="nil"/>
                <w:right w:space="0" w:sz="0" w:val="nil"/>
                <w:between w:space="0" w:sz="0" w:val="nil"/>
              </w:pBdr>
              <w:tabs>
                <w:tab w:val="left" w:leader="none" w:pos="549"/>
              </w:tabs>
              <w:spacing w:line="274" w:lineRule="auto"/>
              <w:ind w:left="548" w:hanging="286"/>
              <w:rPr>
                <w:color w:val="000000"/>
                <w:sz w:val="24"/>
                <w:szCs w:val="24"/>
              </w:rPr>
            </w:pPr>
            <w:r w:rsidDel="00000000" w:rsidR="00000000" w:rsidRPr="00000000">
              <w:rPr>
                <w:color w:val="000000"/>
                <w:sz w:val="24"/>
                <w:szCs w:val="24"/>
                <w:rtl w:val="0"/>
              </w:rPr>
              <w:t xml:space="preserve">Equivalence of Formulas</w:t>
            </w:r>
          </w:p>
          <w:p w:rsidR="00000000" w:rsidDel="00000000" w:rsidP="00000000" w:rsidRDefault="00000000" w:rsidRPr="00000000" w14:paraId="000000E3">
            <w:pPr>
              <w:numPr>
                <w:ilvl w:val="0"/>
                <w:numId w:val="7"/>
              </w:numPr>
              <w:pBdr>
                <w:top w:space="0" w:sz="0" w:val="nil"/>
                <w:left w:space="0" w:sz="0" w:val="nil"/>
                <w:bottom w:space="0" w:sz="0" w:val="nil"/>
                <w:right w:space="0" w:sz="0" w:val="nil"/>
                <w:between w:space="0" w:sz="0" w:val="nil"/>
              </w:pBdr>
              <w:tabs>
                <w:tab w:val="left" w:leader="none" w:pos="549"/>
              </w:tabs>
              <w:spacing w:before="7" w:line="274" w:lineRule="auto"/>
              <w:ind w:left="548" w:hanging="286"/>
              <w:rPr>
                <w:color w:val="000000"/>
                <w:sz w:val="24"/>
                <w:szCs w:val="24"/>
              </w:rPr>
            </w:pPr>
            <w:r w:rsidDel="00000000" w:rsidR="00000000" w:rsidRPr="00000000">
              <w:rPr>
                <w:color w:val="000000"/>
                <w:sz w:val="24"/>
                <w:szCs w:val="24"/>
                <w:rtl w:val="0"/>
              </w:rPr>
              <w:t xml:space="preserve">Duality Law,</w:t>
            </w:r>
          </w:p>
          <w:p w:rsidR="00000000" w:rsidDel="00000000" w:rsidP="00000000" w:rsidRDefault="00000000" w:rsidRPr="00000000" w14:paraId="000000E4">
            <w:pPr>
              <w:numPr>
                <w:ilvl w:val="0"/>
                <w:numId w:val="7"/>
              </w:numPr>
              <w:pBdr>
                <w:top w:space="0" w:sz="0" w:val="nil"/>
                <w:left w:space="0" w:sz="0" w:val="nil"/>
                <w:bottom w:space="0" w:sz="0" w:val="nil"/>
                <w:right w:space="0" w:sz="0" w:val="nil"/>
                <w:between w:space="0" w:sz="0" w:val="nil"/>
              </w:pBdr>
              <w:tabs>
                <w:tab w:val="left" w:leader="none" w:pos="489"/>
              </w:tabs>
              <w:spacing w:line="274" w:lineRule="auto"/>
              <w:ind w:left="488" w:hanging="226"/>
              <w:rPr>
                <w:color w:val="000000"/>
                <w:sz w:val="24"/>
                <w:szCs w:val="24"/>
              </w:rPr>
            </w:pPr>
            <w:r w:rsidDel="00000000" w:rsidR="00000000" w:rsidRPr="00000000">
              <w:rPr>
                <w:color w:val="000000"/>
                <w:sz w:val="24"/>
                <w:szCs w:val="24"/>
                <w:rtl w:val="0"/>
              </w:rPr>
              <w:t xml:space="preserve">Tautological Implications, Examples</w:t>
            </w:r>
          </w:p>
          <w:p w:rsidR="00000000" w:rsidDel="00000000" w:rsidP="00000000" w:rsidRDefault="00000000" w:rsidRPr="00000000" w14:paraId="000000E5">
            <w:pPr>
              <w:numPr>
                <w:ilvl w:val="0"/>
                <w:numId w:val="7"/>
              </w:numPr>
              <w:pBdr>
                <w:top w:space="0" w:sz="0" w:val="nil"/>
                <w:left w:space="0" w:sz="0" w:val="nil"/>
                <w:bottom w:space="0" w:sz="0" w:val="nil"/>
                <w:right w:space="0" w:sz="0" w:val="nil"/>
                <w:between w:space="0" w:sz="0" w:val="nil"/>
              </w:pBdr>
              <w:tabs>
                <w:tab w:val="left" w:leader="none" w:pos="489"/>
              </w:tabs>
              <w:spacing w:before="8" w:lineRule="auto"/>
              <w:ind w:left="488" w:hanging="226"/>
              <w:rPr>
                <w:color w:val="000000"/>
                <w:sz w:val="24"/>
                <w:szCs w:val="24"/>
              </w:rPr>
            </w:pPr>
            <w:r w:rsidDel="00000000" w:rsidR="00000000" w:rsidRPr="00000000">
              <w:rPr>
                <w:color w:val="000000"/>
                <w:sz w:val="24"/>
                <w:szCs w:val="24"/>
                <w:rtl w:val="0"/>
              </w:rPr>
              <w:t xml:space="preserve">Formation of truth table using python.</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E6">
            <w:pPr>
              <w:pBdr>
                <w:top w:space="0" w:sz="0" w:val="nil"/>
                <w:left w:space="0" w:sz="0" w:val="nil"/>
                <w:bottom w:space="0" w:sz="0" w:val="nil"/>
                <w:right w:space="0" w:sz="0" w:val="nil"/>
                <w:between w:space="0" w:sz="0" w:val="nil"/>
              </w:pBdr>
              <w:spacing w:before="65" w:line="235" w:lineRule="auto"/>
              <w:ind w:left="53" w:right="150" w:firstLine="0"/>
              <w:rPr>
                <w:color w:val="000000"/>
                <w:sz w:val="24"/>
                <w:szCs w:val="24"/>
              </w:rPr>
            </w:pPr>
            <w:r w:rsidDel="00000000" w:rsidR="00000000" w:rsidRPr="00000000">
              <w:rPr>
                <w:color w:val="000000"/>
                <w:sz w:val="24"/>
                <w:szCs w:val="24"/>
                <w:rtl w:val="0"/>
              </w:rPr>
              <w:t xml:space="preserve">Lesson 6-9</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E7">
            <w:pPr>
              <w:pBdr>
                <w:top w:space="0" w:sz="0" w:val="nil"/>
                <w:left w:space="0" w:sz="0" w:val="nil"/>
                <w:bottom w:space="0" w:sz="0" w:val="nil"/>
                <w:right w:space="0" w:sz="0" w:val="nil"/>
                <w:between w:space="0" w:sz="0" w:val="nil"/>
              </w:pBdr>
              <w:spacing w:before="61" w:lineRule="auto"/>
              <w:ind w:left="53" w:firstLine="0"/>
              <w:rPr>
                <w:color w:val="000000"/>
                <w:sz w:val="24"/>
                <w:szCs w:val="24"/>
              </w:rPr>
            </w:pPr>
            <w:r w:rsidDel="00000000" w:rsidR="00000000" w:rsidRPr="00000000">
              <w:rPr>
                <w:sz w:val="24"/>
                <w:szCs w:val="24"/>
                <w:rtl w:val="0"/>
              </w:rPr>
              <w:t xml:space="preserve">P</w:t>
            </w:r>
            <w:r w:rsidDel="00000000" w:rsidR="00000000" w:rsidRPr="00000000">
              <w:rPr>
                <w:color w:val="000000"/>
                <w:sz w:val="24"/>
                <w:szCs w:val="24"/>
                <w:rtl w:val="0"/>
              </w:rPr>
              <w:t xml:space="preserve">-3, P-4</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E8">
            <w:pPr>
              <w:pBdr>
                <w:top w:space="0" w:sz="0" w:val="nil"/>
                <w:left w:space="0" w:sz="0" w:val="nil"/>
                <w:bottom w:space="0" w:sz="0" w:val="nil"/>
                <w:right w:space="0" w:sz="0" w:val="nil"/>
                <w:between w:space="0" w:sz="0" w:val="nil"/>
              </w:pBdr>
              <w:spacing w:before="61" w:lineRule="auto"/>
              <w:ind w:left="270" w:firstLine="0"/>
              <w:rPr>
                <w:color w:val="000000"/>
                <w:sz w:val="24"/>
                <w:szCs w:val="24"/>
              </w:rPr>
            </w:pPr>
            <w:r w:rsidDel="00000000" w:rsidR="00000000" w:rsidRPr="00000000">
              <w:rPr>
                <w:color w:val="000000"/>
                <w:sz w:val="24"/>
                <w:szCs w:val="24"/>
                <w:rtl w:val="0"/>
              </w:rPr>
              <w:t xml:space="preserve">T2</w:t>
            </w:r>
          </w:p>
        </w:tc>
      </w:tr>
      <w:tr>
        <w:trPr>
          <w:cantSplit w:val="0"/>
          <w:trHeight w:val="15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E9">
            <w:pPr>
              <w:pBdr>
                <w:top w:space="0" w:sz="0" w:val="nil"/>
                <w:left w:space="0" w:sz="0" w:val="nil"/>
                <w:bottom w:space="0" w:sz="0" w:val="nil"/>
                <w:right w:space="0" w:sz="0" w:val="nil"/>
                <w:between w:space="0" w:sz="0" w:val="nil"/>
              </w:pBdr>
              <w:spacing w:before="46" w:lineRule="auto"/>
              <w:ind w:right="11"/>
              <w:jc w:val="center"/>
              <w:rPr>
                <w:color w:val="000000"/>
                <w:sz w:val="24"/>
                <w:szCs w:val="24"/>
              </w:rPr>
            </w:pPr>
            <w:r w:rsidDel="00000000" w:rsidR="00000000" w:rsidRPr="00000000">
              <w:rPr>
                <w:color w:val="000000"/>
                <w:sz w:val="24"/>
                <w:szCs w:val="24"/>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EA">
            <w:pPr>
              <w:pBdr>
                <w:top w:space="0" w:sz="0" w:val="nil"/>
                <w:left w:space="0" w:sz="0" w:val="nil"/>
                <w:bottom w:space="0" w:sz="0" w:val="nil"/>
                <w:right w:space="0" w:sz="0" w:val="nil"/>
                <w:between w:space="0" w:sz="0" w:val="nil"/>
              </w:pBdr>
              <w:spacing w:before="50" w:line="235" w:lineRule="auto"/>
              <w:ind w:left="53" w:right="294" w:firstLine="0"/>
              <w:rPr>
                <w:color w:val="000000"/>
                <w:sz w:val="24"/>
                <w:szCs w:val="24"/>
              </w:rPr>
            </w:pPr>
            <w:r w:rsidDel="00000000" w:rsidR="00000000" w:rsidRPr="00000000">
              <w:rPr>
                <w:color w:val="000000"/>
                <w:sz w:val="24"/>
                <w:szCs w:val="24"/>
                <w:rtl w:val="0"/>
              </w:rPr>
              <w:t xml:space="preserve">Predicate Logics</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EB">
            <w:pPr>
              <w:numPr>
                <w:ilvl w:val="0"/>
                <w:numId w:val="3"/>
              </w:numPr>
              <w:pBdr>
                <w:top w:space="0" w:sz="0" w:val="nil"/>
                <w:left w:space="0" w:sz="0" w:val="nil"/>
                <w:bottom w:space="0" w:sz="0" w:val="nil"/>
                <w:right w:space="0" w:sz="0" w:val="nil"/>
                <w:between w:space="0" w:sz="0" w:val="nil"/>
              </w:pBdr>
              <w:tabs>
                <w:tab w:val="left" w:leader="none" w:pos="489"/>
              </w:tabs>
              <w:spacing w:before="45" w:line="274" w:lineRule="auto"/>
              <w:ind w:left="488" w:hanging="226"/>
              <w:rPr>
                <w:color w:val="000000"/>
                <w:sz w:val="24"/>
                <w:szCs w:val="24"/>
              </w:rPr>
            </w:pPr>
            <w:bookmarkStart w:colFirst="0" w:colLast="0" w:name="_heading=h.3dy6vkm" w:id="4"/>
            <w:bookmarkEnd w:id="4"/>
            <w:r w:rsidDel="00000000" w:rsidR="00000000" w:rsidRPr="00000000">
              <w:rPr>
                <w:color w:val="000000"/>
                <w:sz w:val="24"/>
                <w:szCs w:val="24"/>
                <w:rtl w:val="0"/>
              </w:rPr>
              <w:t xml:space="preserve">Definition of Predicates</w:t>
            </w:r>
          </w:p>
          <w:p w:rsidR="00000000" w:rsidDel="00000000" w:rsidP="00000000" w:rsidRDefault="00000000" w:rsidRPr="00000000" w14:paraId="000000EC">
            <w:pPr>
              <w:numPr>
                <w:ilvl w:val="0"/>
                <w:numId w:val="3"/>
              </w:numPr>
              <w:pBdr>
                <w:top w:space="0" w:sz="0" w:val="nil"/>
                <w:left w:space="0" w:sz="0" w:val="nil"/>
                <w:bottom w:space="0" w:sz="0" w:val="nil"/>
                <w:right w:space="0" w:sz="0" w:val="nil"/>
                <w:between w:space="0" w:sz="0" w:val="nil"/>
              </w:pBdr>
              <w:tabs>
                <w:tab w:val="left" w:leader="none" w:pos="489"/>
              </w:tabs>
              <w:spacing w:line="274" w:lineRule="auto"/>
              <w:ind w:left="488" w:hanging="226"/>
              <w:rPr>
                <w:color w:val="000000"/>
                <w:sz w:val="24"/>
                <w:szCs w:val="24"/>
              </w:rPr>
            </w:pPr>
            <w:r w:rsidDel="00000000" w:rsidR="00000000" w:rsidRPr="00000000">
              <w:rPr>
                <w:color w:val="000000"/>
                <w:sz w:val="24"/>
                <w:szCs w:val="24"/>
                <w:rtl w:val="0"/>
              </w:rPr>
              <w:t xml:space="preserve">Statement functions, Variables, Quantifiers</w:t>
            </w:r>
          </w:p>
          <w:p w:rsidR="00000000" w:rsidDel="00000000" w:rsidP="00000000" w:rsidRDefault="00000000" w:rsidRPr="00000000" w14:paraId="000000ED">
            <w:pPr>
              <w:numPr>
                <w:ilvl w:val="0"/>
                <w:numId w:val="3"/>
              </w:numPr>
              <w:pBdr>
                <w:top w:space="0" w:sz="0" w:val="nil"/>
                <w:left w:space="0" w:sz="0" w:val="nil"/>
                <w:bottom w:space="0" w:sz="0" w:val="nil"/>
                <w:right w:space="0" w:sz="0" w:val="nil"/>
                <w:between w:space="0" w:sz="0" w:val="nil"/>
              </w:pBdr>
              <w:tabs>
                <w:tab w:val="left" w:leader="none" w:pos="489"/>
              </w:tabs>
              <w:spacing w:before="8" w:line="274" w:lineRule="auto"/>
              <w:ind w:left="488" w:hanging="226"/>
              <w:rPr>
                <w:color w:val="000000"/>
                <w:sz w:val="24"/>
                <w:szCs w:val="24"/>
              </w:rPr>
            </w:pPr>
            <w:r w:rsidDel="00000000" w:rsidR="00000000" w:rsidRPr="00000000">
              <w:rPr>
                <w:color w:val="000000"/>
                <w:sz w:val="24"/>
                <w:szCs w:val="24"/>
                <w:rtl w:val="0"/>
              </w:rPr>
              <w:t xml:space="preserve">Predicate Formulas, Free &amp; Bound Variables</w:t>
            </w:r>
          </w:p>
          <w:p w:rsidR="00000000" w:rsidDel="00000000" w:rsidP="00000000" w:rsidRDefault="00000000" w:rsidRPr="00000000" w14:paraId="000000EE">
            <w:pPr>
              <w:numPr>
                <w:ilvl w:val="0"/>
                <w:numId w:val="3"/>
              </w:numPr>
              <w:pBdr>
                <w:top w:space="0" w:sz="0" w:val="nil"/>
                <w:left w:space="0" w:sz="0" w:val="nil"/>
                <w:bottom w:space="0" w:sz="0" w:val="nil"/>
                <w:right w:space="0" w:sz="0" w:val="nil"/>
                <w:between w:space="0" w:sz="0" w:val="nil"/>
              </w:pBdr>
              <w:tabs>
                <w:tab w:val="left" w:leader="none" w:pos="489"/>
              </w:tabs>
              <w:spacing w:line="274" w:lineRule="auto"/>
              <w:ind w:left="488" w:hanging="226"/>
              <w:rPr>
                <w:color w:val="000000"/>
                <w:sz w:val="24"/>
                <w:szCs w:val="24"/>
              </w:rPr>
            </w:pPr>
            <w:r w:rsidDel="00000000" w:rsidR="00000000" w:rsidRPr="00000000">
              <w:rPr>
                <w:color w:val="000000"/>
                <w:sz w:val="24"/>
                <w:szCs w:val="24"/>
                <w:rtl w:val="0"/>
              </w:rPr>
              <w:t xml:space="preserve">The Universe of Discourse, Examples</w:t>
            </w:r>
          </w:p>
          <w:p w:rsidR="00000000" w:rsidDel="00000000" w:rsidP="00000000" w:rsidRDefault="00000000" w:rsidRPr="00000000" w14:paraId="000000EF">
            <w:pPr>
              <w:numPr>
                <w:ilvl w:val="0"/>
                <w:numId w:val="3"/>
              </w:numPr>
              <w:pBdr>
                <w:top w:space="0" w:sz="0" w:val="nil"/>
                <w:left w:space="0" w:sz="0" w:val="nil"/>
                <w:bottom w:space="0" w:sz="0" w:val="nil"/>
                <w:right w:space="0" w:sz="0" w:val="nil"/>
                <w:between w:space="0" w:sz="0" w:val="nil"/>
              </w:pBdr>
              <w:tabs>
                <w:tab w:val="left" w:leader="none" w:pos="489"/>
              </w:tabs>
              <w:spacing w:before="8" w:lineRule="auto"/>
              <w:ind w:left="488" w:hanging="226"/>
              <w:rPr>
                <w:color w:val="000000"/>
                <w:sz w:val="24"/>
                <w:szCs w:val="24"/>
              </w:rPr>
            </w:pPr>
            <w:r w:rsidDel="00000000" w:rsidR="00000000" w:rsidRPr="00000000">
              <w:rPr>
                <w:color w:val="000000"/>
                <w:sz w:val="24"/>
                <w:szCs w:val="24"/>
                <w:rtl w:val="0"/>
              </w:rPr>
              <w:t xml:space="preserve">Valid Formulas &amp; Equivalences, Examples.</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F0">
            <w:pPr>
              <w:pBdr>
                <w:top w:space="0" w:sz="0" w:val="nil"/>
                <w:left w:space="0" w:sz="0" w:val="nil"/>
                <w:bottom w:space="0" w:sz="0" w:val="nil"/>
                <w:right w:space="0" w:sz="0" w:val="nil"/>
                <w:between w:space="0" w:sz="0" w:val="nil"/>
              </w:pBdr>
              <w:spacing w:before="50" w:line="235" w:lineRule="auto"/>
              <w:ind w:left="53" w:right="240" w:firstLine="0"/>
              <w:rPr>
                <w:color w:val="000000"/>
                <w:sz w:val="24"/>
                <w:szCs w:val="24"/>
              </w:rPr>
            </w:pPr>
            <w:r w:rsidDel="00000000" w:rsidR="00000000" w:rsidRPr="00000000">
              <w:rPr>
                <w:color w:val="000000"/>
                <w:sz w:val="24"/>
                <w:szCs w:val="24"/>
                <w:rtl w:val="0"/>
              </w:rPr>
              <w:t xml:space="preserve">Lesson 10-12</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F1">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F2">
            <w:pPr>
              <w:pBdr>
                <w:top w:space="0" w:sz="0" w:val="nil"/>
                <w:left w:space="0" w:sz="0" w:val="nil"/>
                <w:bottom w:space="0" w:sz="0" w:val="nil"/>
                <w:right w:space="0" w:sz="0" w:val="nil"/>
                <w:between w:space="0" w:sz="0" w:val="nil"/>
              </w:pBdr>
              <w:spacing w:before="46" w:lineRule="auto"/>
              <w:ind w:left="270" w:firstLine="0"/>
              <w:rPr>
                <w:color w:val="000000"/>
                <w:sz w:val="24"/>
                <w:szCs w:val="24"/>
              </w:rPr>
            </w:pPr>
            <w:r w:rsidDel="00000000" w:rsidR="00000000" w:rsidRPr="00000000">
              <w:rPr>
                <w:color w:val="000000"/>
                <w:sz w:val="24"/>
                <w:szCs w:val="24"/>
                <w:rtl w:val="0"/>
              </w:rPr>
              <w:t xml:space="preserve">T2</w:t>
            </w:r>
          </w:p>
        </w:tc>
      </w:tr>
      <w:tr>
        <w:trPr>
          <w:cantSplit w:val="0"/>
          <w:trHeight w:val="238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F3">
            <w:pPr>
              <w:pBdr>
                <w:top w:space="0" w:sz="0" w:val="nil"/>
                <w:left w:space="0" w:sz="0" w:val="nil"/>
                <w:bottom w:space="0" w:sz="0" w:val="nil"/>
                <w:right w:space="0" w:sz="0" w:val="nil"/>
                <w:between w:space="0" w:sz="0" w:val="nil"/>
              </w:pBdr>
              <w:spacing w:before="46" w:lineRule="auto"/>
              <w:ind w:right="11"/>
              <w:jc w:val="center"/>
              <w:rPr>
                <w:color w:val="000000"/>
                <w:sz w:val="24"/>
                <w:szCs w:val="24"/>
              </w:rPr>
            </w:pPr>
            <w:r w:rsidDel="00000000" w:rsidR="00000000" w:rsidRPr="00000000">
              <w:rPr>
                <w:color w:val="000000"/>
                <w:sz w:val="24"/>
                <w:szCs w:val="24"/>
                <w:rtl w:val="0"/>
              </w:rPr>
              <w:t xml:space="preserve">6</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F4">
            <w:pPr>
              <w:pBdr>
                <w:top w:space="0" w:sz="0" w:val="nil"/>
                <w:left w:space="0" w:sz="0" w:val="nil"/>
                <w:bottom w:space="0" w:sz="0" w:val="nil"/>
                <w:right w:space="0" w:sz="0" w:val="nil"/>
                <w:between w:space="0" w:sz="0" w:val="nil"/>
              </w:pBdr>
              <w:spacing w:before="46" w:lineRule="auto"/>
              <w:ind w:left="53" w:firstLine="0"/>
              <w:rPr>
                <w:color w:val="000000"/>
                <w:sz w:val="24"/>
                <w:szCs w:val="24"/>
              </w:rPr>
            </w:pPr>
            <w:r w:rsidDel="00000000" w:rsidR="00000000" w:rsidRPr="00000000">
              <w:rPr>
                <w:color w:val="000000"/>
                <w:sz w:val="24"/>
                <w:szCs w:val="24"/>
                <w:rtl w:val="0"/>
              </w:rPr>
              <w:t xml:space="preserve">Relations</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F5">
            <w:pPr>
              <w:numPr>
                <w:ilvl w:val="0"/>
                <w:numId w:val="1"/>
              </w:numPr>
              <w:pBdr>
                <w:top w:space="0" w:sz="0" w:val="nil"/>
                <w:left w:space="0" w:sz="0" w:val="nil"/>
                <w:bottom w:space="0" w:sz="0" w:val="nil"/>
                <w:right w:space="0" w:sz="0" w:val="nil"/>
                <w:between w:space="0" w:sz="0" w:val="nil"/>
              </w:pBdr>
              <w:tabs>
                <w:tab w:val="left" w:leader="none" w:pos="489"/>
              </w:tabs>
              <w:spacing w:before="45" w:lineRule="auto"/>
              <w:ind w:left="488" w:hanging="226"/>
              <w:rPr>
                <w:color w:val="000000"/>
                <w:sz w:val="24"/>
                <w:szCs w:val="24"/>
              </w:rPr>
            </w:pPr>
            <w:bookmarkStart w:colFirst="0" w:colLast="0" w:name="_heading=h.1t3h5sf" w:id="5"/>
            <w:bookmarkEnd w:id="5"/>
            <w:r w:rsidDel="00000000" w:rsidR="00000000" w:rsidRPr="00000000">
              <w:rPr>
                <w:color w:val="000000"/>
                <w:sz w:val="24"/>
                <w:szCs w:val="24"/>
                <w:rtl w:val="0"/>
              </w:rPr>
              <w:t xml:space="preserve">Definition, Binary Relation</w:t>
            </w:r>
          </w:p>
          <w:p w:rsidR="00000000" w:rsidDel="00000000" w:rsidP="00000000" w:rsidRDefault="00000000" w:rsidRPr="00000000" w14:paraId="000000F6">
            <w:pPr>
              <w:numPr>
                <w:ilvl w:val="0"/>
                <w:numId w:val="1"/>
              </w:numPr>
              <w:pBdr>
                <w:top w:space="0" w:sz="0" w:val="nil"/>
                <w:left w:space="0" w:sz="0" w:val="nil"/>
                <w:bottom w:space="0" w:sz="0" w:val="nil"/>
                <w:right w:space="0" w:sz="0" w:val="nil"/>
                <w:between w:space="0" w:sz="0" w:val="nil"/>
              </w:pBdr>
              <w:tabs>
                <w:tab w:val="left" w:leader="none" w:pos="489"/>
              </w:tabs>
              <w:spacing w:before="8" w:lineRule="auto"/>
              <w:ind w:left="488" w:right="303" w:hanging="225"/>
              <w:rPr>
                <w:color w:val="000000"/>
                <w:sz w:val="24"/>
                <w:szCs w:val="24"/>
              </w:rPr>
            </w:pPr>
            <w:r w:rsidDel="00000000" w:rsidR="00000000" w:rsidRPr="00000000">
              <w:rPr>
                <w:color w:val="000000"/>
                <w:sz w:val="24"/>
                <w:szCs w:val="24"/>
                <w:rtl w:val="0"/>
              </w:rPr>
              <w:t xml:space="preserve">Representation, Domain, Range, Universal Relation, Void Relation, Union, Intersection, and Complement Operations on Relations</w:t>
            </w:r>
          </w:p>
          <w:p w:rsidR="00000000" w:rsidDel="00000000" w:rsidP="00000000" w:rsidRDefault="00000000" w:rsidRPr="00000000" w14:paraId="000000F7">
            <w:pPr>
              <w:numPr>
                <w:ilvl w:val="0"/>
                <w:numId w:val="1"/>
              </w:numPr>
              <w:pBdr>
                <w:top w:space="0" w:sz="0" w:val="nil"/>
                <w:left w:space="0" w:sz="0" w:val="nil"/>
                <w:bottom w:space="0" w:sz="0" w:val="nil"/>
                <w:right w:space="0" w:sz="0" w:val="nil"/>
                <w:between w:space="0" w:sz="0" w:val="nil"/>
              </w:pBdr>
              <w:tabs>
                <w:tab w:val="left" w:leader="none" w:pos="489"/>
              </w:tabs>
              <w:spacing w:line="235" w:lineRule="auto"/>
              <w:ind w:left="488" w:right="217" w:hanging="225"/>
              <w:rPr>
                <w:color w:val="000000"/>
              </w:rPr>
            </w:pPr>
            <w:r w:rsidDel="00000000" w:rsidR="00000000" w:rsidRPr="00000000">
              <w:rPr>
                <w:color w:val="000000"/>
                <w:sz w:val="24"/>
                <w:szCs w:val="24"/>
                <w:rtl w:val="0"/>
              </w:rPr>
              <w:t xml:space="preserve">Properties of Binary Relations in a Set: Reflexive, Symmetric, Transitive, Anti-symmetric Relations</w:t>
            </w:r>
            <w:r w:rsidDel="00000000" w:rsidR="00000000" w:rsidRPr="00000000">
              <w:rPr>
                <w:rtl w:val="0"/>
              </w:rPr>
            </w:r>
          </w:p>
          <w:p w:rsidR="00000000" w:rsidDel="00000000" w:rsidP="00000000" w:rsidRDefault="00000000" w:rsidRPr="00000000" w14:paraId="000000F8">
            <w:pPr>
              <w:numPr>
                <w:ilvl w:val="0"/>
                <w:numId w:val="1"/>
              </w:numPr>
              <w:pBdr>
                <w:top w:space="0" w:sz="0" w:val="nil"/>
                <w:left w:space="0" w:sz="0" w:val="nil"/>
                <w:bottom w:space="0" w:sz="0" w:val="nil"/>
                <w:right w:space="0" w:sz="0" w:val="nil"/>
                <w:between w:space="0" w:sz="0" w:val="nil"/>
              </w:pBdr>
              <w:tabs>
                <w:tab w:val="left" w:leader="none" w:pos="489"/>
              </w:tabs>
              <w:spacing w:line="246" w:lineRule="auto"/>
              <w:ind w:left="488" w:right="437" w:hanging="225"/>
              <w:rPr>
                <w:color w:val="000000"/>
              </w:rPr>
            </w:pPr>
            <w:r w:rsidDel="00000000" w:rsidR="00000000" w:rsidRPr="00000000">
              <w:rPr>
                <w:color w:val="000000"/>
                <w:sz w:val="24"/>
                <w:szCs w:val="24"/>
                <w:rtl w:val="0"/>
              </w:rPr>
              <w:t xml:space="preserve">Understanding the properties of Relations using python.</w:t>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tabs>
                <w:tab w:val="left" w:leader="none" w:pos="489"/>
              </w:tabs>
              <w:spacing w:line="246" w:lineRule="auto"/>
              <w:ind w:left="488" w:right="437" w:hanging="225"/>
              <w:rPr>
                <w:color w:val="000000"/>
                <w:sz w:val="24"/>
                <w:szCs w:val="24"/>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tabs>
                <w:tab w:val="left" w:leader="none" w:pos="489"/>
              </w:tabs>
              <w:spacing w:line="246" w:lineRule="auto"/>
              <w:ind w:left="488" w:right="437" w:firstLine="0"/>
              <w:rPr>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FB">
            <w:pPr>
              <w:pBdr>
                <w:top w:space="0" w:sz="0" w:val="nil"/>
                <w:left w:space="0" w:sz="0" w:val="nil"/>
                <w:bottom w:space="0" w:sz="0" w:val="nil"/>
                <w:right w:space="0" w:sz="0" w:val="nil"/>
                <w:between w:space="0" w:sz="0" w:val="nil"/>
              </w:pBdr>
              <w:spacing w:before="46" w:line="246" w:lineRule="auto"/>
              <w:ind w:left="53" w:right="150" w:firstLine="0"/>
              <w:rPr>
                <w:color w:val="000000"/>
              </w:rPr>
            </w:pPr>
            <w:r w:rsidDel="00000000" w:rsidR="00000000" w:rsidRPr="00000000">
              <w:rPr>
                <w:color w:val="000000"/>
                <w:sz w:val="24"/>
                <w:szCs w:val="24"/>
                <w:rtl w:val="0"/>
              </w:rPr>
              <w:t xml:space="preserve">Lesson 13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FC">
            <w:pPr>
              <w:pBdr>
                <w:top w:space="0" w:sz="0" w:val="nil"/>
                <w:left w:space="0" w:sz="0" w:val="nil"/>
                <w:bottom w:space="0" w:sz="0" w:val="nil"/>
                <w:right w:space="0" w:sz="0" w:val="nil"/>
                <w:between w:space="0" w:sz="0" w:val="nil"/>
              </w:pBdr>
              <w:spacing w:before="46" w:lineRule="auto"/>
              <w:ind w:left="53" w:firstLine="0"/>
              <w:rPr>
                <w:color w:val="000000"/>
                <w:sz w:val="24"/>
                <w:szCs w:val="24"/>
              </w:rPr>
            </w:pPr>
            <w:r w:rsidDel="00000000" w:rsidR="00000000" w:rsidRPr="00000000">
              <w:rPr>
                <w:sz w:val="24"/>
                <w:szCs w:val="24"/>
                <w:rtl w:val="0"/>
              </w:rPr>
              <w:t xml:space="preserve">P-8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FD">
            <w:pPr>
              <w:pBdr>
                <w:top w:space="0" w:sz="0" w:val="nil"/>
                <w:left w:space="0" w:sz="0" w:val="nil"/>
                <w:bottom w:space="0" w:sz="0" w:val="nil"/>
                <w:right w:space="0" w:sz="0" w:val="nil"/>
                <w:between w:space="0" w:sz="0" w:val="nil"/>
              </w:pBdr>
              <w:spacing w:before="46" w:lineRule="auto"/>
              <w:ind w:left="270" w:firstLine="0"/>
              <w:rPr>
                <w:color w:val="000000"/>
                <w:sz w:val="24"/>
                <w:szCs w:val="24"/>
              </w:rPr>
            </w:pPr>
            <w:r w:rsidDel="00000000" w:rsidR="00000000" w:rsidRPr="00000000">
              <w:rPr>
                <w:color w:val="000000"/>
                <w:sz w:val="24"/>
                <w:szCs w:val="24"/>
                <w:rtl w:val="0"/>
              </w:rPr>
              <w:t xml:space="preserve">T2</w:t>
            </w:r>
          </w:p>
        </w:tc>
      </w:tr>
    </w:tbl>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bl>
      <w:tblPr>
        <w:tblStyle w:val="Table5"/>
        <w:tblW w:w="10497.0" w:type="dxa"/>
        <w:jc w:val="left"/>
        <w:tblInd w:w="129.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88"/>
        <w:gridCol w:w="1425"/>
        <w:gridCol w:w="5400"/>
        <w:gridCol w:w="1170"/>
        <w:gridCol w:w="991"/>
        <w:gridCol w:w="823"/>
        <w:tblGridChange w:id="0">
          <w:tblGrid>
            <w:gridCol w:w="688"/>
            <w:gridCol w:w="1425"/>
            <w:gridCol w:w="5400"/>
            <w:gridCol w:w="1170"/>
            <w:gridCol w:w="991"/>
            <w:gridCol w:w="823"/>
          </w:tblGrid>
        </w:tblGridChange>
      </w:tblGrid>
      <w:tr>
        <w:trPr>
          <w:cantSplit w:val="0"/>
          <w:trHeight w:val="399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FF">
            <w:pPr>
              <w:pBdr>
                <w:top w:space="0" w:sz="0" w:val="nil"/>
                <w:left w:space="0" w:sz="0" w:val="nil"/>
                <w:bottom w:space="0" w:sz="0" w:val="nil"/>
                <w:right w:space="0" w:sz="0" w:val="nil"/>
                <w:between w:space="0" w:sz="0" w:val="nil"/>
              </w:pBdr>
              <w:spacing w:before="46" w:lineRule="auto"/>
              <w:ind w:right="289"/>
              <w:jc w:val="right"/>
              <w:rPr>
                <w:color w:val="000000"/>
                <w:sz w:val="24"/>
                <w:szCs w:val="24"/>
              </w:rPr>
            </w:pPr>
            <w:r w:rsidDel="00000000" w:rsidR="00000000" w:rsidRPr="00000000">
              <w:rPr>
                <w:color w:val="000000"/>
                <w:sz w:val="24"/>
                <w:szCs w:val="24"/>
                <w:rtl w:val="0"/>
              </w:rPr>
              <w:t xml:space="preserve">7</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00">
            <w:pPr>
              <w:pBdr>
                <w:top w:space="0" w:sz="0" w:val="nil"/>
                <w:left w:space="0" w:sz="0" w:val="nil"/>
                <w:bottom w:space="0" w:sz="0" w:val="nil"/>
                <w:right w:space="0" w:sz="0" w:val="nil"/>
                <w:between w:space="0" w:sz="0" w:val="nil"/>
              </w:pBdr>
              <w:spacing w:before="46" w:lineRule="auto"/>
              <w:ind w:left="53" w:firstLine="0"/>
              <w:rPr>
                <w:color w:val="000000"/>
                <w:sz w:val="24"/>
                <w:szCs w:val="24"/>
              </w:rPr>
            </w:pPr>
            <w:r w:rsidDel="00000000" w:rsidR="00000000" w:rsidRPr="00000000">
              <w:rPr>
                <w:color w:val="000000"/>
                <w:sz w:val="24"/>
                <w:szCs w:val="24"/>
                <w:rtl w:val="0"/>
              </w:rPr>
              <w:t xml:space="preserve">Matrices &amp; Equivalence Classes</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01">
            <w:pPr>
              <w:numPr>
                <w:ilvl w:val="0"/>
                <w:numId w:val="8"/>
              </w:numPr>
              <w:pBdr>
                <w:top w:space="0" w:sz="0" w:val="nil"/>
                <w:left w:space="0" w:sz="0" w:val="nil"/>
                <w:bottom w:space="0" w:sz="0" w:val="nil"/>
                <w:right w:space="0" w:sz="0" w:val="nil"/>
                <w:between w:space="0" w:sz="0" w:val="nil"/>
              </w:pBdr>
              <w:tabs>
                <w:tab w:val="left" w:leader="none" w:pos="489"/>
              </w:tabs>
              <w:spacing w:line="235" w:lineRule="auto"/>
              <w:ind w:left="488" w:right="217" w:hanging="225"/>
              <w:rPr>
                <w:color w:val="000000"/>
                <w:sz w:val="24"/>
                <w:szCs w:val="24"/>
              </w:rPr>
            </w:pPr>
            <w:r w:rsidDel="00000000" w:rsidR="00000000" w:rsidRPr="00000000">
              <w:rPr>
                <w:color w:val="000000"/>
                <w:sz w:val="24"/>
                <w:szCs w:val="24"/>
                <w:rtl w:val="0"/>
              </w:rPr>
              <w:t xml:space="preserve">Definition of Matrices</w:t>
            </w:r>
          </w:p>
          <w:p w:rsidR="00000000" w:rsidDel="00000000" w:rsidP="00000000" w:rsidRDefault="00000000" w:rsidRPr="00000000" w14:paraId="00000102">
            <w:pPr>
              <w:numPr>
                <w:ilvl w:val="0"/>
                <w:numId w:val="8"/>
              </w:numPr>
              <w:pBdr>
                <w:top w:space="0" w:sz="0" w:val="nil"/>
                <w:left w:space="0" w:sz="0" w:val="nil"/>
                <w:bottom w:space="0" w:sz="0" w:val="nil"/>
                <w:right w:space="0" w:sz="0" w:val="nil"/>
                <w:between w:space="0" w:sz="0" w:val="nil"/>
              </w:pBdr>
              <w:tabs>
                <w:tab w:val="left" w:leader="none" w:pos="489"/>
              </w:tabs>
              <w:spacing w:line="235" w:lineRule="auto"/>
              <w:ind w:left="488" w:right="217" w:hanging="225"/>
              <w:rPr>
                <w:color w:val="000000"/>
                <w:sz w:val="24"/>
                <w:szCs w:val="24"/>
              </w:rPr>
            </w:pPr>
            <w:r w:rsidDel="00000000" w:rsidR="00000000" w:rsidRPr="00000000">
              <w:rPr>
                <w:color w:val="000000"/>
                <w:sz w:val="24"/>
                <w:szCs w:val="24"/>
                <w:rtl w:val="0"/>
              </w:rPr>
              <w:t xml:space="preserve">Addition, subtraction, transpose</w:t>
            </w:r>
          </w:p>
          <w:p w:rsidR="00000000" w:rsidDel="00000000" w:rsidP="00000000" w:rsidRDefault="00000000" w:rsidRPr="00000000" w14:paraId="00000103">
            <w:pPr>
              <w:numPr>
                <w:ilvl w:val="0"/>
                <w:numId w:val="8"/>
              </w:numPr>
              <w:pBdr>
                <w:top w:space="0" w:sz="0" w:val="nil"/>
                <w:left w:space="0" w:sz="0" w:val="nil"/>
                <w:bottom w:space="0" w:sz="0" w:val="nil"/>
                <w:right w:space="0" w:sz="0" w:val="nil"/>
                <w:between w:space="0" w:sz="0" w:val="nil"/>
              </w:pBdr>
              <w:tabs>
                <w:tab w:val="left" w:leader="none" w:pos="489"/>
              </w:tabs>
              <w:spacing w:line="235" w:lineRule="auto"/>
              <w:ind w:left="488" w:right="217" w:hanging="225"/>
              <w:rPr>
                <w:color w:val="000000"/>
                <w:sz w:val="24"/>
                <w:szCs w:val="24"/>
              </w:rPr>
            </w:pPr>
            <w:r w:rsidDel="00000000" w:rsidR="00000000" w:rsidRPr="00000000">
              <w:rPr>
                <w:color w:val="000000"/>
                <w:sz w:val="24"/>
                <w:szCs w:val="24"/>
                <w:rtl w:val="0"/>
              </w:rPr>
              <w:t xml:space="preserve">Multiplication by a scalar, multiplication of two matrices, special matrices like Identity, determinant and inverse of a 2x2 matrix.</w:t>
            </w:r>
          </w:p>
          <w:p w:rsidR="00000000" w:rsidDel="00000000" w:rsidP="00000000" w:rsidRDefault="00000000" w:rsidRPr="00000000" w14:paraId="00000104">
            <w:pPr>
              <w:numPr>
                <w:ilvl w:val="0"/>
                <w:numId w:val="8"/>
              </w:numPr>
              <w:pBdr>
                <w:top w:space="0" w:sz="0" w:val="nil"/>
                <w:left w:space="0" w:sz="0" w:val="nil"/>
                <w:bottom w:space="0" w:sz="0" w:val="nil"/>
                <w:right w:space="0" w:sz="0" w:val="nil"/>
                <w:between w:space="0" w:sz="0" w:val="nil"/>
              </w:pBdr>
              <w:tabs>
                <w:tab w:val="left" w:leader="none" w:pos="489"/>
              </w:tabs>
              <w:spacing w:line="274" w:lineRule="auto"/>
              <w:ind w:left="488" w:hanging="226"/>
              <w:rPr>
                <w:color w:val="000000"/>
                <w:sz w:val="24"/>
                <w:szCs w:val="24"/>
              </w:rPr>
            </w:pPr>
            <w:r w:rsidDel="00000000" w:rsidR="00000000" w:rsidRPr="00000000">
              <w:rPr>
                <w:color w:val="000000"/>
                <w:sz w:val="24"/>
                <w:szCs w:val="24"/>
                <w:rtl w:val="0"/>
              </w:rPr>
              <w:t xml:space="preserve">Relation Matrix and Graph of a Relation</w:t>
            </w:r>
          </w:p>
          <w:p w:rsidR="00000000" w:rsidDel="00000000" w:rsidP="00000000" w:rsidRDefault="00000000" w:rsidRPr="00000000" w14:paraId="00000105">
            <w:pPr>
              <w:numPr>
                <w:ilvl w:val="0"/>
                <w:numId w:val="8"/>
              </w:numPr>
              <w:pBdr>
                <w:top w:space="0" w:sz="0" w:val="nil"/>
                <w:left w:space="0" w:sz="0" w:val="nil"/>
                <w:bottom w:space="0" w:sz="0" w:val="nil"/>
                <w:right w:space="0" w:sz="0" w:val="nil"/>
                <w:between w:space="0" w:sz="0" w:val="nil"/>
              </w:pBdr>
              <w:tabs>
                <w:tab w:val="left" w:leader="none" w:pos="489"/>
              </w:tabs>
              <w:spacing w:line="246" w:lineRule="auto"/>
              <w:ind w:left="488" w:right="744" w:hanging="225"/>
              <w:rPr>
                <w:color w:val="000000"/>
                <w:sz w:val="24"/>
                <w:szCs w:val="24"/>
              </w:rPr>
            </w:pPr>
            <w:r w:rsidDel="00000000" w:rsidR="00000000" w:rsidRPr="00000000">
              <w:rPr>
                <w:color w:val="000000"/>
                <w:sz w:val="24"/>
                <w:szCs w:val="24"/>
                <w:rtl w:val="0"/>
              </w:rPr>
              <w:t xml:space="preserve">Partition and Covering of a Set, Equivalence Relation, Equivalence Classes</w:t>
            </w:r>
          </w:p>
          <w:p w:rsidR="00000000" w:rsidDel="00000000" w:rsidP="00000000" w:rsidRDefault="00000000" w:rsidRPr="00000000" w14:paraId="00000106">
            <w:pPr>
              <w:numPr>
                <w:ilvl w:val="0"/>
                <w:numId w:val="8"/>
              </w:numPr>
              <w:pBdr>
                <w:top w:space="0" w:sz="0" w:val="nil"/>
                <w:left w:space="0" w:sz="0" w:val="nil"/>
                <w:bottom w:space="0" w:sz="0" w:val="nil"/>
                <w:right w:space="0" w:sz="0" w:val="nil"/>
                <w:between w:space="0" w:sz="0" w:val="nil"/>
              </w:pBdr>
              <w:tabs>
                <w:tab w:val="left" w:leader="none" w:pos="489"/>
              </w:tabs>
              <w:spacing w:line="246" w:lineRule="auto"/>
              <w:ind w:left="488" w:right="309" w:hanging="225"/>
              <w:rPr>
                <w:color w:val="000000"/>
                <w:sz w:val="24"/>
                <w:szCs w:val="24"/>
              </w:rPr>
            </w:pPr>
            <w:r w:rsidDel="00000000" w:rsidR="00000000" w:rsidRPr="00000000">
              <w:rPr>
                <w:color w:val="000000"/>
                <w:sz w:val="24"/>
                <w:szCs w:val="24"/>
                <w:rtl w:val="0"/>
              </w:rPr>
              <w:t xml:space="preserve">Compatibility Relation, Maximum Compatibility Block, Composite Relation</w:t>
            </w:r>
          </w:p>
          <w:p w:rsidR="00000000" w:rsidDel="00000000" w:rsidP="00000000" w:rsidRDefault="00000000" w:rsidRPr="00000000" w14:paraId="00000107">
            <w:pPr>
              <w:numPr>
                <w:ilvl w:val="0"/>
                <w:numId w:val="8"/>
              </w:numPr>
              <w:pBdr>
                <w:top w:space="0" w:sz="0" w:val="nil"/>
                <w:left w:space="0" w:sz="0" w:val="nil"/>
                <w:bottom w:space="0" w:sz="0" w:val="nil"/>
                <w:right w:space="0" w:sz="0" w:val="nil"/>
                <w:between w:space="0" w:sz="0" w:val="nil"/>
              </w:pBdr>
              <w:tabs>
                <w:tab w:val="left" w:leader="none" w:pos="489"/>
              </w:tabs>
              <w:spacing w:before="45" w:line="246" w:lineRule="auto"/>
              <w:ind w:left="488" w:right="497" w:hanging="225"/>
              <w:rPr>
                <w:color w:val="000000"/>
                <w:sz w:val="24"/>
                <w:szCs w:val="24"/>
              </w:rPr>
            </w:pPr>
            <w:r w:rsidDel="00000000" w:rsidR="00000000" w:rsidRPr="00000000">
              <w:rPr>
                <w:color w:val="000000"/>
                <w:sz w:val="24"/>
                <w:szCs w:val="24"/>
                <w:rtl w:val="0"/>
              </w:rPr>
              <w:t xml:space="preserve">Converse of a Relation, Transitive Closure of a Relation R in Set X .</w:t>
            </w:r>
          </w:p>
          <w:p w:rsidR="00000000" w:rsidDel="00000000" w:rsidP="00000000" w:rsidRDefault="00000000" w:rsidRPr="00000000" w14:paraId="00000108">
            <w:pPr>
              <w:numPr>
                <w:ilvl w:val="0"/>
                <w:numId w:val="8"/>
              </w:numPr>
              <w:pBdr>
                <w:top w:space="0" w:sz="0" w:val="nil"/>
                <w:left w:space="0" w:sz="0" w:val="nil"/>
                <w:bottom w:space="0" w:sz="0" w:val="nil"/>
                <w:right w:space="0" w:sz="0" w:val="nil"/>
                <w:between w:space="0" w:sz="0" w:val="nil"/>
              </w:pBdr>
              <w:tabs>
                <w:tab w:val="left" w:leader="none" w:pos="489"/>
              </w:tabs>
              <w:spacing w:before="45" w:line="246" w:lineRule="auto"/>
              <w:ind w:left="488" w:right="497" w:hanging="225"/>
              <w:rPr>
                <w:color w:val="000000"/>
                <w:sz w:val="24"/>
                <w:szCs w:val="24"/>
              </w:rPr>
            </w:pPr>
            <w:r w:rsidDel="00000000" w:rsidR="00000000" w:rsidRPr="00000000">
              <w:rPr>
                <w:color w:val="000000"/>
                <w:sz w:val="24"/>
                <w:szCs w:val="24"/>
                <w:rtl w:val="0"/>
              </w:rPr>
              <w:t xml:space="preserve">Performing the matrix operation using Python.</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09">
            <w:pPr>
              <w:pBdr>
                <w:top w:space="0" w:sz="0" w:val="nil"/>
                <w:left w:space="0" w:sz="0" w:val="nil"/>
                <w:bottom w:space="0" w:sz="0" w:val="nil"/>
                <w:right w:space="0" w:sz="0" w:val="nil"/>
                <w:between w:space="0" w:sz="0" w:val="nil"/>
              </w:pBdr>
              <w:spacing w:before="46" w:line="246" w:lineRule="auto"/>
              <w:ind w:left="53" w:right="150" w:firstLine="0"/>
              <w:rPr>
                <w:color w:val="000000"/>
              </w:rPr>
            </w:pPr>
            <w:r w:rsidDel="00000000" w:rsidR="00000000" w:rsidRPr="00000000">
              <w:rPr>
                <w:color w:val="000000"/>
                <w:sz w:val="24"/>
                <w:szCs w:val="24"/>
                <w:rtl w:val="0"/>
              </w:rPr>
              <w:t xml:space="preserve">Lesson 14-16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0A">
            <w:pPr>
              <w:pBdr>
                <w:top w:space="0" w:sz="0" w:val="nil"/>
                <w:left w:space="0" w:sz="0" w:val="nil"/>
                <w:bottom w:space="0" w:sz="0" w:val="nil"/>
                <w:right w:space="0" w:sz="0" w:val="nil"/>
                <w:between w:space="0" w:sz="0" w:val="nil"/>
              </w:pBdr>
              <w:spacing w:before="46" w:lineRule="auto"/>
              <w:ind w:left="53" w:firstLine="0"/>
              <w:rPr>
                <w:color w:val="000000"/>
              </w:rPr>
            </w:pPr>
            <w:r w:rsidDel="00000000" w:rsidR="00000000" w:rsidRPr="00000000">
              <w:rPr>
                <w:rtl w:val="0"/>
              </w:rPr>
              <w:t xml:space="preserve">P</w:t>
            </w:r>
            <w:r w:rsidDel="00000000" w:rsidR="00000000" w:rsidRPr="00000000">
              <w:rPr>
                <w:color w:val="000000"/>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0B">
            <w:pPr>
              <w:pBdr>
                <w:top w:space="0" w:sz="0" w:val="nil"/>
                <w:left w:space="0" w:sz="0" w:val="nil"/>
                <w:bottom w:space="0" w:sz="0" w:val="nil"/>
                <w:right w:space="0" w:sz="0" w:val="nil"/>
                <w:between w:space="0" w:sz="0" w:val="nil"/>
              </w:pBdr>
              <w:spacing w:before="46" w:lineRule="auto"/>
              <w:ind w:left="428" w:hanging="203"/>
              <w:rPr>
                <w:color w:val="000000"/>
              </w:rPr>
            </w:pPr>
            <w:r w:rsidDel="00000000" w:rsidR="00000000" w:rsidRPr="00000000">
              <w:rPr>
                <w:rtl w:val="0"/>
              </w:rPr>
            </w:r>
          </w:p>
        </w:tc>
      </w:tr>
      <w:tr>
        <w:trPr>
          <w:cantSplit w:val="0"/>
          <w:trHeight w:val="3990" w:hRule="atLeast"/>
          <w:tblHeader w:val="0"/>
        </w:trPr>
        <w:tc>
          <w:tcPr>
            <w:tcBorders>
              <w:left w:color="000000" w:space="0" w:sz="6" w:val="single"/>
              <w:bottom w:color="000000" w:space="0" w:sz="6" w:val="single"/>
              <w:right w:color="000000" w:space="0" w:sz="6" w:val="single"/>
            </w:tcBorders>
            <w:shd w:fill="auto" w:val="clear"/>
          </w:tcPr>
          <w:p w:rsidR="00000000" w:rsidDel="00000000" w:rsidP="00000000" w:rsidRDefault="00000000" w:rsidRPr="00000000" w14:paraId="0000010C">
            <w:pPr>
              <w:pBdr>
                <w:top w:space="0" w:sz="0" w:val="nil"/>
                <w:left w:space="0" w:sz="0" w:val="nil"/>
                <w:bottom w:space="0" w:sz="0" w:val="nil"/>
                <w:right w:space="0" w:sz="0" w:val="nil"/>
                <w:between w:space="0" w:sz="0" w:val="nil"/>
              </w:pBdr>
              <w:spacing w:before="46" w:lineRule="auto"/>
              <w:ind w:right="289"/>
              <w:jc w:val="right"/>
              <w:rPr>
                <w:color w:val="000000"/>
              </w:rPr>
            </w:pPr>
            <w:r w:rsidDel="00000000" w:rsidR="00000000" w:rsidRPr="00000000">
              <w:rPr>
                <w:color w:val="000000"/>
                <w:sz w:val="24"/>
                <w:szCs w:val="24"/>
                <w:rtl w:val="0"/>
              </w:rPr>
              <w:t xml:space="preserve">8</w:t>
            </w:r>
            <w:r w:rsidDel="00000000" w:rsidR="00000000" w:rsidRPr="00000000">
              <w:rPr>
                <w:rtl w:val="0"/>
              </w:rPr>
            </w:r>
          </w:p>
        </w:tc>
        <w:tc>
          <w:tcPr>
            <w:tcBorders>
              <w:left w:color="000000" w:space="0" w:sz="6" w:val="single"/>
              <w:bottom w:color="000000" w:space="0" w:sz="6" w:val="single"/>
              <w:right w:color="000000" w:space="0" w:sz="6" w:val="single"/>
            </w:tcBorders>
            <w:shd w:fill="auto" w:val="clear"/>
          </w:tcPr>
          <w:p w:rsidR="00000000" w:rsidDel="00000000" w:rsidP="00000000" w:rsidRDefault="00000000" w:rsidRPr="00000000" w14:paraId="0000010D">
            <w:pPr>
              <w:pBdr>
                <w:top w:space="0" w:sz="0" w:val="nil"/>
                <w:left w:space="0" w:sz="0" w:val="nil"/>
                <w:bottom w:space="0" w:sz="0" w:val="nil"/>
                <w:right w:space="0" w:sz="0" w:val="nil"/>
                <w:between w:space="0" w:sz="0" w:val="nil"/>
              </w:pBdr>
              <w:spacing w:before="46" w:lineRule="auto"/>
              <w:ind w:left="53" w:firstLine="0"/>
              <w:rPr>
                <w:color w:val="000000"/>
                <w:sz w:val="24"/>
                <w:szCs w:val="24"/>
              </w:rPr>
            </w:pPr>
            <w:r w:rsidDel="00000000" w:rsidR="00000000" w:rsidRPr="00000000">
              <w:rPr>
                <w:color w:val="000000"/>
                <w:sz w:val="24"/>
                <w:szCs w:val="24"/>
                <w:rtl w:val="0"/>
              </w:rPr>
              <w:t xml:space="preserve">Partial</w:t>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before="9" w:lineRule="auto"/>
              <w:ind w:left="53" w:firstLine="0"/>
              <w:rPr>
                <w:color w:val="000000"/>
                <w:sz w:val="24"/>
                <w:szCs w:val="24"/>
              </w:rPr>
            </w:pPr>
            <w:r w:rsidDel="00000000" w:rsidR="00000000" w:rsidRPr="00000000">
              <w:rPr>
                <w:color w:val="000000"/>
                <w:sz w:val="24"/>
                <w:szCs w:val="24"/>
                <w:rtl w:val="0"/>
              </w:rPr>
              <w:t xml:space="preserve">Ordering</w:t>
            </w:r>
          </w:p>
        </w:tc>
        <w:tc>
          <w:tcPr>
            <w:tcBorders>
              <w:left w:color="000000" w:space="0" w:sz="6" w:val="single"/>
              <w:bottom w:color="000000" w:space="0" w:sz="6" w:val="single"/>
              <w:right w:color="000000" w:space="0" w:sz="6" w:val="single"/>
            </w:tcBorders>
            <w:shd w:fill="auto" w:val="clear"/>
          </w:tcPr>
          <w:p w:rsidR="00000000" w:rsidDel="00000000" w:rsidP="00000000" w:rsidRDefault="00000000" w:rsidRPr="00000000" w14:paraId="0000010F">
            <w:pPr>
              <w:numPr>
                <w:ilvl w:val="0"/>
                <w:numId w:val="8"/>
              </w:numPr>
              <w:pBdr>
                <w:top w:space="0" w:sz="0" w:val="nil"/>
                <w:left w:space="0" w:sz="0" w:val="nil"/>
                <w:bottom w:space="0" w:sz="0" w:val="nil"/>
                <w:right w:space="0" w:sz="0" w:val="nil"/>
                <w:between w:space="0" w:sz="0" w:val="nil"/>
              </w:pBdr>
              <w:tabs>
                <w:tab w:val="left" w:leader="none" w:pos="489"/>
              </w:tabs>
              <w:spacing w:before="45" w:lineRule="auto"/>
              <w:ind w:left="488" w:hanging="226"/>
              <w:rPr>
                <w:color w:val="000000"/>
                <w:sz w:val="24"/>
                <w:szCs w:val="24"/>
              </w:rPr>
            </w:pPr>
            <w:r w:rsidDel="00000000" w:rsidR="00000000" w:rsidRPr="00000000">
              <w:rPr>
                <w:color w:val="000000"/>
                <w:sz w:val="24"/>
                <w:szCs w:val="24"/>
                <w:rtl w:val="0"/>
              </w:rPr>
              <w:t xml:space="preserve">Definition, Examples</w:t>
            </w:r>
          </w:p>
          <w:p w:rsidR="00000000" w:rsidDel="00000000" w:rsidP="00000000" w:rsidRDefault="00000000" w:rsidRPr="00000000" w14:paraId="00000110">
            <w:pPr>
              <w:numPr>
                <w:ilvl w:val="0"/>
                <w:numId w:val="8"/>
              </w:numPr>
              <w:pBdr>
                <w:top w:space="0" w:sz="0" w:val="nil"/>
                <w:left w:space="0" w:sz="0" w:val="nil"/>
                <w:bottom w:space="0" w:sz="0" w:val="nil"/>
                <w:right w:space="0" w:sz="0" w:val="nil"/>
                <w:between w:space="0" w:sz="0" w:val="nil"/>
              </w:pBdr>
              <w:tabs>
                <w:tab w:val="left" w:leader="none" w:pos="489"/>
              </w:tabs>
              <w:spacing w:before="8" w:line="274" w:lineRule="auto"/>
              <w:ind w:left="488" w:hanging="226"/>
              <w:rPr>
                <w:color w:val="000000"/>
                <w:sz w:val="24"/>
                <w:szCs w:val="24"/>
              </w:rPr>
            </w:pPr>
            <w:r w:rsidDel="00000000" w:rsidR="00000000" w:rsidRPr="00000000">
              <w:rPr>
                <w:color w:val="000000"/>
                <w:sz w:val="24"/>
                <w:szCs w:val="24"/>
                <w:rtl w:val="0"/>
              </w:rPr>
              <w:t xml:space="preserve">Simple or Linear Ordering</w:t>
            </w:r>
          </w:p>
          <w:p w:rsidR="00000000" w:rsidDel="00000000" w:rsidP="00000000" w:rsidRDefault="00000000" w:rsidRPr="00000000" w14:paraId="00000111">
            <w:pPr>
              <w:numPr>
                <w:ilvl w:val="0"/>
                <w:numId w:val="8"/>
              </w:numPr>
              <w:pBdr>
                <w:top w:space="0" w:sz="0" w:val="nil"/>
                <w:left w:space="0" w:sz="0" w:val="nil"/>
                <w:bottom w:space="0" w:sz="0" w:val="nil"/>
                <w:right w:space="0" w:sz="0" w:val="nil"/>
                <w:between w:space="0" w:sz="0" w:val="nil"/>
              </w:pBdr>
              <w:tabs>
                <w:tab w:val="left" w:leader="none" w:pos="489"/>
              </w:tabs>
              <w:spacing w:line="246" w:lineRule="auto"/>
              <w:ind w:left="488" w:right="617" w:hanging="225"/>
              <w:rPr>
                <w:color w:val="000000"/>
                <w:sz w:val="24"/>
                <w:szCs w:val="24"/>
              </w:rPr>
            </w:pPr>
            <w:r w:rsidDel="00000000" w:rsidR="00000000" w:rsidRPr="00000000">
              <w:rPr>
                <w:color w:val="000000"/>
                <w:sz w:val="24"/>
                <w:szCs w:val="24"/>
                <w:rtl w:val="0"/>
              </w:rPr>
              <w:t xml:space="preserve">Totally Ordered Set (Chain), Frequently Used Partially Ordered Relations</w:t>
            </w:r>
          </w:p>
          <w:p w:rsidR="00000000" w:rsidDel="00000000" w:rsidP="00000000" w:rsidRDefault="00000000" w:rsidRPr="00000000" w14:paraId="00000112">
            <w:pPr>
              <w:numPr>
                <w:ilvl w:val="0"/>
                <w:numId w:val="8"/>
              </w:numPr>
              <w:pBdr>
                <w:top w:space="0" w:sz="0" w:val="nil"/>
                <w:left w:space="0" w:sz="0" w:val="nil"/>
                <w:bottom w:space="0" w:sz="0" w:val="nil"/>
                <w:right w:space="0" w:sz="0" w:val="nil"/>
                <w:between w:space="0" w:sz="0" w:val="nil"/>
              </w:pBdr>
              <w:tabs>
                <w:tab w:val="left" w:leader="none" w:pos="489"/>
              </w:tabs>
              <w:spacing w:line="261" w:lineRule="auto"/>
              <w:ind w:left="488" w:hanging="226"/>
              <w:rPr>
                <w:color w:val="000000"/>
                <w:sz w:val="24"/>
                <w:szCs w:val="24"/>
              </w:rPr>
            </w:pPr>
            <w:r w:rsidDel="00000000" w:rsidR="00000000" w:rsidRPr="00000000">
              <w:rPr>
                <w:color w:val="000000"/>
                <w:sz w:val="24"/>
                <w:szCs w:val="24"/>
                <w:rtl w:val="0"/>
              </w:rPr>
              <w:t xml:space="preserve">Representation of Partially Ordered Sets</w:t>
            </w:r>
          </w:p>
          <w:p w:rsidR="00000000" w:rsidDel="00000000" w:rsidP="00000000" w:rsidRDefault="00000000" w:rsidRPr="00000000" w14:paraId="00000113">
            <w:pPr>
              <w:numPr>
                <w:ilvl w:val="0"/>
                <w:numId w:val="8"/>
              </w:numPr>
              <w:pBdr>
                <w:top w:space="0" w:sz="0" w:val="nil"/>
                <w:left w:space="0" w:sz="0" w:val="nil"/>
                <w:bottom w:space="0" w:sz="0" w:val="nil"/>
                <w:right w:space="0" w:sz="0" w:val="nil"/>
                <w:between w:space="0" w:sz="0" w:val="nil"/>
              </w:pBdr>
              <w:tabs>
                <w:tab w:val="left" w:leader="none" w:pos="489"/>
              </w:tabs>
              <w:spacing w:before="4" w:lineRule="auto"/>
              <w:ind w:left="488" w:right="63" w:hanging="225"/>
              <w:rPr>
                <w:color w:val="000000"/>
                <w:sz w:val="24"/>
                <w:szCs w:val="24"/>
              </w:rPr>
            </w:pPr>
            <w:r w:rsidDel="00000000" w:rsidR="00000000" w:rsidRPr="00000000">
              <w:rPr>
                <w:color w:val="000000"/>
                <w:sz w:val="24"/>
                <w:szCs w:val="24"/>
                <w:rtl w:val="0"/>
              </w:rPr>
              <w:t xml:space="preserve">Hasse Diagrams, Least &amp; Greatest Members, Minimal &amp; Maximal Members, Least Upper Bound (Supremum), Greatest Lower Bound (infimum)</w:t>
            </w:r>
          </w:p>
          <w:p w:rsidR="00000000" w:rsidDel="00000000" w:rsidP="00000000" w:rsidRDefault="00000000" w:rsidRPr="00000000" w14:paraId="00000114">
            <w:pPr>
              <w:numPr>
                <w:ilvl w:val="0"/>
                <w:numId w:val="8"/>
              </w:numPr>
              <w:pBdr>
                <w:top w:space="0" w:sz="0" w:val="nil"/>
                <w:left w:space="0" w:sz="0" w:val="nil"/>
                <w:bottom w:space="0" w:sz="0" w:val="nil"/>
                <w:right w:space="0" w:sz="0" w:val="nil"/>
                <w:between w:space="0" w:sz="0" w:val="nil"/>
              </w:pBdr>
              <w:tabs>
                <w:tab w:val="left" w:leader="none" w:pos="489"/>
              </w:tabs>
              <w:spacing w:line="261" w:lineRule="auto"/>
              <w:ind w:left="488" w:hanging="226"/>
              <w:rPr>
                <w:color w:val="000000"/>
                <w:sz w:val="24"/>
                <w:szCs w:val="24"/>
              </w:rPr>
            </w:pPr>
            <w:r w:rsidDel="00000000" w:rsidR="00000000" w:rsidRPr="00000000">
              <w:rPr>
                <w:color w:val="000000"/>
                <w:sz w:val="24"/>
                <w:szCs w:val="24"/>
                <w:rtl w:val="0"/>
              </w:rPr>
              <w:t xml:space="preserve">Well-ordered Partially Ordered Sets (Posets)</w:t>
            </w:r>
          </w:p>
          <w:p w:rsidR="00000000" w:rsidDel="00000000" w:rsidP="00000000" w:rsidRDefault="00000000" w:rsidRPr="00000000" w14:paraId="00000115">
            <w:pPr>
              <w:numPr>
                <w:ilvl w:val="0"/>
                <w:numId w:val="8"/>
              </w:numPr>
              <w:pBdr>
                <w:top w:space="0" w:sz="0" w:val="nil"/>
                <w:left w:space="0" w:sz="0" w:val="nil"/>
                <w:bottom w:space="0" w:sz="0" w:val="nil"/>
                <w:right w:space="0" w:sz="0" w:val="nil"/>
                <w:between w:space="0" w:sz="0" w:val="nil"/>
              </w:pBdr>
              <w:tabs>
                <w:tab w:val="left" w:leader="none" w:pos="489"/>
              </w:tabs>
              <w:spacing w:line="274" w:lineRule="auto"/>
              <w:ind w:left="488" w:hanging="226"/>
              <w:rPr>
                <w:color w:val="000000"/>
                <w:sz w:val="24"/>
                <w:szCs w:val="24"/>
              </w:rPr>
            </w:pPr>
            <w:r w:rsidDel="00000000" w:rsidR="00000000" w:rsidRPr="00000000">
              <w:rPr>
                <w:color w:val="000000"/>
                <w:sz w:val="24"/>
                <w:szCs w:val="24"/>
                <w:rtl w:val="0"/>
              </w:rPr>
              <w:t xml:space="preserve">Lattice as Posets, complete</w:t>
            </w:r>
          </w:p>
          <w:p w:rsidR="00000000" w:rsidDel="00000000" w:rsidP="00000000" w:rsidRDefault="00000000" w:rsidRPr="00000000" w14:paraId="00000116">
            <w:pPr>
              <w:numPr>
                <w:ilvl w:val="0"/>
                <w:numId w:val="8"/>
              </w:numPr>
              <w:pBdr>
                <w:top w:space="0" w:sz="0" w:val="nil"/>
                <w:left w:space="0" w:sz="0" w:val="nil"/>
                <w:bottom w:space="0" w:sz="0" w:val="nil"/>
                <w:right w:space="0" w:sz="0" w:val="nil"/>
                <w:between w:space="0" w:sz="0" w:val="nil"/>
              </w:pBdr>
              <w:tabs>
                <w:tab w:val="left" w:leader="none" w:pos="489"/>
              </w:tabs>
              <w:spacing w:before="12" w:line="235" w:lineRule="auto"/>
              <w:ind w:left="488" w:right="404" w:hanging="225"/>
              <w:rPr>
                <w:color w:val="000000"/>
                <w:sz w:val="24"/>
                <w:szCs w:val="24"/>
              </w:rPr>
            </w:pPr>
            <w:r w:rsidDel="00000000" w:rsidR="00000000" w:rsidRPr="00000000">
              <w:rPr>
                <w:color w:val="000000"/>
                <w:sz w:val="24"/>
                <w:szCs w:val="24"/>
                <w:rtl w:val="0"/>
              </w:rPr>
              <w:t xml:space="preserve">Distributive modular and complemented lattices Boolean and pseudo Boolean lattices.</w:t>
            </w:r>
          </w:p>
          <w:p w:rsidR="00000000" w:rsidDel="00000000" w:rsidP="00000000" w:rsidRDefault="00000000" w:rsidRPr="00000000" w14:paraId="00000117">
            <w:pPr>
              <w:numPr>
                <w:ilvl w:val="0"/>
                <w:numId w:val="8"/>
              </w:numPr>
              <w:pBdr>
                <w:top w:space="0" w:sz="0" w:val="nil"/>
                <w:left w:space="0" w:sz="0" w:val="nil"/>
                <w:bottom w:space="0" w:sz="0" w:val="nil"/>
                <w:right w:space="0" w:sz="0" w:val="nil"/>
                <w:between w:space="0" w:sz="0" w:val="nil"/>
              </w:pBdr>
              <w:tabs>
                <w:tab w:val="left" w:leader="none" w:pos="489"/>
              </w:tabs>
              <w:spacing w:before="13" w:line="235" w:lineRule="auto"/>
              <w:ind w:left="488" w:right="730" w:hanging="225"/>
              <w:rPr>
                <w:color w:val="000000"/>
                <w:sz w:val="24"/>
                <w:szCs w:val="24"/>
              </w:rPr>
            </w:pPr>
            <w:r w:rsidDel="00000000" w:rsidR="00000000" w:rsidRPr="00000000">
              <w:rPr>
                <w:color w:val="000000"/>
                <w:sz w:val="24"/>
                <w:szCs w:val="24"/>
                <w:rtl w:val="0"/>
              </w:rPr>
              <w:t xml:space="preserve">Finding the Least, Maxima element from the POSET using python.</w:t>
            </w:r>
          </w:p>
        </w:tc>
        <w:tc>
          <w:tcPr>
            <w:tcBorders>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8">
            <w:pPr>
              <w:pBdr>
                <w:top w:space="0" w:sz="0" w:val="nil"/>
                <w:left w:space="0" w:sz="0" w:val="nil"/>
                <w:bottom w:space="0" w:sz="0" w:val="nil"/>
                <w:right w:space="0" w:sz="0" w:val="nil"/>
                <w:between w:space="0" w:sz="0" w:val="nil"/>
              </w:pBdr>
              <w:spacing w:before="46" w:line="246" w:lineRule="auto"/>
              <w:ind w:left="53" w:right="150" w:firstLine="0"/>
              <w:rPr>
                <w:color w:val="000000"/>
                <w:sz w:val="24"/>
                <w:szCs w:val="24"/>
              </w:rPr>
            </w:pPr>
            <w:r w:rsidDel="00000000" w:rsidR="00000000" w:rsidRPr="00000000">
              <w:rPr>
                <w:color w:val="000000"/>
                <w:sz w:val="24"/>
                <w:szCs w:val="24"/>
                <w:rtl w:val="0"/>
              </w:rPr>
              <w:t xml:space="preserve">Lesson 17-19</w:t>
            </w:r>
          </w:p>
        </w:tc>
        <w:tc>
          <w:tcPr>
            <w:tcBorders>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9">
            <w:pPr>
              <w:pBdr>
                <w:top w:space="0" w:sz="0" w:val="nil"/>
                <w:left w:space="0" w:sz="0" w:val="nil"/>
                <w:bottom w:space="0" w:sz="0" w:val="nil"/>
                <w:right w:space="0" w:sz="0" w:val="nil"/>
                <w:between w:space="0" w:sz="0" w:val="nil"/>
              </w:pBdr>
              <w:spacing w:before="46" w:lineRule="auto"/>
              <w:ind w:left="53" w:firstLine="0"/>
              <w:rPr>
                <w:color w:val="000000"/>
              </w:rPr>
            </w:pPr>
            <w:r w:rsidDel="00000000" w:rsidR="00000000" w:rsidRPr="00000000">
              <w:rPr>
                <w:sz w:val="24"/>
                <w:szCs w:val="24"/>
                <w:rtl w:val="0"/>
              </w:rPr>
              <w:t xml:space="preserve">P-6</w:t>
            </w:r>
            <w:r w:rsidDel="00000000" w:rsidR="00000000" w:rsidRPr="00000000">
              <w:rPr>
                <w:rtl w:val="0"/>
              </w:rPr>
            </w:r>
          </w:p>
        </w:tc>
        <w:tc>
          <w:tcPr>
            <w:tcBorders>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A">
            <w:pPr>
              <w:pBdr>
                <w:top w:space="0" w:sz="0" w:val="nil"/>
                <w:left w:space="0" w:sz="0" w:val="nil"/>
                <w:bottom w:space="0" w:sz="0" w:val="nil"/>
                <w:right w:space="0" w:sz="0" w:val="nil"/>
                <w:between w:space="0" w:sz="0" w:val="nil"/>
              </w:pBdr>
              <w:spacing w:before="46" w:lineRule="auto"/>
              <w:ind w:left="428" w:hanging="203"/>
              <w:rPr>
                <w:color w:val="000000"/>
                <w:sz w:val="24"/>
                <w:szCs w:val="24"/>
              </w:rPr>
            </w:pPr>
            <w:r w:rsidDel="00000000" w:rsidR="00000000" w:rsidRPr="00000000">
              <w:rPr>
                <w:color w:val="000000"/>
                <w:sz w:val="24"/>
                <w:szCs w:val="24"/>
                <w:rtl w:val="0"/>
              </w:rPr>
              <w:t xml:space="preserve">T3</w:t>
            </w:r>
          </w:p>
        </w:tc>
      </w:tr>
      <w:tr>
        <w:trPr>
          <w:cantSplit w:val="0"/>
          <w:trHeight w:val="123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B">
            <w:pPr>
              <w:pBdr>
                <w:top w:space="0" w:sz="0" w:val="nil"/>
                <w:left w:space="0" w:sz="0" w:val="nil"/>
                <w:bottom w:space="0" w:sz="0" w:val="nil"/>
                <w:right w:space="0" w:sz="0" w:val="nil"/>
                <w:between w:space="0" w:sz="0" w:val="nil"/>
              </w:pBdr>
              <w:spacing w:before="61" w:lineRule="auto"/>
              <w:ind w:right="289"/>
              <w:jc w:val="right"/>
              <w:rPr>
                <w:color w:val="000000"/>
              </w:rPr>
            </w:pPr>
            <w:r w:rsidDel="00000000" w:rsidR="00000000" w:rsidRPr="00000000">
              <w:rPr>
                <w:color w:val="000000"/>
                <w:sz w:val="24"/>
                <w:szCs w:val="24"/>
                <w:rtl w:val="0"/>
              </w:rPr>
              <w:t xml:space="preserve">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C">
            <w:pPr>
              <w:pBdr>
                <w:top w:space="0" w:sz="0" w:val="nil"/>
                <w:left w:space="0" w:sz="0" w:val="nil"/>
                <w:bottom w:space="0" w:sz="0" w:val="nil"/>
                <w:right w:space="0" w:sz="0" w:val="nil"/>
                <w:between w:space="0" w:sz="0" w:val="nil"/>
              </w:pBdr>
              <w:spacing w:before="65" w:line="235" w:lineRule="auto"/>
              <w:ind w:left="53" w:right="94" w:firstLine="0"/>
              <w:rPr>
                <w:color w:val="000000"/>
                <w:sz w:val="24"/>
                <w:szCs w:val="24"/>
              </w:rPr>
            </w:pPr>
            <w:r w:rsidDel="00000000" w:rsidR="00000000" w:rsidRPr="00000000">
              <w:rPr>
                <w:color w:val="000000"/>
                <w:sz w:val="24"/>
                <w:szCs w:val="24"/>
                <w:rtl w:val="0"/>
              </w:rPr>
              <w:t xml:space="preserve">Recurrence Relation</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D">
            <w:pPr>
              <w:numPr>
                <w:ilvl w:val="0"/>
                <w:numId w:val="5"/>
              </w:numPr>
              <w:pBdr>
                <w:top w:space="0" w:sz="0" w:val="nil"/>
                <w:left w:space="0" w:sz="0" w:val="nil"/>
                <w:bottom w:space="0" w:sz="0" w:val="nil"/>
                <w:right w:space="0" w:sz="0" w:val="nil"/>
                <w:between w:space="0" w:sz="0" w:val="nil"/>
              </w:pBdr>
              <w:tabs>
                <w:tab w:val="left" w:leader="none" w:pos="489"/>
              </w:tabs>
              <w:spacing w:before="60" w:line="274" w:lineRule="auto"/>
              <w:ind w:left="488" w:hanging="226"/>
              <w:rPr>
                <w:color w:val="000000"/>
                <w:sz w:val="24"/>
                <w:szCs w:val="24"/>
              </w:rPr>
            </w:pPr>
            <w:r w:rsidDel="00000000" w:rsidR="00000000" w:rsidRPr="00000000">
              <w:rPr>
                <w:color w:val="000000"/>
                <w:sz w:val="24"/>
                <w:szCs w:val="24"/>
                <w:rtl w:val="0"/>
              </w:rPr>
              <w:t xml:space="preserve">Introduction, Recursion</w:t>
            </w:r>
          </w:p>
          <w:p w:rsidR="00000000" w:rsidDel="00000000" w:rsidP="00000000" w:rsidRDefault="00000000" w:rsidRPr="00000000" w14:paraId="0000011E">
            <w:pPr>
              <w:numPr>
                <w:ilvl w:val="0"/>
                <w:numId w:val="5"/>
              </w:numPr>
              <w:pBdr>
                <w:top w:space="0" w:sz="0" w:val="nil"/>
                <w:left w:space="0" w:sz="0" w:val="nil"/>
                <w:bottom w:space="0" w:sz="0" w:val="nil"/>
                <w:right w:space="0" w:sz="0" w:val="nil"/>
                <w:between w:space="0" w:sz="0" w:val="nil"/>
              </w:pBdr>
              <w:tabs>
                <w:tab w:val="left" w:leader="none" w:pos="489"/>
              </w:tabs>
              <w:spacing w:line="274" w:lineRule="auto"/>
              <w:ind w:left="488" w:hanging="226"/>
              <w:rPr>
                <w:color w:val="000000"/>
                <w:sz w:val="24"/>
                <w:szCs w:val="24"/>
              </w:rPr>
            </w:pPr>
            <w:r w:rsidDel="00000000" w:rsidR="00000000" w:rsidRPr="00000000">
              <w:rPr>
                <w:color w:val="000000"/>
                <w:sz w:val="24"/>
                <w:szCs w:val="24"/>
                <w:rtl w:val="0"/>
              </w:rPr>
              <w:t xml:space="preserve">Recurrence Relation</w:t>
            </w:r>
          </w:p>
          <w:p w:rsidR="00000000" w:rsidDel="00000000" w:rsidP="00000000" w:rsidRDefault="00000000" w:rsidRPr="00000000" w14:paraId="0000011F">
            <w:pPr>
              <w:numPr>
                <w:ilvl w:val="0"/>
                <w:numId w:val="5"/>
              </w:numPr>
              <w:pBdr>
                <w:top w:space="0" w:sz="0" w:val="nil"/>
                <w:left w:space="0" w:sz="0" w:val="nil"/>
                <w:bottom w:space="0" w:sz="0" w:val="nil"/>
                <w:right w:space="0" w:sz="0" w:val="nil"/>
                <w:between w:space="0" w:sz="0" w:val="nil"/>
              </w:pBdr>
              <w:tabs>
                <w:tab w:val="left" w:leader="none" w:pos="489"/>
              </w:tabs>
              <w:spacing w:before="8" w:line="274" w:lineRule="auto"/>
              <w:ind w:left="488" w:hanging="226"/>
              <w:rPr>
                <w:color w:val="000000"/>
                <w:sz w:val="24"/>
                <w:szCs w:val="24"/>
              </w:rPr>
            </w:pPr>
            <w:r w:rsidDel="00000000" w:rsidR="00000000" w:rsidRPr="00000000">
              <w:rPr>
                <w:color w:val="000000"/>
                <w:sz w:val="24"/>
                <w:szCs w:val="24"/>
                <w:rtl w:val="0"/>
              </w:rPr>
              <w:t xml:space="preserve">Solving, Recurrence Relation</w:t>
            </w:r>
          </w:p>
          <w:p w:rsidR="00000000" w:rsidDel="00000000" w:rsidP="00000000" w:rsidRDefault="00000000" w:rsidRPr="00000000" w14:paraId="00000120">
            <w:pPr>
              <w:numPr>
                <w:ilvl w:val="0"/>
                <w:numId w:val="5"/>
              </w:numPr>
              <w:pBdr>
                <w:top w:space="0" w:sz="0" w:val="nil"/>
                <w:left w:space="0" w:sz="0" w:val="nil"/>
                <w:bottom w:space="0" w:sz="0" w:val="nil"/>
                <w:right w:space="0" w:sz="0" w:val="nil"/>
                <w:between w:space="0" w:sz="0" w:val="nil"/>
              </w:pBdr>
              <w:tabs>
                <w:tab w:val="left" w:leader="none" w:pos="489"/>
              </w:tabs>
              <w:spacing w:line="274" w:lineRule="auto"/>
              <w:ind w:left="488" w:hanging="226"/>
              <w:rPr>
                <w:color w:val="000000"/>
                <w:sz w:val="24"/>
                <w:szCs w:val="24"/>
              </w:rPr>
            </w:pPr>
            <w:r w:rsidDel="00000000" w:rsidR="00000000" w:rsidRPr="00000000">
              <w:rPr>
                <w:color w:val="000000"/>
                <w:sz w:val="24"/>
                <w:szCs w:val="24"/>
                <w:rtl w:val="0"/>
              </w:rPr>
              <w:t xml:space="preserve">Solving the recurrence relations using python.</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21">
            <w:pPr>
              <w:pBdr>
                <w:top w:space="0" w:sz="0" w:val="nil"/>
                <w:left w:space="0" w:sz="0" w:val="nil"/>
                <w:bottom w:space="0" w:sz="0" w:val="nil"/>
                <w:right w:space="0" w:sz="0" w:val="nil"/>
                <w:between w:space="0" w:sz="0" w:val="nil"/>
              </w:pBdr>
              <w:spacing w:before="65" w:line="235" w:lineRule="auto"/>
              <w:ind w:left="53" w:right="240" w:firstLine="0"/>
              <w:rPr>
                <w:color w:val="000000"/>
              </w:rPr>
            </w:pPr>
            <w:r w:rsidDel="00000000" w:rsidR="00000000" w:rsidRPr="00000000">
              <w:rPr>
                <w:color w:val="000000"/>
                <w:sz w:val="24"/>
                <w:szCs w:val="24"/>
                <w:rtl w:val="0"/>
              </w:rPr>
              <w:t xml:space="preserve">Lesson 20-21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22">
            <w:pPr>
              <w:pBdr>
                <w:top w:space="0" w:sz="0" w:val="nil"/>
                <w:left w:space="0" w:sz="0" w:val="nil"/>
                <w:bottom w:space="0" w:sz="0" w:val="nil"/>
                <w:right w:space="0" w:sz="0" w:val="nil"/>
                <w:between w:space="0" w:sz="0" w:val="nil"/>
              </w:pBdr>
              <w:spacing w:before="61" w:lineRule="auto"/>
              <w:ind w:left="53" w:firstLine="0"/>
              <w:rPr>
                <w:color w:val="000000"/>
                <w:sz w:val="24"/>
                <w:szCs w:val="24"/>
              </w:rPr>
            </w:pPr>
            <w:r w:rsidDel="00000000" w:rsidR="00000000" w:rsidRPr="00000000">
              <w:rPr>
                <w:sz w:val="24"/>
                <w:szCs w:val="24"/>
                <w:rtl w:val="0"/>
              </w:rPr>
              <w:t xml:space="preserve">P</w:t>
            </w:r>
            <w:r w:rsidDel="00000000" w:rsidR="00000000" w:rsidRPr="00000000">
              <w:rPr>
                <w:color w:val="000000"/>
                <w:sz w:val="24"/>
                <w:szCs w:val="24"/>
                <w:rtl w:val="0"/>
              </w:rPr>
              <w:t xml:space="preserve">-7,</w:t>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before="61" w:lineRule="auto"/>
              <w:ind w:left="53" w:firstLine="0"/>
              <w:rPr>
                <w:sz w:val="24"/>
                <w:szCs w:val="24"/>
              </w:rPr>
            </w:pPr>
            <w:r w:rsidDel="00000000" w:rsidR="00000000" w:rsidRPr="00000000">
              <w:rPr>
                <w:sz w:val="24"/>
                <w:szCs w:val="24"/>
                <w:rtl w:val="0"/>
              </w:rPr>
              <w:t xml:space="preserve">P-9</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24">
            <w:pPr>
              <w:pBdr>
                <w:top w:space="0" w:sz="0" w:val="nil"/>
                <w:left w:space="0" w:sz="0" w:val="nil"/>
                <w:bottom w:space="0" w:sz="0" w:val="nil"/>
                <w:right w:space="0" w:sz="0" w:val="nil"/>
                <w:between w:space="0" w:sz="0" w:val="nil"/>
              </w:pBdr>
              <w:spacing w:before="61" w:lineRule="auto"/>
              <w:ind w:left="428" w:hanging="203"/>
              <w:rPr>
                <w:color w:val="000000"/>
                <w:sz w:val="24"/>
                <w:szCs w:val="24"/>
              </w:rPr>
            </w:pPr>
            <w:r w:rsidDel="00000000" w:rsidR="00000000" w:rsidRPr="00000000">
              <w:rPr>
                <w:color w:val="000000"/>
                <w:sz w:val="24"/>
                <w:szCs w:val="24"/>
                <w:rtl w:val="0"/>
              </w:rPr>
              <w:t xml:space="preserve">T3</w:t>
            </w:r>
          </w:p>
        </w:tc>
      </w:tr>
      <w:tr>
        <w:trPr>
          <w:cantSplit w:val="0"/>
          <w:trHeight w:val="178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25">
            <w:pPr>
              <w:pBdr>
                <w:top w:space="0" w:sz="0" w:val="nil"/>
                <w:left w:space="0" w:sz="0" w:val="nil"/>
                <w:bottom w:space="0" w:sz="0" w:val="nil"/>
                <w:right w:space="0" w:sz="0" w:val="nil"/>
                <w:between w:space="0" w:sz="0" w:val="nil"/>
              </w:pBdr>
              <w:spacing w:before="46" w:lineRule="auto"/>
              <w:ind w:right="289"/>
              <w:jc w:val="right"/>
              <w:rPr>
                <w:color w:val="000000"/>
              </w:rPr>
            </w:pPr>
            <w:r w:rsidDel="00000000" w:rsidR="00000000" w:rsidRPr="00000000">
              <w:rPr>
                <w:color w:val="000000"/>
                <w:sz w:val="24"/>
                <w:szCs w:val="24"/>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26">
            <w:pPr>
              <w:pBdr>
                <w:top w:space="0" w:sz="0" w:val="nil"/>
                <w:left w:space="0" w:sz="0" w:val="nil"/>
                <w:bottom w:space="0" w:sz="0" w:val="nil"/>
                <w:right w:space="0" w:sz="0" w:val="nil"/>
                <w:between w:space="0" w:sz="0" w:val="nil"/>
              </w:pBdr>
              <w:spacing w:before="46" w:lineRule="auto"/>
              <w:ind w:left="53" w:firstLine="0"/>
              <w:rPr>
                <w:color w:val="000000"/>
                <w:sz w:val="24"/>
                <w:szCs w:val="24"/>
              </w:rPr>
            </w:pPr>
            <w:r w:rsidDel="00000000" w:rsidR="00000000" w:rsidRPr="00000000">
              <w:rPr>
                <w:color w:val="000000"/>
                <w:sz w:val="24"/>
                <w:szCs w:val="24"/>
                <w:rtl w:val="0"/>
              </w:rPr>
              <w:t xml:space="preserve">Graph</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27">
            <w:pPr>
              <w:numPr>
                <w:ilvl w:val="0"/>
                <w:numId w:val="2"/>
              </w:numPr>
              <w:pBdr>
                <w:top w:space="0" w:sz="0" w:val="nil"/>
                <w:left w:space="0" w:sz="0" w:val="nil"/>
                <w:bottom w:space="0" w:sz="0" w:val="nil"/>
                <w:right w:space="0" w:sz="0" w:val="nil"/>
                <w:between w:space="0" w:sz="0" w:val="nil"/>
              </w:pBdr>
              <w:tabs>
                <w:tab w:val="left" w:leader="none" w:pos="489"/>
              </w:tabs>
              <w:spacing w:before="60" w:line="274" w:lineRule="auto"/>
              <w:ind w:left="488" w:hanging="226"/>
              <w:rPr>
                <w:color w:val="000000"/>
                <w:sz w:val="24"/>
                <w:szCs w:val="24"/>
              </w:rPr>
            </w:pPr>
            <w:r w:rsidDel="00000000" w:rsidR="00000000" w:rsidRPr="00000000">
              <w:rPr>
                <w:color w:val="000000"/>
                <w:sz w:val="24"/>
                <w:szCs w:val="24"/>
                <w:rtl w:val="0"/>
              </w:rPr>
              <w:t xml:space="preserve">Introduction, definition, examples</w:t>
            </w:r>
          </w:p>
          <w:p w:rsidR="00000000" w:rsidDel="00000000" w:rsidP="00000000" w:rsidRDefault="00000000" w:rsidRPr="00000000" w14:paraId="00000128">
            <w:pPr>
              <w:numPr>
                <w:ilvl w:val="0"/>
                <w:numId w:val="2"/>
              </w:numPr>
              <w:pBdr>
                <w:top w:space="0" w:sz="0" w:val="nil"/>
                <w:left w:space="0" w:sz="0" w:val="nil"/>
                <w:bottom w:space="0" w:sz="0" w:val="nil"/>
                <w:right w:space="0" w:sz="0" w:val="nil"/>
                <w:between w:space="0" w:sz="0" w:val="nil"/>
              </w:pBdr>
              <w:tabs>
                <w:tab w:val="left" w:leader="none" w:pos="489"/>
              </w:tabs>
              <w:spacing w:before="1" w:line="235" w:lineRule="auto"/>
              <w:ind w:left="488" w:right="911" w:hanging="225"/>
              <w:rPr>
                <w:color w:val="000000"/>
                <w:sz w:val="24"/>
                <w:szCs w:val="24"/>
              </w:rPr>
            </w:pPr>
            <w:r w:rsidDel="00000000" w:rsidR="00000000" w:rsidRPr="00000000">
              <w:rPr>
                <w:color w:val="000000"/>
                <w:sz w:val="24"/>
                <w:szCs w:val="24"/>
                <w:rtl w:val="0"/>
              </w:rPr>
              <w:t xml:space="preserve">Nodes, edges, adjacent nodes, directed and undirected edge</w:t>
            </w:r>
          </w:p>
          <w:p w:rsidR="00000000" w:rsidDel="00000000" w:rsidP="00000000" w:rsidRDefault="00000000" w:rsidRPr="00000000" w14:paraId="00000129">
            <w:pPr>
              <w:numPr>
                <w:ilvl w:val="0"/>
                <w:numId w:val="2"/>
              </w:numPr>
              <w:pBdr>
                <w:top w:space="0" w:sz="0" w:val="nil"/>
                <w:left w:space="0" w:sz="0" w:val="nil"/>
                <w:bottom w:space="0" w:sz="0" w:val="nil"/>
                <w:right w:space="0" w:sz="0" w:val="nil"/>
                <w:between w:space="0" w:sz="0" w:val="nil"/>
              </w:pBdr>
              <w:tabs>
                <w:tab w:val="left" w:leader="none" w:pos="489"/>
              </w:tabs>
              <w:spacing w:before="8" w:line="274" w:lineRule="auto"/>
              <w:ind w:left="488" w:hanging="226"/>
              <w:rPr>
                <w:color w:val="000000"/>
                <w:sz w:val="24"/>
                <w:szCs w:val="24"/>
              </w:rPr>
            </w:pPr>
            <w:r w:rsidDel="00000000" w:rsidR="00000000" w:rsidRPr="00000000">
              <w:rPr>
                <w:color w:val="000000"/>
                <w:sz w:val="24"/>
                <w:szCs w:val="24"/>
                <w:rtl w:val="0"/>
              </w:rPr>
              <w:t xml:space="preserve">Directed graph, undirected graph, examples</w:t>
            </w:r>
          </w:p>
          <w:p w:rsidR="00000000" w:rsidDel="00000000" w:rsidP="00000000" w:rsidRDefault="00000000" w:rsidRPr="00000000" w14:paraId="0000012A">
            <w:pPr>
              <w:numPr>
                <w:ilvl w:val="0"/>
                <w:numId w:val="2"/>
              </w:numPr>
              <w:pBdr>
                <w:top w:space="0" w:sz="0" w:val="nil"/>
                <w:left w:space="0" w:sz="0" w:val="nil"/>
                <w:bottom w:space="0" w:sz="0" w:val="nil"/>
                <w:right w:space="0" w:sz="0" w:val="nil"/>
                <w:between w:space="0" w:sz="0" w:val="nil"/>
              </w:pBdr>
              <w:tabs>
                <w:tab w:val="left" w:leader="none" w:pos="549"/>
              </w:tabs>
              <w:spacing w:line="274" w:lineRule="auto"/>
              <w:ind w:left="548" w:hanging="286"/>
              <w:rPr>
                <w:color w:val="000000"/>
                <w:sz w:val="24"/>
                <w:szCs w:val="24"/>
              </w:rPr>
            </w:pPr>
            <w:r w:rsidDel="00000000" w:rsidR="00000000" w:rsidRPr="00000000">
              <w:rPr>
                <w:color w:val="000000"/>
                <w:sz w:val="24"/>
                <w:szCs w:val="24"/>
                <w:rtl w:val="0"/>
              </w:rPr>
              <w:t xml:space="preserve">Initiating and terminating nodes, Loop (sling)</w:t>
            </w:r>
          </w:p>
          <w:p w:rsidR="00000000" w:rsidDel="00000000" w:rsidP="00000000" w:rsidRDefault="00000000" w:rsidRPr="00000000" w14:paraId="0000012B">
            <w:pPr>
              <w:numPr>
                <w:ilvl w:val="0"/>
                <w:numId w:val="2"/>
              </w:numPr>
              <w:pBdr>
                <w:top w:space="0" w:sz="0" w:val="nil"/>
                <w:left w:space="0" w:sz="0" w:val="nil"/>
                <w:bottom w:space="0" w:sz="0" w:val="nil"/>
                <w:right w:space="0" w:sz="0" w:val="nil"/>
                <w:between w:space="0" w:sz="0" w:val="nil"/>
              </w:pBdr>
              <w:tabs>
                <w:tab w:val="left" w:leader="none" w:pos="489"/>
              </w:tabs>
              <w:spacing w:before="8" w:lineRule="auto"/>
              <w:ind w:left="488" w:hanging="226"/>
              <w:rPr>
                <w:color w:val="000000"/>
                <w:sz w:val="24"/>
                <w:szCs w:val="24"/>
              </w:rPr>
            </w:pPr>
            <w:r w:rsidDel="00000000" w:rsidR="00000000" w:rsidRPr="00000000">
              <w:rPr>
                <w:color w:val="000000"/>
                <w:sz w:val="24"/>
                <w:szCs w:val="24"/>
                <w:rtl w:val="0"/>
              </w:rPr>
              <w:t xml:space="preserve">Distinct edges, Parallel edges</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2C">
            <w:pPr>
              <w:pBdr>
                <w:top w:space="0" w:sz="0" w:val="nil"/>
                <w:left w:space="0" w:sz="0" w:val="nil"/>
                <w:bottom w:space="0" w:sz="0" w:val="nil"/>
                <w:right w:space="0" w:sz="0" w:val="nil"/>
                <w:between w:space="0" w:sz="0" w:val="nil"/>
              </w:pBdr>
              <w:spacing w:before="46" w:lineRule="auto"/>
              <w:ind w:left="53" w:firstLine="0"/>
              <w:rPr>
                <w:color w:val="000000"/>
              </w:rPr>
            </w:pPr>
            <w:r w:rsidDel="00000000" w:rsidR="00000000" w:rsidRPr="00000000">
              <w:rPr>
                <w:color w:val="000000"/>
                <w:sz w:val="24"/>
                <w:szCs w:val="24"/>
                <w:rtl w:val="0"/>
              </w:rPr>
              <w:t xml:space="preserve">Lesson 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2D">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2E">
            <w:pPr>
              <w:pBdr>
                <w:top w:space="0" w:sz="0" w:val="nil"/>
                <w:left w:space="0" w:sz="0" w:val="nil"/>
                <w:bottom w:space="0" w:sz="0" w:val="nil"/>
                <w:right w:space="0" w:sz="0" w:val="nil"/>
                <w:between w:space="0" w:sz="0" w:val="nil"/>
              </w:pBdr>
              <w:spacing w:before="46" w:lineRule="auto"/>
              <w:ind w:left="428" w:hanging="203"/>
              <w:rPr>
                <w:color w:val="000000"/>
                <w:sz w:val="24"/>
                <w:szCs w:val="24"/>
              </w:rPr>
            </w:pPr>
            <w:r w:rsidDel="00000000" w:rsidR="00000000" w:rsidRPr="00000000">
              <w:rPr>
                <w:color w:val="000000"/>
                <w:sz w:val="24"/>
                <w:szCs w:val="24"/>
                <w:rtl w:val="0"/>
              </w:rPr>
              <w:t xml:space="preserve">T4</w:t>
            </w:r>
          </w:p>
        </w:tc>
      </w:tr>
      <w:tr>
        <w:trPr>
          <w:cantSplit w:val="0"/>
          <w:trHeight w:val="178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2F">
            <w:pPr>
              <w:pBdr>
                <w:top w:space="0" w:sz="0" w:val="nil"/>
                <w:left w:space="0" w:sz="0" w:val="nil"/>
                <w:bottom w:space="0" w:sz="0" w:val="nil"/>
                <w:right w:space="0" w:sz="0" w:val="nil"/>
                <w:between w:space="0" w:sz="0" w:val="nil"/>
              </w:pBdr>
              <w:spacing w:before="46" w:lineRule="auto"/>
              <w:ind w:right="229"/>
              <w:jc w:val="right"/>
              <w:rPr>
                <w:color w:val="000000"/>
              </w:rPr>
            </w:pPr>
            <w:r w:rsidDel="00000000" w:rsidR="00000000" w:rsidRPr="00000000">
              <w:rPr>
                <w:color w:val="000000"/>
                <w:sz w:val="24"/>
                <w:szCs w:val="24"/>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30">
            <w:pPr>
              <w:pBdr>
                <w:top w:space="0" w:sz="0" w:val="nil"/>
                <w:left w:space="0" w:sz="0" w:val="nil"/>
                <w:bottom w:space="0" w:sz="0" w:val="nil"/>
                <w:right w:space="0" w:sz="0" w:val="nil"/>
                <w:between w:space="0" w:sz="0" w:val="nil"/>
              </w:pBdr>
              <w:spacing w:before="46" w:line="246" w:lineRule="auto"/>
              <w:ind w:left="53" w:right="340" w:firstLine="0"/>
              <w:rPr>
                <w:color w:val="000000"/>
                <w:sz w:val="24"/>
                <w:szCs w:val="24"/>
              </w:rPr>
            </w:pPr>
            <w:r w:rsidDel="00000000" w:rsidR="00000000" w:rsidRPr="00000000">
              <w:rPr>
                <w:color w:val="000000"/>
                <w:sz w:val="24"/>
                <w:szCs w:val="24"/>
                <w:rtl w:val="0"/>
              </w:rPr>
              <w:t xml:space="preserve">Types of Graph</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31">
            <w:pPr>
              <w:numPr>
                <w:ilvl w:val="0"/>
                <w:numId w:val="14"/>
              </w:numPr>
              <w:pBdr>
                <w:top w:space="0" w:sz="0" w:val="nil"/>
                <w:left w:space="0" w:sz="0" w:val="nil"/>
                <w:bottom w:space="0" w:sz="0" w:val="nil"/>
                <w:right w:space="0" w:sz="0" w:val="nil"/>
                <w:between w:space="0" w:sz="0" w:val="nil"/>
              </w:pBdr>
              <w:tabs>
                <w:tab w:val="left" w:leader="none" w:pos="489"/>
              </w:tabs>
              <w:spacing w:before="45" w:line="246" w:lineRule="auto"/>
              <w:ind w:left="488" w:right="743" w:hanging="225"/>
              <w:rPr>
                <w:color w:val="000000"/>
                <w:sz w:val="24"/>
                <w:szCs w:val="24"/>
              </w:rPr>
            </w:pPr>
            <w:r w:rsidDel="00000000" w:rsidR="00000000" w:rsidRPr="00000000">
              <w:rPr>
                <w:color w:val="000000"/>
                <w:sz w:val="24"/>
                <w:szCs w:val="24"/>
                <w:rtl w:val="0"/>
              </w:rPr>
              <w:t xml:space="preserve">Multi-graph, simple graph, weighted graphs, examples</w:t>
            </w:r>
          </w:p>
          <w:p w:rsidR="00000000" w:rsidDel="00000000" w:rsidP="00000000" w:rsidRDefault="00000000" w:rsidRPr="00000000" w14:paraId="00000132">
            <w:pPr>
              <w:numPr>
                <w:ilvl w:val="0"/>
                <w:numId w:val="14"/>
              </w:numPr>
              <w:pBdr>
                <w:top w:space="0" w:sz="0" w:val="nil"/>
                <w:left w:space="0" w:sz="0" w:val="nil"/>
                <w:bottom w:space="0" w:sz="0" w:val="nil"/>
                <w:right w:space="0" w:sz="0" w:val="nil"/>
                <w:between w:space="0" w:sz="0" w:val="nil"/>
              </w:pBdr>
              <w:tabs>
                <w:tab w:val="left" w:leader="none" w:pos="489"/>
              </w:tabs>
              <w:spacing w:line="261" w:lineRule="auto"/>
              <w:ind w:left="488" w:hanging="226"/>
              <w:rPr>
                <w:color w:val="000000"/>
                <w:sz w:val="24"/>
                <w:szCs w:val="24"/>
              </w:rPr>
            </w:pPr>
            <w:r w:rsidDel="00000000" w:rsidR="00000000" w:rsidRPr="00000000">
              <w:rPr>
                <w:color w:val="000000"/>
                <w:sz w:val="24"/>
                <w:szCs w:val="24"/>
                <w:rtl w:val="0"/>
              </w:rPr>
              <w:t xml:space="preserve">Isolated nodes</w:t>
            </w:r>
          </w:p>
          <w:p w:rsidR="00000000" w:rsidDel="00000000" w:rsidP="00000000" w:rsidRDefault="00000000" w:rsidRPr="00000000" w14:paraId="00000133">
            <w:pPr>
              <w:numPr>
                <w:ilvl w:val="0"/>
                <w:numId w:val="14"/>
              </w:numPr>
              <w:pBdr>
                <w:top w:space="0" w:sz="0" w:val="nil"/>
                <w:left w:space="0" w:sz="0" w:val="nil"/>
                <w:bottom w:space="0" w:sz="0" w:val="nil"/>
                <w:right w:space="0" w:sz="0" w:val="nil"/>
                <w:between w:space="0" w:sz="0" w:val="nil"/>
              </w:pBdr>
              <w:tabs>
                <w:tab w:val="left" w:leader="none" w:pos="489"/>
              </w:tabs>
              <w:spacing w:before="8" w:line="274" w:lineRule="auto"/>
              <w:ind w:left="488" w:hanging="226"/>
              <w:rPr>
                <w:color w:val="000000"/>
                <w:sz w:val="24"/>
                <w:szCs w:val="24"/>
              </w:rPr>
            </w:pPr>
            <w:r w:rsidDel="00000000" w:rsidR="00000000" w:rsidRPr="00000000">
              <w:rPr>
                <w:color w:val="000000"/>
                <w:sz w:val="24"/>
                <w:szCs w:val="24"/>
                <w:rtl w:val="0"/>
              </w:rPr>
              <w:t xml:space="preserve">Null graph; Isomorphic graphs, examples</w:t>
            </w:r>
          </w:p>
          <w:p w:rsidR="00000000" w:rsidDel="00000000" w:rsidP="00000000" w:rsidRDefault="00000000" w:rsidRPr="00000000" w14:paraId="00000134">
            <w:pPr>
              <w:numPr>
                <w:ilvl w:val="0"/>
                <w:numId w:val="14"/>
              </w:numPr>
              <w:pBdr>
                <w:top w:space="0" w:sz="0" w:val="nil"/>
                <w:left w:space="0" w:sz="0" w:val="nil"/>
                <w:bottom w:space="0" w:sz="0" w:val="nil"/>
                <w:right w:space="0" w:sz="0" w:val="nil"/>
                <w:between w:space="0" w:sz="0" w:val="nil"/>
              </w:pBdr>
              <w:tabs>
                <w:tab w:val="left" w:leader="none" w:pos="489"/>
              </w:tabs>
              <w:spacing w:line="246" w:lineRule="auto"/>
              <w:ind w:left="488" w:right="478" w:hanging="225"/>
              <w:rPr>
                <w:color w:val="000000"/>
                <w:sz w:val="24"/>
                <w:szCs w:val="24"/>
              </w:rPr>
            </w:pPr>
            <w:r w:rsidDel="00000000" w:rsidR="00000000" w:rsidRPr="00000000">
              <w:rPr>
                <w:color w:val="000000"/>
                <w:sz w:val="24"/>
                <w:szCs w:val="24"/>
                <w:rtl w:val="0"/>
              </w:rPr>
              <w:t xml:space="preserve">Degree, In-degree, out-degree, total degree of a node, examples</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35">
            <w:pPr>
              <w:pBdr>
                <w:top w:space="0" w:sz="0" w:val="nil"/>
                <w:left w:space="0" w:sz="0" w:val="nil"/>
                <w:bottom w:space="0" w:sz="0" w:val="nil"/>
                <w:right w:space="0" w:sz="0" w:val="nil"/>
                <w:between w:space="0" w:sz="0" w:val="nil"/>
              </w:pBdr>
              <w:spacing w:before="46" w:line="246" w:lineRule="auto"/>
              <w:ind w:left="53" w:right="240" w:firstLine="0"/>
              <w:rPr>
                <w:color w:val="000000"/>
              </w:rPr>
            </w:pPr>
            <w:r w:rsidDel="00000000" w:rsidR="00000000" w:rsidRPr="00000000">
              <w:rPr>
                <w:color w:val="000000"/>
                <w:sz w:val="24"/>
                <w:szCs w:val="24"/>
                <w:rtl w:val="0"/>
              </w:rPr>
              <w:t xml:space="preserve">Lesson 23-24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36">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37">
            <w:pPr>
              <w:pBdr>
                <w:top w:space="0" w:sz="0" w:val="nil"/>
                <w:left w:space="0" w:sz="0" w:val="nil"/>
                <w:bottom w:space="0" w:sz="0" w:val="nil"/>
                <w:right w:space="0" w:sz="0" w:val="nil"/>
                <w:between w:space="0" w:sz="0" w:val="nil"/>
              </w:pBdr>
              <w:spacing w:before="46" w:lineRule="auto"/>
              <w:ind w:left="428" w:hanging="203"/>
              <w:rPr>
                <w:color w:val="000000"/>
                <w:sz w:val="24"/>
                <w:szCs w:val="24"/>
              </w:rPr>
            </w:pPr>
            <w:r w:rsidDel="00000000" w:rsidR="00000000" w:rsidRPr="00000000">
              <w:rPr>
                <w:color w:val="000000"/>
                <w:sz w:val="24"/>
                <w:szCs w:val="24"/>
                <w:rtl w:val="0"/>
              </w:rPr>
              <w:t xml:space="preserve">T4</w:t>
            </w:r>
          </w:p>
        </w:tc>
      </w:tr>
      <w:tr>
        <w:trPr>
          <w:cantSplit w:val="0"/>
          <w:trHeight w:val="232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38">
            <w:pPr>
              <w:pBdr>
                <w:top w:space="0" w:sz="0" w:val="nil"/>
                <w:left w:space="0" w:sz="0" w:val="nil"/>
                <w:bottom w:space="0" w:sz="0" w:val="nil"/>
                <w:right w:space="0" w:sz="0" w:val="nil"/>
                <w:between w:space="0" w:sz="0" w:val="nil"/>
              </w:pBdr>
              <w:spacing w:before="46" w:lineRule="auto"/>
              <w:ind w:right="229"/>
              <w:jc w:val="right"/>
              <w:rPr>
                <w:color w:val="000000"/>
              </w:rPr>
            </w:pPr>
            <w:r w:rsidDel="00000000" w:rsidR="00000000" w:rsidRPr="00000000">
              <w:rPr>
                <w:color w:val="000000"/>
                <w:sz w:val="24"/>
                <w:szCs w:val="24"/>
                <w:rtl w:val="0"/>
              </w:rPr>
              <w:t xml:space="preserve">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39">
            <w:pPr>
              <w:pBdr>
                <w:top w:space="0" w:sz="0" w:val="nil"/>
                <w:left w:space="0" w:sz="0" w:val="nil"/>
                <w:bottom w:space="0" w:sz="0" w:val="nil"/>
                <w:right w:space="0" w:sz="0" w:val="nil"/>
                <w:between w:space="0" w:sz="0" w:val="nil"/>
              </w:pBdr>
              <w:spacing w:before="46" w:lineRule="auto"/>
              <w:ind w:left="53" w:firstLine="0"/>
              <w:rPr>
                <w:color w:val="000000"/>
                <w:sz w:val="24"/>
                <w:szCs w:val="24"/>
              </w:rPr>
            </w:pPr>
            <w:r w:rsidDel="00000000" w:rsidR="00000000" w:rsidRPr="00000000">
              <w:rPr>
                <w:color w:val="000000"/>
                <w:sz w:val="24"/>
                <w:szCs w:val="24"/>
                <w:rtl w:val="0"/>
              </w:rPr>
              <w:t xml:space="preserve">Subgraph</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3A">
            <w:pPr>
              <w:numPr>
                <w:ilvl w:val="0"/>
                <w:numId w:val="13"/>
              </w:numPr>
              <w:pBdr>
                <w:top w:space="0" w:sz="0" w:val="nil"/>
                <w:left w:space="0" w:sz="0" w:val="nil"/>
                <w:bottom w:space="0" w:sz="0" w:val="nil"/>
                <w:right w:space="0" w:sz="0" w:val="nil"/>
                <w:between w:space="0" w:sz="0" w:val="nil"/>
              </w:pBdr>
              <w:tabs>
                <w:tab w:val="left" w:leader="none" w:pos="489"/>
              </w:tabs>
              <w:spacing w:before="45" w:line="274" w:lineRule="auto"/>
              <w:ind w:left="488" w:hanging="226"/>
              <w:rPr>
                <w:color w:val="000000"/>
                <w:sz w:val="24"/>
                <w:szCs w:val="24"/>
              </w:rPr>
            </w:pPr>
            <w:r w:rsidDel="00000000" w:rsidR="00000000" w:rsidRPr="00000000">
              <w:rPr>
                <w:color w:val="000000"/>
                <w:sz w:val="24"/>
                <w:szCs w:val="24"/>
                <w:rtl w:val="0"/>
              </w:rPr>
              <w:t xml:space="preserve">Definition, examples</w:t>
            </w:r>
          </w:p>
          <w:p w:rsidR="00000000" w:rsidDel="00000000" w:rsidP="00000000" w:rsidRDefault="00000000" w:rsidRPr="00000000" w14:paraId="0000013B">
            <w:pPr>
              <w:numPr>
                <w:ilvl w:val="0"/>
                <w:numId w:val="13"/>
              </w:numPr>
              <w:pBdr>
                <w:top w:space="0" w:sz="0" w:val="nil"/>
                <w:left w:space="0" w:sz="0" w:val="nil"/>
                <w:bottom w:space="0" w:sz="0" w:val="nil"/>
                <w:right w:space="0" w:sz="0" w:val="nil"/>
                <w:between w:space="0" w:sz="0" w:val="nil"/>
              </w:pBdr>
              <w:tabs>
                <w:tab w:val="left" w:leader="none" w:pos="489"/>
              </w:tabs>
              <w:spacing w:line="246" w:lineRule="auto"/>
              <w:ind w:left="488" w:right="898" w:hanging="225"/>
              <w:rPr>
                <w:color w:val="000000"/>
                <w:sz w:val="24"/>
                <w:szCs w:val="24"/>
              </w:rPr>
            </w:pPr>
            <w:r w:rsidDel="00000000" w:rsidR="00000000" w:rsidRPr="00000000">
              <w:rPr>
                <w:color w:val="000000"/>
                <w:sz w:val="24"/>
                <w:szCs w:val="24"/>
                <w:rtl w:val="0"/>
              </w:rPr>
              <w:t xml:space="preserve">Converse (reversal or directional dual) of a digraph, examples</w:t>
            </w:r>
          </w:p>
          <w:p w:rsidR="00000000" w:rsidDel="00000000" w:rsidP="00000000" w:rsidRDefault="00000000" w:rsidRPr="00000000" w14:paraId="0000013C">
            <w:pPr>
              <w:numPr>
                <w:ilvl w:val="0"/>
                <w:numId w:val="13"/>
              </w:numPr>
              <w:pBdr>
                <w:top w:space="0" w:sz="0" w:val="nil"/>
                <w:left w:space="0" w:sz="0" w:val="nil"/>
                <w:bottom w:space="0" w:sz="0" w:val="nil"/>
                <w:right w:space="0" w:sz="0" w:val="nil"/>
                <w:between w:space="0" w:sz="0" w:val="nil"/>
              </w:pBdr>
              <w:tabs>
                <w:tab w:val="left" w:leader="none" w:pos="489"/>
              </w:tabs>
              <w:spacing w:line="246" w:lineRule="auto"/>
              <w:ind w:left="488" w:right="243" w:hanging="225"/>
              <w:rPr>
                <w:color w:val="000000"/>
                <w:sz w:val="24"/>
                <w:szCs w:val="24"/>
              </w:rPr>
            </w:pPr>
            <w:r w:rsidDel="00000000" w:rsidR="00000000" w:rsidRPr="00000000">
              <w:rPr>
                <w:color w:val="000000"/>
                <w:sz w:val="24"/>
                <w:szCs w:val="24"/>
                <w:rtl w:val="0"/>
              </w:rPr>
              <w:t xml:space="preserve">Path: Definition, Paths of a given graph, length of path, examples</w:t>
            </w:r>
          </w:p>
          <w:p w:rsidR="00000000" w:rsidDel="00000000" w:rsidP="00000000" w:rsidRDefault="00000000" w:rsidRPr="00000000" w14:paraId="0000013D">
            <w:pPr>
              <w:numPr>
                <w:ilvl w:val="0"/>
                <w:numId w:val="13"/>
              </w:numPr>
              <w:pBdr>
                <w:top w:space="0" w:sz="0" w:val="nil"/>
                <w:left w:space="0" w:sz="0" w:val="nil"/>
                <w:bottom w:space="0" w:sz="0" w:val="nil"/>
                <w:right w:space="0" w:sz="0" w:val="nil"/>
                <w:between w:space="0" w:sz="0" w:val="nil"/>
              </w:pBdr>
              <w:tabs>
                <w:tab w:val="left" w:leader="none" w:pos="489"/>
              </w:tabs>
              <w:spacing w:line="246" w:lineRule="auto"/>
              <w:ind w:left="488" w:right="237" w:hanging="225"/>
              <w:rPr>
                <w:color w:val="000000"/>
                <w:sz w:val="24"/>
                <w:szCs w:val="24"/>
              </w:rPr>
            </w:pPr>
            <w:r w:rsidDel="00000000" w:rsidR="00000000" w:rsidRPr="00000000">
              <w:rPr>
                <w:color w:val="000000"/>
                <w:sz w:val="24"/>
                <w:szCs w:val="24"/>
                <w:rtl w:val="0"/>
              </w:rPr>
              <w:t xml:space="preserve">Simple path (edge simple), elementary path (node simple), examples</w:t>
            </w:r>
          </w:p>
          <w:p w:rsidR="00000000" w:rsidDel="00000000" w:rsidP="00000000" w:rsidRDefault="00000000" w:rsidRPr="00000000" w14:paraId="0000013E">
            <w:pPr>
              <w:numPr>
                <w:ilvl w:val="0"/>
                <w:numId w:val="13"/>
              </w:numPr>
              <w:pBdr>
                <w:top w:space="0" w:sz="0" w:val="nil"/>
                <w:left w:space="0" w:sz="0" w:val="nil"/>
                <w:bottom w:space="0" w:sz="0" w:val="nil"/>
                <w:right w:space="0" w:sz="0" w:val="nil"/>
                <w:between w:space="0" w:sz="0" w:val="nil"/>
              </w:pBdr>
              <w:tabs>
                <w:tab w:val="left" w:leader="none" w:pos="489"/>
              </w:tabs>
              <w:spacing w:line="261" w:lineRule="auto"/>
              <w:ind w:left="488" w:hanging="226"/>
              <w:rPr>
                <w:color w:val="000000"/>
                <w:sz w:val="24"/>
                <w:szCs w:val="24"/>
              </w:rPr>
            </w:pPr>
            <w:r w:rsidDel="00000000" w:rsidR="00000000" w:rsidRPr="00000000">
              <w:rPr>
                <w:color w:val="000000"/>
                <w:sz w:val="24"/>
                <w:szCs w:val="24"/>
                <w:rtl w:val="0"/>
              </w:rPr>
              <w:t xml:space="preserve">Cycle (circuit), elementary cycle, examples</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3F">
            <w:pPr>
              <w:pBdr>
                <w:top w:space="0" w:sz="0" w:val="nil"/>
                <w:left w:space="0" w:sz="0" w:val="nil"/>
                <w:bottom w:space="0" w:sz="0" w:val="nil"/>
                <w:right w:space="0" w:sz="0" w:val="nil"/>
                <w:between w:space="0" w:sz="0" w:val="nil"/>
              </w:pBdr>
              <w:spacing w:before="50" w:line="235" w:lineRule="auto"/>
              <w:ind w:left="53" w:right="150" w:firstLine="0"/>
              <w:rPr>
                <w:color w:val="000000"/>
              </w:rPr>
            </w:pPr>
            <w:r w:rsidDel="00000000" w:rsidR="00000000" w:rsidRPr="00000000">
              <w:rPr>
                <w:color w:val="000000"/>
                <w:sz w:val="24"/>
                <w:szCs w:val="24"/>
                <w:rtl w:val="0"/>
              </w:rPr>
              <w:t xml:space="preserve">Lesson 25-26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40">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41">
            <w:pPr>
              <w:pBdr>
                <w:top w:space="0" w:sz="0" w:val="nil"/>
                <w:left w:space="0" w:sz="0" w:val="nil"/>
                <w:bottom w:space="0" w:sz="0" w:val="nil"/>
                <w:right w:space="0" w:sz="0" w:val="nil"/>
                <w:between w:space="0" w:sz="0" w:val="nil"/>
              </w:pBdr>
              <w:spacing w:before="46" w:lineRule="auto"/>
              <w:ind w:left="428" w:hanging="203"/>
              <w:rPr>
                <w:color w:val="000000"/>
                <w:sz w:val="24"/>
                <w:szCs w:val="24"/>
              </w:rPr>
            </w:pPr>
            <w:r w:rsidDel="00000000" w:rsidR="00000000" w:rsidRPr="00000000">
              <w:rPr>
                <w:color w:val="000000"/>
                <w:sz w:val="24"/>
                <w:szCs w:val="24"/>
                <w:rtl w:val="0"/>
              </w:rPr>
              <w:t xml:space="preserve">T4</w:t>
            </w:r>
          </w:p>
        </w:tc>
      </w:tr>
      <w:tr>
        <w:trPr>
          <w:cantSplit w:val="0"/>
          <w:trHeight w:val="67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42">
            <w:pPr>
              <w:pBdr>
                <w:top w:space="0" w:sz="0" w:val="nil"/>
                <w:left w:space="0" w:sz="0" w:val="nil"/>
                <w:bottom w:space="0" w:sz="0" w:val="nil"/>
                <w:right w:space="0" w:sz="0" w:val="nil"/>
                <w:between w:space="0" w:sz="0" w:val="nil"/>
              </w:pBdr>
              <w:spacing w:before="46" w:lineRule="auto"/>
              <w:ind w:right="229"/>
              <w:jc w:val="right"/>
              <w:rPr>
                <w:color w:val="000000"/>
              </w:rPr>
            </w:pPr>
            <w:r w:rsidDel="00000000" w:rsidR="00000000" w:rsidRPr="00000000">
              <w:rPr>
                <w:color w:val="000000"/>
                <w:sz w:val="24"/>
                <w:szCs w:val="24"/>
                <w:rtl w:val="0"/>
              </w:rPr>
              <w:t xml:space="preserve">13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43">
            <w:pPr>
              <w:pBdr>
                <w:top w:space="0" w:sz="0" w:val="nil"/>
                <w:left w:space="0" w:sz="0" w:val="nil"/>
                <w:bottom w:space="0" w:sz="0" w:val="nil"/>
                <w:right w:space="0" w:sz="0" w:val="nil"/>
                <w:between w:space="0" w:sz="0" w:val="nil"/>
              </w:pBdr>
              <w:spacing w:before="46" w:line="246" w:lineRule="auto"/>
              <w:ind w:left="53" w:right="40" w:firstLine="0"/>
              <w:rPr>
                <w:color w:val="000000"/>
                <w:sz w:val="24"/>
                <w:szCs w:val="24"/>
              </w:rPr>
            </w:pPr>
            <w:r w:rsidDel="00000000" w:rsidR="00000000" w:rsidRPr="00000000">
              <w:rPr>
                <w:color w:val="000000"/>
                <w:sz w:val="24"/>
                <w:szCs w:val="24"/>
                <w:rtl w:val="0"/>
              </w:rPr>
              <w:t xml:space="preserve">Connectedness</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44">
            <w:pPr>
              <w:numPr>
                <w:ilvl w:val="0"/>
                <w:numId w:val="12"/>
              </w:numPr>
              <w:pBdr>
                <w:top w:space="0" w:sz="0" w:val="nil"/>
                <w:left w:space="0" w:sz="0" w:val="nil"/>
                <w:bottom w:space="0" w:sz="0" w:val="nil"/>
                <w:right w:space="0" w:sz="0" w:val="nil"/>
                <w:between w:space="0" w:sz="0" w:val="nil"/>
              </w:pBdr>
              <w:tabs>
                <w:tab w:val="left" w:leader="none" w:pos="489"/>
              </w:tabs>
              <w:spacing w:before="64" w:line="235" w:lineRule="auto"/>
              <w:ind w:left="488" w:right="197" w:hanging="225"/>
              <w:rPr>
                <w:color w:val="000000"/>
              </w:rPr>
            </w:pPr>
            <w:r w:rsidDel="00000000" w:rsidR="00000000" w:rsidRPr="00000000">
              <w:rPr>
                <w:color w:val="000000"/>
                <w:sz w:val="24"/>
                <w:szCs w:val="24"/>
                <w:rtl w:val="0"/>
              </w:rPr>
              <w:t xml:space="preserve">Definition, weakly connected, strongly connected, unilaterally connected, examples</w:t>
            </w:r>
            <w:r w:rsidDel="00000000" w:rsidR="00000000" w:rsidRPr="00000000">
              <w:rPr>
                <w:rtl w:val="0"/>
              </w:rPr>
            </w:r>
          </w:p>
          <w:p w:rsidR="00000000" w:rsidDel="00000000" w:rsidP="00000000" w:rsidRDefault="00000000" w:rsidRPr="00000000" w14:paraId="00000145">
            <w:pPr>
              <w:numPr>
                <w:ilvl w:val="0"/>
                <w:numId w:val="12"/>
              </w:numPr>
              <w:pBdr>
                <w:top w:space="0" w:sz="0" w:val="nil"/>
                <w:left w:space="0" w:sz="0" w:val="nil"/>
                <w:bottom w:space="0" w:sz="0" w:val="nil"/>
                <w:right w:space="0" w:sz="0" w:val="nil"/>
                <w:between w:space="0" w:sz="0" w:val="nil"/>
              </w:pBdr>
              <w:tabs>
                <w:tab w:val="left" w:leader="none" w:pos="489"/>
              </w:tabs>
              <w:spacing w:before="45" w:line="246" w:lineRule="auto"/>
              <w:ind w:left="488" w:right="684" w:hanging="225"/>
              <w:rPr>
                <w:color w:val="000000"/>
              </w:rPr>
            </w:pPr>
            <w:r w:rsidDel="00000000" w:rsidR="00000000" w:rsidRPr="00000000">
              <w:rPr>
                <w:color w:val="000000"/>
                <w:sz w:val="24"/>
                <w:szCs w:val="24"/>
                <w:rtl w:val="0"/>
              </w:rPr>
              <w:t xml:space="preserve">Strong, weak, and unilateral components of a graph, examples</w:t>
            </w:r>
            <w:r w:rsidDel="00000000" w:rsidR="00000000" w:rsidRPr="00000000">
              <w:rPr>
                <w:rtl w:val="0"/>
              </w:rPr>
            </w:r>
          </w:p>
          <w:p w:rsidR="00000000" w:rsidDel="00000000" w:rsidP="00000000" w:rsidRDefault="00000000" w:rsidRPr="00000000" w14:paraId="00000146">
            <w:pPr>
              <w:numPr>
                <w:ilvl w:val="0"/>
                <w:numId w:val="12"/>
              </w:numPr>
              <w:pBdr>
                <w:top w:space="0" w:sz="0" w:val="nil"/>
                <w:left w:space="0" w:sz="0" w:val="nil"/>
                <w:bottom w:space="0" w:sz="0" w:val="nil"/>
                <w:right w:space="0" w:sz="0" w:val="nil"/>
                <w:between w:space="0" w:sz="0" w:val="nil"/>
              </w:pBdr>
              <w:tabs>
                <w:tab w:val="left" w:leader="none" w:pos="489"/>
              </w:tabs>
              <w:spacing w:line="235" w:lineRule="auto"/>
              <w:ind w:left="488" w:right="917" w:hanging="225"/>
              <w:jc w:val="both"/>
              <w:rPr>
                <w:color w:val="000000"/>
              </w:rPr>
            </w:pPr>
            <w:r w:rsidDel="00000000" w:rsidR="00000000" w:rsidRPr="00000000">
              <w:rPr>
                <w:color w:val="000000"/>
                <w:sz w:val="24"/>
                <w:szCs w:val="24"/>
                <w:rtl w:val="0"/>
              </w:rPr>
              <w:t xml:space="preserve">Matrix representation of graph: Definition, Adjacency matrix, Boolean (or bit) matrix, examples</w:t>
            </w:r>
            <w:r w:rsidDel="00000000" w:rsidR="00000000" w:rsidRPr="00000000">
              <w:rPr>
                <w:rtl w:val="0"/>
              </w:rPr>
            </w:r>
          </w:p>
          <w:p w:rsidR="00000000" w:rsidDel="00000000" w:rsidP="00000000" w:rsidRDefault="00000000" w:rsidRPr="00000000" w14:paraId="00000147">
            <w:pPr>
              <w:numPr>
                <w:ilvl w:val="0"/>
                <w:numId w:val="12"/>
              </w:numPr>
              <w:pBdr>
                <w:top w:space="0" w:sz="0" w:val="nil"/>
                <w:left w:space="0" w:sz="0" w:val="nil"/>
                <w:bottom w:space="0" w:sz="0" w:val="nil"/>
                <w:right w:space="0" w:sz="0" w:val="nil"/>
                <w:between w:space="0" w:sz="0" w:val="nil"/>
              </w:pBdr>
              <w:tabs>
                <w:tab w:val="left" w:leader="none" w:pos="489"/>
              </w:tabs>
              <w:spacing w:before="6" w:lineRule="auto"/>
              <w:ind w:left="488" w:right="304" w:hanging="225"/>
              <w:rPr>
                <w:color w:val="000000"/>
              </w:rPr>
            </w:pPr>
            <w:r w:rsidDel="00000000" w:rsidR="00000000" w:rsidRPr="00000000">
              <w:rPr>
                <w:color w:val="000000"/>
                <w:sz w:val="24"/>
                <w:szCs w:val="24"/>
                <w:rtl w:val="0"/>
              </w:rPr>
              <w:t xml:space="preserve">Determine number of paths of length n through Adjacency matrix, examples; Path (Reachabi</w:t>
            </w:r>
            <w:sdt>
              <w:sdtPr>
                <w:tag w:val="goog_rdk_1"/>
              </w:sdtPr>
              <w:sdtContent>
                <w:ins w:author="Sondagar Vraj" w:id="1" w:date="2023-01-15T14:12:12Z">
                  <w:r w:rsidDel="00000000" w:rsidR="00000000" w:rsidRPr="00000000">
                    <w:rPr>
                      <w:color w:val="000000"/>
                      <w:sz w:val="24"/>
                      <w:szCs w:val="24"/>
                      <w:rtl w:val="0"/>
                    </w:rPr>
                    <w:t xml:space="preserve">     b</w:t>
                  </w:r>
                </w:ins>
              </w:sdtContent>
            </w:sdt>
            <w:r w:rsidDel="00000000" w:rsidR="00000000" w:rsidRPr="00000000">
              <w:rPr>
                <w:color w:val="000000"/>
                <w:sz w:val="24"/>
                <w:szCs w:val="24"/>
                <w:rtl w:val="0"/>
              </w:rPr>
              <w:t xml:space="preserve">lity) matrix of a graph, examples</w:t>
            </w:r>
            <w:r w:rsidDel="00000000" w:rsidR="00000000" w:rsidRPr="00000000">
              <w:rPr>
                <w:rtl w:val="0"/>
              </w:rPr>
            </w:r>
          </w:p>
          <w:p w:rsidR="00000000" w:rsidDel="00000000" w:rsidP="00000000" w:rsidRDefault="00000000" w:rsidRPr="00000000" w14:paraId="00000148">
            <w:pPr>
              <w:numPr>
                <w:ilvl w:val="0"/>
                <w:numId w:val="12"/>
              </w:numPr>
              <w:pBdr>
                <w:top w:space="0" w:sz="0" w:val="nil"/>
                <w:left w:space="0" w:sz="0" w:val="nil"/>
                <w:bottom w:space="0" w:sz="0" w:val="nil"/>
                <w:right w:space="0" w:sz="0" w:val="nil"/>
                <w:between w:space="0" w:sz="0" w:val="nil"/>
              </w:pBdr>
              <w:tabs>
                <w:tab w:val="left" w:leader="none" w:pos="489"/>
              </w:tabs>
              <w:spacing w:line="246" w:lineRule="auto"/>
              <w:ind w:left="488" w:right="684" w:hanging="225"/>
              <w:rPr>
                <w:color w:val="000000"/>
              </w:rPr>
            </w:pPr>
            <w:r w:rsidDel="00000000" w:rsidR="00000000" w:rsidRPr="00000000">
              <w:rPr>
                <w:color w:val="000000"/>
                <w:sz w:val="24"/>
                <w:szCs w:val="24"/>
                <w:rtl w:val="0"/>
              </w:rPr>
              <w:t xml:space="preserve">Warshall’s algorithm to produce Path matrix, Flowchart.</w:t>
            </w:r>
            <w:r w:rsidDel="00000000" w:rsidR="00000000" w:rsidRPr="00000000">
              <w:rPr>
                <w:rtl w:val="0"/>
              </w:rPr>
            </w:r>
          </w:p>
          <w:p w:rsidR="00000000" w:rsidDel="00000000" w:rsidP="00000000" w:rsidRDefault="00000000" w:rsidRPr="00000000" w14:paraId="00000149">
            <w:pPr>
              <w:numPr>
                <w:ilvl w:val="0"/>
                <w:numId w:val="12"/>
              </w:numPr>
              <w:pBdr>
                <w:top w:space="0" w:sz="0" w:val="nil"/>
                <w:left w:space="0" w:sz="0" w:val="nil"/>
                <w:bottom w:space="0" w:sz="0" w:val="nil"/>
                <w:right w:space="0" w:sz="0" w:val="nil"/>
                <w:between w:space="0" w:sz="0" w:val="nil"/>
              </w:pBdr>
              <w:tabs>
                <w:tab w:val="left" w:leader="none" w:pos="489"/>
              </w:tabs>
              <w:spacing w:before="64" w:line="235" w:lineRule="auto"/>
              <w:ind w:left="488" w:right="504" w:hanging="225"/>
              <w:rPr>
                <w:color w:val="000000"/>
              </w:rPr>
            </w:pPr>
            <w:r w:rsidDel="00000000" w:rsidR="00000000" w:rsidRPr="00000000">
              <w:rPr>
                <w:color w:val="000000"/>
                <w:sz w:val="24"/>
                <w:szCs w:val="24"/>
                <w:rtl w:val="0"/>
              </w:rPr>
              <w:t xml:space="preserve">Obtaining Boolean matrices, Adjacency matrix using python.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4A">
            <w:pPr>
              <w:pBdr>
                <w:top w:space="0" w:sz="0" w:val="nil"/>
                <w:left w:space="0" w:sz="0" w:val="nil"/>
                <w:bottom w:space="0" w:sz="0" w:val="nil"/>
                <w:right w:space="0" w:sz="0" w:val="nil"/>
                <w:between w:space="0" w:sz="0" w:val="nil"/>
              </w:pBdr>
              <w:spacing w:before="46" w:line="246" w:lineRule="auto"/>
              <w:ind w:left="53" w:right="150" w:firstLine="0"/>
              <w:rPr>
                <w:color w:val="000000"/>
              </w:rPr>
            </w:pPr>
            <w:r w:rsidDel="00000000" w:rsidR="00000000" w:rsidRPr="00000000">
              <w:rPr>
                <w:color w:val="000000"/>
                <w:sz w:val="24"/>
                <w:szCs w:val="24"/>
                <w:rtl w:val="0"/>
              </w:rPr>
              <w:t xml:space="preserve">Lesson 27-30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4B">
            <w:pPr>
              <w:pBdr>
                <w:top w:space="0" w:sz="0" w:val="nil"/>
                <w:left w:space="0" w:sz="0" w:val="nil"/>
                <w:bottom w:space="0" w:sz="0" w:val="nil"/>
                <w:right w:space="0" w:sz="0" w:val="nil"/>
                <w:between w:space="0" w:sz="0" w:val="nil"/>
              </w:pBdr>
              <w:spacing w:before="46" w:lineRule="auto"/>
              <w:ind w:left="53" w:firstLine="0"/>
              <w:rPr>
                <w:sz w:val="24"/>
                <w:szCs w:val="24"/>
              </w:rPr>
            </w:pPr>
            <w:r w:rsidDel="00000000" w:rsidR="00000000" w:rsidRPr="00000000">
              <w:rPr>
                <w:sz w:val="24"/>
                <w:szCs w:val="24"/>
                <w:rtl w:val="0"/>
              </w:rPr>
              <w:t xml:space="preserve">P-10</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4C">
            <w:pPr>
              <w:pBdr>
                <w:top w:space="0" w:sz="0" w:val="nil"/>
                <w:left w:space="0" w:sz="0" w:val="nil"/>
                <w:bottom w:space="0" w:sz="0" w:val="nil"/>
                <w:right w:space="0" w:sz="0" w:val="nil"/>
                <w:between w:space="0" w:sz="0" w:val="nil"/>
              </w:pBdr>
              <w:spacing w:before="46" w:lineRule="auto"/>
              <w:ind w:left="428" w:hanging="203"/>
              <w:rPr>
                <w:color w:val="000000"/>
                <w:sz w:val="24"/>
                <w:szCs w:val="24"/>
              </w:rPr>
            </w:pPr>
            <w:r w:rsidDel="00000000" w:rsidR="00000000" w:rsidRPr="00000000">
              <w:rPr>
                <w:color w:val="000000"/>
                <w:sz w:val="24"/>
                <w:szCs w:val="24"/>
                <w:rtl w:val="0"/>
              </w:rPr>
              <w:t xml:space="preserve">T4</w:t>
            </w:r>
          </w:p>
        </w:tc>
      </w:tr>
      <w:tr>
        <w:trPr>
          <w:cantSplit w:val="0"/>
          <w:trHeight w:val="675" w:hRule="atLeast"/>
          <w:tblHeader w:val="0"/>
        </w:trPr>
        <w:tc>
          <w:tcPr>
            <w:tcBorders>
              <w:left w:color="000000" w:space="0" w:sz="6" w:val="single"/>
              <w:bottom w:color="000000" w:space="0" w:sz="6" w:val="single"/>
              <w:right w:color="000000" w:space="0" w:sz="6" w:val="single"/>
            </w:tcBorders>
            <w:shd w:fill="auto" w:val="clear"/>
          </w:tcPr>
          <w:p w:rsidR="00000000" w:rsidDel="00000000" w:rsidP="00000000" w:rsidRDefault="00000000" w:rsidRPr="00000000" w14:paraId="0000014D">
            <w:pPr>
              <w:pBdr>
                <w:top w:space="0" w:sz="0" w:val="nil"/>
                <w:left w:space="0" w:sz="0" w:val="nil"/>
                <w:bottom w:space="0" w:sz="0" w:val="nil"/>
                <w:right w:space="0" w:sz="0" w:val="nil"/>
                <w:between w:space="0" w:sz="0" w:val="nil"/>
              </w:pBdr>
              <w:spacing w:before="46" w:lineRule="auto"/>
              <w:ind w:right="229"/>
              <w:jc w:val="right"/>
              <w:rPr>
                <w:color w:val="000000"/>
              </w:rPr>
            </w:pPr>
            <w:r w:rsidDel="00000000" w:rsidR="00000000" w:rsidRPr="00000000">
              <w:rPr>
                <w:color w:val="000000"/>
                <w:rtl w:val="0"/>
              </w:rPr>
              <w:t xml:space="preserve">14</w:t>
            </w:r>
          </w:p>
        </w:tc>
        <w:tc>
          <w:tcPr>
            <w:tcBorders>
              <w:left w:color="000000" w:space="0" w:sz="6" w:val="single"/>
              <w:bottom w:color="000000" w:space="0" w:sz="6" w:val="single"/>
              <w:right w:color="000000" w:space="0" w:sz="6" w:val="single"/>
            </w:tcBorders>
            <w:shd w:fill="auto" w:val="clear"/>
          </w:tcPr>
          <w:p w:rsidR="00000000" w:rsidDel="00000000" w:rsidP="00000000" w:rsidRDefault="00000000" w:rsidRPr="00000000" w14:paraId="0000014E">
            <w:pPr>
              <w:pBdr>
                <w:top w:space="0" w:sz="0" w:val="nil"/>
                <w:left w:space="0" w:sz="0" w:val="nil"/>
                <w:bottom w:space="0" w:sz="0" w:val="nil"/>
                <w:right w:space="0" w:sz="0" w:val="nil"/>
                <w:between w:space="0" w:sz="0" w:val="nil"/>
              </w:pBdr>
              <w:spacing w:before="46" w:line="246" w:lineRule="auto"/>
              <w:ind w:left="53" w:right="213" w:firstLine="0"/>
              <w:rPr>
                <w:color w:val="000000"/>
              </w:rPr>
            </w:pPr>
            <w:r w:rsidDel="00000000" w:rsidR="00000000" w:rsidRPr="00000000">
              <w:rPr>
                <w:color w:val="000000"/>
                <w:sz w:val="24"/>
                <w:szCs w:val="24"/>
                <w:rtl w:val="0"/>
              </w:rPr>
              <w:t xml:space="preserve">Algebraic Structures</w:t>
            </w:r>
            <w:r w:rsidDel="00000000" w:rsidR="00000000" w:rsidRPr="00000000">
              <w:rPr>
                <w:rtl w:val="0"/>
              </w:rPr>
            </w:r>
          </w:p>
        </w:tc>
        <w:tc>
          <w:tcPr>
            <w:tcBorders>
              <w:left w:color="000000" w:space="0" w:sz="6" w:val="single"/>
              <w:bottom w:color="000000" w:space="0" w:sz="6" w:val="single"/>
              <w:right w:color="000000" w:space="0" w:sz="6" w:val="single"/>
            </w:tcBorders>
            <w:shd w:fill="auto" w:val="clear"/>
          </w:tcPr>
          <w:p w:rsidR="00000000" w:rsidDel="00000000" w:rsidP="00000000" w:rsidRDefault="00000000" w:rsidRPr="00000000" w14:paraId="0000014F">
            <w:pPr>
              <w:numPr>
                <w:ilvl w:val="0"/>
                <w:numId w:val="11"/>
              </w:numPr>
              <w:pBdr>
                <w:top w:space="0" w:sz="0" w:val="nil"/>
                <w:left w:space="0" w:sz="0" w:val="nil"/>
                <w:bottom w:space="0" w:sz="0" w:val="nil"/>
                <w:right w:space="0" w:sz="0" w:val="nil"/>
                <w:between w:space="0" w:sz="0" w:val="nil"/>
              </w:pBdr>
              <w:tabs>
                <w:tab w:val="left" w:leader="none" w:pos="489"/>
              </w:tabs>
              <w:spacing w:before="45" w:line="246" w:lineRule="auto"/>
              <w:ind w:left="488" w:right="377" w:hanging="225"/>
              <w:rPr>
                <w:color w:val="000000"/>
              </w:rPr>
            </w:pPr>
            <w:r w:rsidDel="00000000" w:rsidR="00000000" w:rsidRPr="00000000">
              <w:rPr>
                <w:color w:val="000000"/>
                <w:sz w:val="24"/>
                <w:szCs w:val="24"/>
                <w:rtl w:val="0"/>
              </w:rPr>
              <w:t xml:space="preserve">Algebraic structures with one binary operation – semigroups</w:t>
            </w:r>
            <w:r w:rsidDel="00000000" w:rsidR="00000000" w:rsidRPr="00000000">
              <w:rPr>
                <w:rtl w:val="0"/>
              </w:rPr>
            </w:r>
          </w:p>
          <w:p w:rsidR="00000000" w:rsidDel="00000000" w:rsidP="00000000" w:rsidRDefault="00000000" w:rsidRPr="00000000" w14:paraId="00000150">
            <w:pPr>
              <w:numPr>
                <w:ilvl w:val="0"/>
                <w:numId w:val="11"/>
              </w:numPr>
              <w:pBdr>
                <w:top w:space="0" w:sz="0" w:val="nil"/>
                <w:left w:space="0" w:sz="0" w:val="nil"/>
                <w:bottom w:space="0" w:sz="0" w:val="nil"/>
                <w:right w:space="0" w:sz="0" w:val="nil"/>
                <w:between w:space="0" w:sz="0" w:val="nil"/>
              </w:pBdr>
              <w:tabs>
                <w:tab w:val="left" w:leader="none" w:pos="489"/>
              </w:tabs>
              <w:spacing w:line="261" w:lineRule="auto"/>
              <w:ind w:left="488" w:hanging="226"/>
              <w:rPr>
                <w:color w:val="000000"/>
              </w:rPr>
            </w:pPr>
            <w:r w:rsidDel="00000000" w:rsidR="00000000" w:rsidRPr="00000000">
              <w:rPr>
                <w:color w:val="000000"/>
                <w:sz w:val="24"/>
                <w:szCs w:val="24"/>
                <w:rtl w:val="0"/>
              </w:rPr>
              <w:t xml:space="preserve">Monoids and Groups</w:t>
            </w:r>
            <w:r w:rsidDel="00000000" w:rsidR="00000000" w:rsidRPr="00000000">
              <w:rPr>
                <w:rtl w:val="0"/>
              </w:rPr>
            </w:r>
          </w:p>
          <w:p w:rsidR="00000000" w:rsidDel="00000000" w:rsidP="00000000" w:rsidRDefault="00000000" w:rsidRPr="00000000" w14:paraId="00000151">
            <w:pPr>
              <w:numPr>
                <w:ilvl w:val="0"/>
                <w:numId w:val="11"/>
              </w:numPr>
              <w:pBdr>
                <w:top w:space="0" w:sz="0" w:val="nil"/>
                <w:left w:space="0" w:sz="0" w:val="nil"/>
                <w:bottom w:space="0" w:sz="0" w:val="nil"/>
                <w:right w:space="0" w:sz="0" w:val="nil"/>
                <w:between w:space="0" w:sz="0" w:val="nil"/>
              </w:pBdr>
              <w:tabs>
                <w:tab w:val="left" w:leader="none" w:pos="489"/>
              </w:tabs>
              <w:spacing w:before="8" w:line="274" w:lineRule="auto"/>
              <w:ind w:left="488" w:hanging="226"/>
              <w:rPr>
                <w:color w:val="000000"/>
              </w:rPr>
            </w:pPr>
            <w:r w:rsidDel="00000000" w:rsidR="00000000" w:rsidRPr="00000000">
              <w:rPr>
                <w:color w:val="000000"/>
                <w:sz w:val="24"/>
                <w:szCs w:val="24"/>
                <w:rtl w:val="0"/>
              </w:rPr>
              <w:t xml:space="preserve">congruence relation and quotient structures</w:t>
            </w:r>
            <w:r w:rsidDel="00000000" w:rsidR="00000000" w:rsidRPr="00000000">
              <w:rPr>
                <w:rtl w:val="0"/>
              </w:rPr>
            </w:r>
          </w:p>
          <w:p w:rsidR="00000000" w:rsidDel="00000000" w:rsidP="00000000" w:rsidRDefault="00000000" w:rsidRPr="00000000" w14:paraId="00000152">
            <w:pPr>
              <w:numPr>
                <w:ilvl w:val="0"/>
                <w:numId w:val="11"/>
              </w:numPr>
              <w:pBdr>
                <w:top w:space="0" w:sz="0" w:val="nil"/>
                <w:left w:space="0" w:sz="0" w:val="nil"/>
                <w:bottom w:space="0" w:sz="0" w:val="nil"/>
                <w:right w:space="0" w:sz="0" w:val="nil"/>
                <w:between w:space="0" w:sz="0" w:val="nil"/>
              </w:pBdr>
              <w:tabs>
                <w:tab w:val="left" w:leader="none" w:pos="489"/>
              </w:tabs>
              <w:spacing w:line="274" w:lineRule="auto"/>
              <w:ind w:left="488" w:hanging="226"/>
              <w:rPr>
                <w:color w:val="000000"/>
              </w:rPr>
            </w:pPr>
            <w:r w:rsidDel="00000000" w:rsidR="00000000" w:rsidRPr="00000000">
              <w:rPr>
                <w:color w:val="000000"/>
                <w:sz w:val="24"/>
                <w:szCs w:val="24"/>
                <w:rtl w:val="0"/>
              </w:rPr>
              <w:t xml:space="preserve">Free and cyclic monoids and groups</w:t>
            </w:r>
            <w:r w:rsidDel="00000000" w:rsidR="00000000" w:rsidRPr="00000000">
              <w:rPr>
                <w:rtl w:val="0"/>
              </w:rPr>
            </w:r>
          </w:p>
          <w:p w:rsidR="00000000" w:rsidDel="00000000" w:rsidP="00000000" w:rsidRDefault="00000000" w:rsidRPr="00000000" w14:paraId="00000153">
            <w:pPr>
              <w:numPr>
                <w:ilvl w:val="0"/>
                <w:numId w:val="11"/>
              </w:numPr>
              <w:pBdr>
                <w:top w:space="0" w:sz="0" w:val="nil"/>
                <w:left w:space="0" w:sz="0" w:val="nil"/>
                <w:bottom w:space="0" w:sz="0" w:val="nil"/>
                <w:right w:space="0" w:sz="0" w:val="nil"/>
                <w:between w:space="0" w:sz="0" w:val="nil"/>
              </w:pBdr>
              <w:tabs>
                <w:tab w:val="left" w:leader="none" w:pos="489"/>
              </w:tabs>
              <w:spacing w:before="8" w:line="274" w:lineRule="auto"/>
              <w:ind w:left="488" w:hanging="226"/>
              <w:rPr>
                <w:color w:val="000000"/>
              </w:rPr>
            </w:pPr>
            <w:r w:rsidDel="00000000" w:rsidR="00000000" w:rsidRPr="00000000">
              <w:rPr>
                <w:color w:val="000000"/>
                <w:sz w:val="24"/>
                <w:szCs w:val="24"/>
                <w:rtl w:val="0"/>
              </w:rPr>
              <w:t xml:space="preserve">permutation groups</w:t>
            </w:r>
            <w:r w:rsidDel="00000000" w:rsidR="00000000" w:rsidRPr="00000000">
              <w:rPr>
                <w:rtl w:val="0"/>
              </w:rPr>
            </w:r>
          </w:p>
          <w:p w:rsidR="00000000" w:rsidDel="00000000" w:rsidP="00000000" w:rsidRDefault="00000000" w:rsidRPr="00000000" w14:paraId="00000154">
            <w:pPr>
              <w:numPr>
                <w:ilvl w:val="0"/>
                <w:numId w:val="11"/>
              </w:numPr>
              <w:pBdr>
                <w:top w:space="0" w:sz="0" w:val="nil"/>
                <w:left w:space="0" w:sz="0" w:val="nil"/>
                <w:bottom w:space="0" w:sz="0" w:val="nil"/>
                <w:right w:space="0" w:sz="0" w:val="nil"/>
                <w:between w:space="0" w:sz="0" w:val="nil"/>
              </w:pBdr>
              <w:tabs>
                <w:tab w:val="left" w:leader="none" w:pos="489"/>
              </w:tabs>
              <w:spacing w:line="274" w:lineRule="auto"/>
              <w:ind w:left="488" w:hanging="226"/>
              <w:rPr>
                <w:color w:val="000000"/>
              </w:rPr>
            </w:pPr>
            <w:r w:rsidDel="00000000" w:rsidR="00000000" w:rsidRPr="00000000">
              <w:rPr>
                <w:color w:val="000000"/>
                <w:sz w:val="24"/>
                <w:szCs w:val="24"/>
                <w:rtl w:val="0"/>
              </w:rPr>
              <w:t xml:space="preserve">substructures</w:t>
            </w:r>
            <w:r w:rsidDel="00000000" w:rsidR="00000000" w:rsidRPr="00000000">
              <w:rPr>
                <w:rtl w:val="0"/>
              </w:rPr>
            </w:r>
          </w:p>
          <w:p w:rsidR="00000000" w:rsidDel="00000000" w:rsidP="00000000" w:rsidRDefault="00000000" w:rsidRPr="00000000" w14:paraId="00000155">
            <w:pPr>
              <w:numPr>
                <w:ilvl w:val="0"/>
                <w:numId w:val="11"/>
              </w:numPr>
              <w:pBdr>
                <w:top w:space="0" w:sz="0" w:val="nil"/>
                <w:left w:space="0" w:sz="0" w:val="nil"/>
                <w:bottom w:space="0" w:sz="0" w:val="nil"/>
                <w:right w:space="0" w:sz="0" w:val="nil"/>
                <w:between w:space="0" w:sz="0" w:val="nil"/>
              </w:pBdr>
              <w:tabs>
                <w:tab w:val="left" w:leader="none" w:pos="489"/>
              </w:tabs>
              <w:spacing w:before="7" w:line="274" w:lineRule="auto"/>
              <w:ind w:left="488" w:hanging="226"/>
              <w:rPr>
                <w:color w:val="000000"/>
              </w:rPr>
            </w:pPr>
            <w:r w:rsidDel="00000000" w:rsidR="00000000" w:rsidRPr="00000000">
              <w:rPr>
                <w:color w:val="000000"/>
                <w:sz w:val="24"/>
                <w:szCs w:val="24"/>
                <w:rtl w:val="0"/>
              </w:rPr>
              <w:t xml:space="preserve">Normal subgroups</w:t>
            </w:r>
            <w:r w:rsidDel="00000000" w:rsidR="00000000" w:rsidRPr="00000000">
              <w:rPr>
                <w:rtl w:val="0"/>
              </w:rPr>
            </w:r>
          </w:p>
          <w:p w:rsidR="00000000" w:rsidDel="00000000" w:rsidP="00000000" w:rsidRDefault="00000000" w:rsidRPr="00000000" w14:paraId="00000156">
            <w:pPr>
              <w:numPr>
                <w:ilvl w:val="0"/>
                <w:numId w:val="11"/>
              </w:numPr>
              <w:pBdr>
                <w:top w:space="0" w:sz="0" w:val="nil"/>
                <w:left w:space="0" w:sz="0" w:val="nil"/>
                <w:bottom w:space="0" w:sz="0" w:val="nil"/>
                <w:right w:space="0" w:sz="0" w:val="nil"/>
                <w:between w:space="0" w:sz="0" w:val="nil"/>
              </w:pBdr>
              <w:tabs>
                <w:tab w:val="left" w:leader="none" w:pos="489"/>
              </w:tabs>
              <w:spacing w:line="274" w:lineRule="auto"/>
              <w:ind w:left="488" w:hanging="226"/>
              <w:rPr>
                <w:color w:val="000000"/>
              </w:rPr>
            </w:pPr>
            <w:r w:rsidDel="00000000" w:rsidR="00000000" w:rsidRPr="00000000">
              <w:rPr>
                <w:color w:val="000000"/>
                <w:sz w:val="24"/>
                <w:szCs w:val="24"/>
                <w:rtl w:val="0"/>
              </w:rPr>
              <w:t xml:space="preserve">Understanding Algebraic structures using Python</w:t>
            </w:r>
            <w:r w:rsidDel="00000000" w:rsidR="00000000" w:rsidRPr="00000000">
              <w:rPr>
                <w:rtl w:val="0"/>
              </w:rPr>
            </w:r>
          </w:p>
        </w:tc>
        <w:tc>
          <w:tcPr>
            <w:tcBorders>
              <w:left w:color="000000" w:space="0" w:sz="6" w:val="single"/>
              <w:bottom w:color="000000" w:space="0" w:sz="6" w:val="single"/>
              <w:right w:color="000000" w:space="0" w:sz="6" w:val="single"/>
            </w:tcBorders>
            <w:shd w:fill="auto" w:val="clear"/>
          </w:tcPr>
          <w:p w:rsidR="00000000" w:rsidDel="00000000" w:rsidP="00000000" w:rsidRDefault="00000000" w:rsidRPr="00000000" w14:paraId="00000157">
            <w:pPr>
              <w:pBdr>
                <w:top w:space="0" w:sz="0" w:val="nil"/>
                <w:left w:space="0" w:sz="0" w:val="nil"/>
                <w:bottom w:space="0" w:sz="0" w:val="nil"/>
                <w:right w:space="0" w:sz="0" w:val="nil"/>
                <w:between w:space="0" w:sz="0" w:val="nil"/>
              </w:pBdr>
              <w:spacing w:before="46" w:line="246" w:lineRule="auto"/>
              <w:ind w:left="53" w:right="240" w:firstLine="0"/>
              <w:rPr>
                <w:color w:val="000000"/>
              </w:rPr>
            </w:pPr>
            <w:r w:rsidDel="00000000" w:rsidR="00000000" w:rsidRPr="00000000">
              <w:rPr>
                <w:color w:val="000000"/>
                <w:sz w:val="24"/>
                <w:szCs w:val="24"/>
                <w:rtl w:val="0"/>
              </w:rPr>
              <w:t xml:space="preserve">Lesson 31-34</w:t>
            </w:r>
            <w:r w:rsidDel="00000000" w:rsidR="00000000" w:rsidRPr="00000000">
              <w:rPr>
                <w:rtl w:val="0"/>
              </w:rPr>
            </w:r>
          </w:p>
        </w:tc>
        <w:tc>
          <w:tcPr>
            <w:tcBorders>
              <w:left w:color="000000" w:space="0" w:sz="6" w:val="single"/>
              <w:bottom w:color="000000" w:space="0" w:sz="6" w:val="single"/>
              <w:right w:color="000000" w:space="0" w:sz="6" w:val="single"/>
            </w:tcBorders>
            <w:shd w:fill="auto" w:val="clear"/>
          </w:tcPr>
          <w:p w:rsidR="00000000" w:rsidDel="00000000" w:rsidP="00000000" w:rsidRDefault="00000000" w:rsidRPr="00000000" w14:paraId="00000158">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tc>
        <w:tc>
          <w:tcPr>
            <w:tcBorders>
              <w:left w:color="000000" w:space="0" w:sz="6" w:val="single"/>
              <w:bottom w:color="000000" w:space="0" w:sz="6" w:val="single"/>
              <w:right w:color="000000" w:space="0" w:sz="6" w:val="single"/>
            </w:tcBorders>
            <w:shd w:fill="auto" w:val="clear"/>
          </w:tcPr>
          <w:p w:rsidR="00000000" w:rsidDel="00000000" w:rsidP="00000000" w:rsidRDefault="00000000" w:rsidRPr="00000000" w14:paraId="00000159">
            <w:pPr>
              <w:pBdr>
                <w:top w:space="0" w:sz="0" w:val="nil"/>
                <w:left w:space="0" w:sz="0" w:val="nil"/>
                <w:bottom w:space="0" w:sz="0" w:val="nil"/>
                <w:right w:space="0" w:sz="0" w:val="nil"/>
                <w:between w:space="0" w:sz="0" w:val="nil"/>
              </w:pBdr>
              <w:spacing w:before="46" w:lineRule="auto"/>
              <w:ind w:left="135" w:right="1" w:firstLine="180"/>
              <w:rPr>
                <w:color w:val="000000"/>
              </w:rPr>
            </w:pPr>
            <w:r w:rsidDel="00000000" w:rsidR="00000000" w:rsidRPr="00000000">
              <w:rPr>
                <w:color w:val="000000"/>
                <w:sz w:val="24"/>
                <w:szCs w:val="24"/>
                <w:rtl w:val="0"/>
              </w:rPr>
              <w:t xml:space="preserve">T5</w:t>
            </w:r>
            <w:r w:rsidDel="00000000" w:rsidR="00000000" w:rsidRPr="00000000">
              <w:rPr>
                <w:rtl w:val="0"/>
              </w:rPr>
            </w:r>
          </w:p>
        </w:tc>
      </w:tr>
      <w:tr>
        <w:trPr>
          <w:cantSplit w:val="0"/>
          <w:trHeight w:val="675" w:hRule="atLeast"/>
          <w:tblHeader w:val="0"/>
        </w:trPr>
        <w:tc>
          <w:tcPr>
            <w:tcBorders>
              <w:left w:color="000000" w:space="0" w:sz="6" w:val="single"/>
              <w:bottom w:color="000000" w:space="0" w:sz="6" w:val="single"/>
              <w:right w:color="000000" w:space="0" w:sz="6" w:val="single"/>
            </w:tcBorders>
            <w:shd w:fill="auto" w:val="clear"/>
          </w:tcPr>
          <w:p w:rsidR="00000000" w:rsidDel="00000000" w:rsidP="00000000" w:rsidRDefault="00000000" w:rsidRPr="00000000" w14:paraId="0000015A">
            <w:pPr>
              <w:pBdr>
                <w:top w:space="0" w:sz="0" w:val="nil"/>
                <w:left w:space="0" w:sz="0" w:val="nil"/>
                <w:bottom w:space="0" w:sz="0" w:val="nil"/>
                <w:right w:space="0" w:sz="0" w:val="nil"/>
                <w:between w:space="0" w:sz="0" w:val="nil"/>
              </w:pBdr>
              <w:spacing w:before="46" w:lineRule="auto"/>
              <w:ind w:right="229"/>
              <w:jc w:val="right"/>
              <w:rPr>
                <w:color w:val="000000"/>
              </w:rPr>
            </w:pPr>
            <w:r w:rsidDel="00000000" w:rsidR="00000000" w:rsidRPr="00000000">
              <w:rPr>
                <w:color w:val="000000"/>
                <w:rtl w:val="0"/>
              </w:rPr>
              <w:t xml:space="preserve">15</w:t>
            </w:r>
          </w:p>
        </w:tc>
        <w:tc>
          <w:tcPr>
            <w:tcBorders>
              <w:left w:color="000000" w:space="0" w:sz="6" w:val="single"/>
              <w:bottom w:color="000000" w:space="0" w:sz="6" w:val="single"/>
              <w:right w:color="000000" w:space="0" w:sz="6" w:val="single"/>
            </w:tcBorders>
            <w:shd w:fill="auto" w:val="clear"/>
          </w:tcPr>
          <w:p w:rsidR="00000000" w:rsidDel="00000000" w:rsidP="00000000" w:rsidRDefault="00000000" w:rsidRPr="00000000" w14:paraId="0000015B">
            <w:pPr>
              <w:pBdr>
                <w:top w:space="0" w:sz="0" w:val="nil"/>
                <w:left w:space="0" w:sz="0" w:val="nil"/>
                <w:bottom w:space="0" w:sz="0" w:val="nil"/>
                <w:right w:space="0" w:sz="0" w:val="nil"/>
                <w:between w:space="0" w:sz="0" w:val="nil"/>
              </w:pBdr>
              <w:spacing w:before="61" w:line="273" w:lineRule="auto"/>
              <w:ind w:left="53" w:firstLine="0"/>
              <w:rPr>
                <w:color w:val="000000"/>
              </w:rPr>
            </w:pPr>
            <w:r w:rsidDel="00000000" w:rsidR="00000000" w:rsidRPr="00000000">
              <w:rPr>
                <w:color w:val="000000"/>
                <w:sz w:val="24"/>
                <w:szCs w:val="24"/>
                <w:rtl w:val="0"/>
              </w:rPr>
              <w:t xml:space="preserve">Deterministic Finite</w:t>
            </w: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pacing w:line="273" w:lineRule="auto"/>
              <w:ind w:left="53" w:firstLine="0"/>
              <w:rPr>
                <w:color w:val="000000"/>
              </w:rPr>
            </w:pPr>
            <w:r w:rsidDel="00000000" w:rsidR="00000000" w:rsidRPr="00000000">
              <w:rPr>
                <w:color w:val="000000"/>
                <w:sz w:val="24"/>
                <w:szCs w:val="24"/>
                <w:rtl w:val="0"/>
              </w:rPr>
              <w:t xml:space="preserve">Automata</w:t>
            </w:r>
            <w:r w:rsidDel="00000000" w:rsidR="00000000" w:rsidRPr="00000000">
              <w:rPr>
                <w:rtl w:val="0"/>
              </w:rPr>
            </w:r>
          </w:p>
        </w:tc>
        <w:tc>
          <w:tcPr>
            <w:tcBorders>
              <w:left w:color="000000" w:space="0" w:sz="6" w:val="single"/>
              <w:bottom w:color="000000" w:space="0" w:sz="6" w:val="single"/>
              <w:right w:color="000000" w:space="0" w:sz="6" w:val="single"/>
            </w:tcBorders>
            <w:shd w:fill="auto" w:val="clear"/>
          </w:tcPr>
          <w:p w:rsidR="00000000" w:rsidDel="00000000" w:rsidP="00000000" w:rsidRDefault="00000000" w:rsidRPr="00000000" w14:paraId="0000015D">
            <w:pPr>
              <w:numPr>
                <w:ilvl w:val="0"/>
                <w:numId w:val="10"/>
              </w:numPr>
              <w:pBdr>
                <w:top w:space="0" w:sz="0" w:val="nil"/>
                <w:left w:space="0" w:sz="0" w:val="nil"/>
                <w:bottom w:space="0" w:sz="0" w:val="nil"/>
                <w:right w:space="0" w:sz="0" w:val="nil"/>
                <w:between w:space="0" w:sz="0" w:val="nil"/>
              </w:pBdr>
              <w:tabs>
                <w:tab w:val="left" w:leader="none" w:pos="489"/>
              </w:tabs>
              <w:spacing w:before="45" w:lineRule="auto"/>
              <w:ind w:left="488" w:hanging="226"/>
              <w:rPr>
                <w:color w:val="000000"/>
              </w:rPr>
            </w:pPr>
            <w:r w:rsidDel="00000000" w:rsidR="00000000" w:rsidRPr="00000000">
              <w:rPr>
                <w:color w:val="000000"/>
                <w:sz w:val="24"/>
                <w:szCs w:val="24"/>
                <w:rtl w:val="0"/>
              </w:rPr>
              <w:t xml:space="preserve">Alphabets, Strings, Languages</w:t>
            </w:r>
            <w:r w:rsidDel="00000000" w:rsidR="00000000" w:rsidRPr="00000000">
              <w:rPr>
                <w:rtl w:val="0"/>
              </w:rPr>
            </w:r>
          </w:p>
          <w:p w:rsidR="00000000" w:rsidDel="00000000" w:rsidP="00000000" w:rsidRDefault="00000000" w:rsidRPr="00000000" w14:paraId="0000015E">
            <w:pPr>
              <w:numPr>
                <w:ilvl w:val="0"/>
                <w:numId w:val="10"/>
              </w:numPr>
              <w:pBdr>
                <w:top w:space="0" w:sz="0" w:val="nil"/>
                <w:left w:space="0" w:sz="0" w:val="nil"/>
                <w:bottom w:space="0" w:sz="0" w:val="nil"/>
                <w:right w:space="0" w:sz="0" w:val="nil"/>
                <w:between w:space="0" w:sz="0" w:val="nil"/>
              </w:pBdr>
              <w:tabs>
                <w:tab w:val="left" w:leader="none" w:pos="549"/>
              </w:tabs>
              <w:spacing w:line="312" w:lineRule="auto"/>
              <w:ind w:left="488" w:right="277" w:hanging="225"/>
              <w:rPr>
                <w:color w:val="000000"/>
              </w:rPr>
            </w:pPr>
            <w:r w:rsidDel="00000000" w:rsidR="00000000" w:rsidRPr="00000000">
              <w:rPr>
                <w:color w:val="000000"/>
                <w:sz w:val="24"/>
                <w:szCs w:val="24"/>
                <w:rtl w:val="0"/>
              </w:rPr>
              <w:t xml:space="preserve">Finite Automata (FA), acceptance of strings, and languages</w:t>
            </w:r>
            <w:r w:rsidDel="00000000" w:rsidR="00000000" w:rsidRPr="00000000">
              <w:rPr>
                <w:rtl w:val="0"/>
              </w:rPr>
            </w:r>
          </w:p>
          <w:p w:rsidR="00000000" w:rsidDel="00000000" w:rsidP="00000000" w:rsidRDefault="00000000" w:rsidRPr="00000000" w14:paraId="0000015F">
            <w:pPr>
              <w:numPr>
                <w:ilvl w:val="0"/>
                <w:numId w:val="10"/>
              </w:numPr>
              <w:pBdr>
                <w:top w:space="0" w:sz="0" w:val="nil"/>
                <w:left w:space="0" w:sz="0" w:val="nil"/>
                <w:bottom w:space="0" w:sz="0" w:val="nil"/>
                <w:right w:space="0" w:sz="0" w:val="nil"/>
                <w:between w:space="0" w:sz="0" w:val="nil"/>
              </w:pBdr>
              <w:tabs>
                <w:tab w:val="left" w:leader="none" w:pos="549"/>
              </w:tabs>
              <w:spacing w:line="248.00000000000006" w:lineRule="auto"/>
              <w:ind w:left="548" w:hanging="286"/>
              <w:rPr>
                <w:color w:val="000000"/>
              </w:rPr>
            </w:pPr>
            <w:r w:rsidDel="00000000" w:rsidR="00000000" w:rsidRPr="00000000">
              <w:rPr>
                <w:color w:val="000000"/>
                <w:sz w:val="24"/>
                <w:szCs w:val="24"/>
                <w:rtl w:val="0"/>
              </w:rPr>
              <w:t xml:space="preserve">Deterministic Finite Automata (DFA)</w:t>
            </w:r>
            <w:r w:rsidDel="00000000" w:rsidR="00000000" w:rsidRPr="00000000">
              <w:rPr>
                <w:rtl w:val="0"/>
              </w:rPr>
            </w:r>
          </w:p>
        </w:tc>
        <w:tc>
          <w:tcPr>
            <w:tcBorders>
              <w:left w:color="000000" w:space="0" w:sz="6" w:val="single"/>
              <w:bottom w:color="000000" w:space="0" w:sz="6" w:val="single"/>
              <w:right w:color="000000" w:space="0" w:sz="6" w:val="single"/>
            </w:tcBorders>
            <w:shd w:fill="auto" w:val="clear"/>
          </w:tcPr>
          <w:p w:rsidR="00000000" w:rsidDel="00000000" w:rsidP="00000000" w:rsidRDefault="00000000" w:rsidRPr="00000000" w14:paraId="00000160">
            <w:pPr>
              <w:pBdr>
                <w:top w:space="0" w:sz="0" w:val="nil"/>
                <w:left w:space="0" w:sz="0" w:val="nil"/>
                <w:bottom w:space="0" w:sz="0" w:val="nil"/>
                <w:right w:space="0" w:sz="0" w:val="nil"/>
                <w:between w:space="0" w:sz="0" w:val="nil"/>
              </w:pBdr>
              <w:spacing w:before="65" w:line="235" w:lineRule="auto"/>
              <w:ind w:left="53" w:right="240" w:firstLine="0"/>
              <w:rPr>
                <w:color w:val="000000"/>
              </w:rPr>
            </w:pPr>
            <w:r w:rsidDel="00000000" w:rsidR="00000000" w:rsidRPr="00000000">
              <w:rPr>
                <w:color w:val="000000"/>
                <w:sz w:val="24"/>
                <w:szCs w:val="24"/>
                <w:rtl w:val="0"/>
              </w:rPr>
              <w:t xml:space="preserve">Lesson 35-36</w:t>
            </w:r>
            <w:r w:rsidDel="00000000" w:rsidR="00000000" w:rsidRPr="00000000">
              <w:rPr>
                <w:rtl w:val="0"/>
              </w:rPr>
            </w:r>
          </w:p>
        </w:tc>
        <w:tc>
          <w:tcPr>
            <w:tcBorders>
              <w:left w:color="000000" w:space="0" w:sz="6" w:val="single"/>
              <w:bottom w:color="000000" w:space="0" w:sz="6" w:val="single"/>
              <w:right w:color="000000" w:space="0" w:sz="6" w:val="single"/>
            </w:tcBorders>
            <w:shd w:fill="auto" w:val="clear"/>
          </w:tcPr>
          <w:p w:rsidR="00000000" w:rsidDel="00000000" w:rsidP="00000000" w:rsidRDefault="00000000" w:rsidRPr="00000000" w14:paraId="00000161">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tc>
        <w:tc>
          <w:tcPr>
            <w:tcBorders>
              <w:left w:color="000000" w:space="0" w:sz="6" w:val="single"/>
              <w:bottom w:color="000000" w:space="0" w:sz="6" w:val="single"/>
              <w:right w:color="000000" w:space="0" w:sz="6" w:val="single"/>
            </w:tcBorders>
            <w:shd w:fill="auto" w:val="clear"/>
          </w:tcPr>
          <w:p w:rsidR="00000000" w:rsidDel="00000000" w:rsidP="00000000" w:rsidRDefault="00000000" w:rsidRPr="00000000" w14:paraId="00000162">
            <w:pPr>
              <w:pBdr>
                <w:top w:space="0" w:sz="0" w:val="nil"/>
                <w:left w:space="0" w:sz="0" w:val="nil"/>
                <w:bottom w:space="0" w:sz="0" w:val="nil"/>
                <w:right w:space="0" w:sz="0" w:val="nil"/>
                <w:between w:space="0" w:sz="0" w:val="nil"/>
              </w:pBdr>
              <w:spacing w:before="61" w:lineRule="auto"/>
              <w:ind w:left="428" w:right="1" w:hanging="203"/>
              <w:rPr>
                <w:color w:val="000000"/>
              </w:rPr>
            </w:pPr>
            <w:r w:rsidDel="00000000" w:rsidR="00000000" w:rsidRPr="00000000">
              <w:rPr>
                <w:color w:val="000000"/>
                <w:sz w:val="24"/>
                <w:szCs w:val="24"/>
                <w:rtl w:val="0"/>
              </w:rPr>
              <w:t xml:space="preserve">T6</w:t>
            </w:r>
            <w:r w:rsidDel="00000000" w:rsidR="00000000" w:rsidRPr="00000000">
              <w:rPr>
                <w:rtl w:val="0"/>
              </w:rPr>
            </w:r>
          </w:p>
        </w:tc>
      </w:tr>
      <w:tr>
        <w:trPr>
          <w:cantSplit w:val="0"/>
          <w:trHeight w:val="675" w:hRule="atLeast"/>
          <w:tblHeader w:val="0"/>
        </w:trPr>
        <w:tc>
          <w:tcPr>
            <w:tcBorders>
              <w:left w:color="000000" w:space="0" w:sz="6" w:val="single"/>
              <w:bottom w:color="000000" w:space="0" w:sz="6" w:val="single"/>
              <w:right w:color="000000" w:space="0" w:sz="6" w:val="single"/>
            </w:tcBorders>
            <w:shd w:fill="auto" w:val="clear"/>
          </w:tcPr>
          <w:p w:rsidR="00000000" w:rsidDel="00000000" w:rsidP="00000000" w:rsidRDefault="00000000" w:rsidRPr="00000000" w14:paraId="00000163">
            <w:pPr>
              <w:pBdr>
                <w:top w:space="0" w:sz="0" w:val="nil"/>
                <w:left w:space="0" w:sz="0" w:val="nil"/>
                <w:bottom w:space="0" w:sz="0" w:val="nil"/>
                <w:right w:space="0" w:sz="0" w:val="nil"/>
                <w:between w:space="0" w:sz="0" w:val="nil"/>
              </w:pBdr>
              <w:spacing w:before="46" w:lineRule="auto"/>
              <w:ind w:right="229"/>
              <w:jc w:val="right"/>
              <w:rPr>
                <w:color w:val="000000"/>
              </w:rPr>
            </w:pPr>
            <w:r w:rsidDel="00000000" w:rsidR="00000000" w:rsidRPr="00000000">
              <w:rPr>
                <w:color w:val="000000"/>
                <w:rtl w:val="0"/>
              </w:rPr>
              <w:t xml:space="preserve">16</w:t>
            </w:r>
          </w:p>
        </w:tc>
        <w:tc>
          <w:tcPr>
            <w:tcBorders>
              <w:left w:color="000000" w:space="0" w:sz="6" w:val="single"/>
              <w:bottom w:color="000000" w:space="0" w:sz="6" w:val="single"/>
              <w:right w:color="000000" w:space="0" w:sz="6" w:val="single"/>
            </w:tcBorders>
            <w:shd w:fill="auto" w:val="clear"/>
          </w:tcPr>
          <w:p w:rsidR="00000000" w:rsidDel="00000000" w:rsidP="00000000" w:rsidRDefault="00000000" w:rsidRPr="00000000" w14:paraId="00000164">
            <w:pPr>
              <w:pBdr>
                <w:top w:space="0" w:sz="0" w:val="nil"/>
                <w:left w:space="0" w:sz="0" w:val="nil"/>
                <w:bottom w:space="0" w:sz="0" w:val="nil"/>
                <w:right w:space="0" w:sz="0" w:val="nil"/>
                <w:between w:space="0" w:sz="0" w:val="nil"/>
              </w:pBdr>
              <w:spacing w:before="46" w:lineRule="auto"/>
              <w:ind w:left="53" w:right="58" w:firstLine="0"/>
              <w:rPr>
                <w:color w:val="000000"/>
              </w:rPr>
            </w:pPr>
            <w:bookmarkStart w:colFirst="0" w:colLast="0" w:name="_heading=h.gjdgxs" w:id="6"/>
            <w:bookmarkEnd w:id="6"/>
            <w:r w:rsidDel="00000000" w:rsidR="00000000" w:rsidRPr="00000000">
              <w:rPr>
                <w:color w:val="000000"/>
                <w:sz w:val="24"/>
                <w:szCs w:val="24"/>
                <w:rtl w:val="0"/>
              </w:rPr>
              <w:t xml:space="preserve">Nondeterministic Finite Automata</w:t>
            </w:r>
            <w:r w:rsidDel="00000000" w:rsidR="00000000" w:rsidRPr="00000000">
              <w:rPr>
                <w:rtl w:val="0"/>
              </w:rPr>
            </w:r>
          </w:p>
        </w:tc>
        <w:tc>
          <w:tcPr>
            <w:tcBorders>
              <w:left w:color="000000" w:space="0" w:sz="6" w:val="single"/>
              <w:bottom w:color="000000" w:space="0" w:sz="6" w:val="single"/>
              <w:right w:color="000000" w:space="0" w:sz="6" w:val="single"/>
            </w:tcBorders>
            <w:shd w:fill="auto" w:val="clear"/>
          </w:tcPr>
          <w:p w:rsidR="00000000" w:rsidDel="00000000" w:rsidP="00000000" w:rsidRDefault="00000000" w:rsidRPr="00000000" w14:paraId="00000165">
            <w:pPr>
              <w:numPr>
                <w:ilvl w:val="0"/>
                <w:numId w:val="9"/>
              </w:numPr>
              <w:pBdr>
                <w:top w:space="0" w:sz="0" w:val="nil"/>
                <w:left w:space="0" w:sz="0" w:val="nil"/>
                <w:bottom w:space="0" w:sz="0" w:val="nil"/>
                <w:right w:space="0" w:sz="0" w:val="nil"/>
                <w:between w:space="0" w:sz="0" w:val="nil"/>
              </w:pBdr>
              <w:tabs>
                <w:tab w:val="left" w:leader="none" w:pos="489"/>
              </w:tabs>
              <w:spacing w:before="45" w:line="246" w:lineRule="auto"/>
              <w:ind w:left="488" w:right="717" w:hanging="225"/>
              <w:rPr>
                <w:color w:val="000000"/>
              </w:rPr>
            </w:pPr>
            <w:r w:rsidDel="00000000" w:rsidR="00000000" w:rsidRPr="00000000">
              <w:rPr>
                <w:color w:val="000000"/>
                <w:sz w:val="24"/>
                <w:szCs w:val="24"/>
                <w:rtl w:val="0"/>
              </w:rPr>
              <w:t xml:space="preserve">An informal view of Nondeterministic Finite Automata</w:t>
            </w:r>
            <w:r w:rsidDel="00000000" w:rsidR="00000000" w:rsidRPr="00000000">
              <w:rPr>
                <w:rtl w:val="0"/>
              </w:rPr>
            </w:r>
          </w:p>
          <w:p w:rsidR="00000000" w:rsidDel="00000000" w:rsidP="00000000" w:rsidRDefault="00000000" w:rsidRPr="00000000" w14:paraId="00000166">
            <w:pPr>
              <w:numPr>
                <w:ilvl w:val="0"/>
                <w:numId w:val="9"/>
              </w:numPr>
              <w:pBdr>
                <w:top w:space="0" w:sz="0" w:val="nil"/>
                <w:left w:space="0" w:sz="0" w:val="nil"/>
                <w:bottom w:space="0" w:sz="0" w:val="nil"/>
                <w:right w:space="0" w:sz="0" w:val="nil"/>
                <w:between w:space="0" w:sz="0" w:val="nil"/>
              </w:pBdr>
              <w:tabs>
                <w:tab w:val="left" w:leader="none" w:pos="549"/>
              </w:tabs>
              <w:spacing w:line="235" w:lineRule="auto"/>
              <w:ind w:left="488" w:right="310" w:hanging="225"/>
              <w:rPr>
                <w:color w:val="000000"/>
              </w:rPr>
            </w:pPr>
            <w:bookmarkStart w:colFirst="0" w:colLast="0" w:name="_heading=h.30j0zll" w:id="7"/>
            <w:bookmarkEnd w:id="7"/>
            <w:r w:rsidDel="00000000" w:rsidR="00000000" w:rsidRPr="00000000">
              <w:rPr>
                <w:color w:val="000000"/>
                <w:sz w:val="24"/>
                <w:szCs w:val="24"/>
                <w:rtl w:val="0"/>
              </w:rPr>
              <w:t xml:space="preserve">Definition of Nondeterministic Finite Automata, The extended transition function</w:t>
            </w:r>
            <w:r w:rsidDel="00000000" w:rsidR="00000000" w:rsidRPr="00000000">
              <w:rPr>
                <w:rtl w:val="0"/>
              </w:rPr>
            </w:r>
          </w:p>
          <w:p w:rsidR="00000000" w:rsidDel="00000000" w:rsidP="00000000" w:rsidRDefault="00000000" w:rsidRPr="00000000" w14:paraId="00000167">
            <w:pPr>
              <w:numPr>
                <w:ilvl w:val="0"/>
                <w:numId w:val="9"/>
              </w:numPr>
              <w:pBdr>
                <w:top w:space="0" w:sz="0" w:val="nil"/>
                <w:left w:space="0" w:sz="0" w:val="nil"/>
                <w:bottom w:space="0" w:sz="0" w:val="nil"/>
                <w:right w:space="0" w:sz="0" w:val="nil"/>
                <w:between w:space="0" w:sz="0" w:val="nil"/>
              </w:pBdr>
              <w:tabs>
                <w:tab w:val="left" w:leader="none" w:pos="549"/>
              </w:tabs>
              <w:ind w:left="488" w:right="970" w:hanging="225"/>
              <w:jc w:val="both"/>
              <w:rPr>
                <w:color w:val="000000"/>
              </w:rPr>
            </w:pPr>
            <w:r w:rsidDel="00000000" w:rsidR="00000000" w:rsidRPr="00000000">
              <w:rPr>
                <w:color w:val="000000"/>
                <w:sz w:val="24"/>
                <w:szCs w:val="24"/>
                <w:rtl w:val="0"/>
              </w:rPr>
              <w:t xml:space="preserve">The la</w:t>
            </w:r>
            <w:sdt>
              <w:sdtPr>
                <w:tag w:val="goog_rdk_2"/>
              </w:sdtPr>
              <w:sdtContent>
                <w:ins w:author="Sondagar Vraj" w:id="2" w:date="2023-01-15T14:11:50Z">
                  <w:r w:rsidDel="00000000" w:rsidR="00000000" w:rsidRPr="00000000">
                    <w:rPr>
                      <w:color w:val="000000"/>
                      <w:sz w:val="24"/>
                      <w:szCs w:val="24"/>
                      <w:rtl w:val="0"/>
                    </w:rPr>
                    <w:t xml:space="preserve">b</w:t>
                  </w:r>
                </w:ins>
              </w:sdtContent>
            </w:sdt>
            <w:r w:rsidDel="00000000" w:rsidR="00000000" w:rsidRPr="00000000">
              <w:rPr>
                <w:color w:val="000000"/>
                <w:sz w:val="24"/>
                <w:szCs w:val="24"/>
                <w:rtl w:val="0"/>
              </w:rPr>
              <w:t xml:space="preserve">nguage of an NFA, Equivalence of Deterministic and Nondeterministic Finite Automata.</w:t>
            </w:r>
            <w:r w:rsidDel="00000000" w:rsidR="00000000" w:rsidRPr="00000000">
              <w:rPr>
                <w:rtl w:val="0"/>
              </w:rPr>
            </w:r>
          </w:p>
        </w:tc>
        <w:tc>
          <w:tcPr>
            <w:tcBorders>
              <w:left w:color="000000" w:space="0" w:sz="6" w:val="single"/>
              <w:bottom w:color="000000" w:space="0" w:sz="6" w:val="single"/>
              <w:right w:color="000000" w:space="0" w:sz="6" w:val="single"/>
            </w:tcBorders>
            <w:shd w:fill="auto" w:val="clear"/>
          </w:tcPr>
          <w:p w:rsidR="00000000" w:rsidDel="00000000" w:rsidP="00000000" w:rsidRDefault="00000000" w:rsidRPr="00000000" w14:paraId="00000168">
            <w:pPr>
              <w:pBdr>
                <w:top w:space="0" w:sz="0" w:val="nil"/>
                <w:left w:space="0" w:sz="0" w:val="nil"/>
                <w:bottom w:space="0" w:sz="0" w:val="nil"/>
                <w:right w:space="0" w:sz="0" w:val="nil"/>
                <w:between w:space="0" w:sz="0" w:val="nil"/>
              </w:pBdr>
              <w:spacing w:before="50" w:line="235" w:lineRule="auto"/>
              <w:ind w:left="53" w:right="232" w:firstLine="0"/>
              <w:rPr>
                <w:color w:val="000000"/>
              </w:rPr>
            </w:pPr>
            <w:r w:rsidDel="00000000" w:rsidR="00000000" w:rsidRPr="00000000">
              <w:rPr>
                <w:color w:val="000000"/>
                <w:sz w:val="24"/>
                <w:szCs w:val="24"/>
                <w:rtl w:val="0"/>
              </w:rPr>
              <w:t xml:space="preserve">Lesson  37-38</w:t>
            </w:r>
            <w:r w:rsidDel="00000000" w:rsidR="00000000" w:rsidRPr="00000000">
              <w:rPr>
                <w:rtl w:val="0"/>
              </w:rPr>
            </w:r>
          </w:p>
        </w:tc>
        <w:tc>
          <w:tcPr>
            <w:tcBorders>
              <w:left w:color="000000" w:space="0" w:sz="6" w:val="single"/>
              <w:bottom w:color="000000" w:space="0" w:sz="6" w:val="single"/>
              <w:right w:color="000000" w:space="0" w:sz="6" w:val="single"/>
            </w:tcBorders>
            <w:shd w:fill="auto" w:val="clear"/>
          </w:tcPr>
          <w:p w:rsidR="00000000" w:rsidDel="00000000" w:rsidP="00000000" w:rsidRDefault="00000000" w:rsidRPr="00000000" w14:paraId="00000169">
            <w:pPr>
              <w:pBdr>
                <w:top w:space="0" w:sz="0" w:val="nil"/>
                <w:left w:space="0" w:sz="0" w:val="nil"/>
                <w:bottom w:space="0" w:sz="0" w:val="nil"/>
                <w:right w:space="0" w:sz="0" w:val="nil"/>
                <w:between w:space="0" w:sz="0" w:val="nil"/>
              </w:pBdr>
              <w:rPr>
                <w:color w:val="000000"/>
                <w:sz w:val="24"/>
                <w:szCs w:val="24"/>
              </w:rPr>
            </w:pPr>
            <w:r w:rsidDel="00000000" w:rsidR="00000000" w:rsidRPr="00000000">
              <w:rPr>
                <w:sz w:val="24"/>
                <w:szCs w:val="24"/>
                <w:rtl w:val="0"/>
              </w:rPr>
              <w:t xml:space="preserve"> P-11</w:t>
            </w:r>
            <w:r w:rsidDel="00000000" w:rsidR="00000000" w:rsidRPr="00000000">
              <w:rPr>
                <w:rtl w:val="0"/>
              </w:rPr>
            </w:r>
          </w:p>
        </w:tc>
        <w:tc>
          <w:tcPr>
            <w:tcBorders>
              <w:left w:color="000000" w:space="0" w:sz="6" w:val="single"/>
              <w:bottom w:color="000000" w:space="0" w:sz="6" w:val="single"/>
              <w:right w:color="000000" w:space="0" w:sz="6" w:val="single"/>
            </w:tcBorders>
            <w:shd w:fill="auto" w:val="clear"/>
          </w:tcPr>
          <w:p w:rsidR="00000000" w:rsidDel="00000000" w:rsidP="00000000" w:rsidRDefault="00000000" w:rsidRPr="00000000" w14:paraId="0000016A">
            <w:pPr>
              <w:pBdr>
                <w:top w:space="0" w:sz="0" w:val="nil"/>
                <w:left w:space="0" w:sz="0" w:val="nil"/>
                <w:bottom w:space="0" w:sz="0" w:val="nil"/>
                <w:right w:space="0" w:sz="0" w:val="nil"/>
                <w:between w:space="0" w:sz="0" w:val="nil"/>
              </w:pBdr>
              <w:spacing w:before="46" w:lineRule="auto"/>
              <w:ind w:left="428" w:right="1" w:hanging="203"/>
              <w:rPr>
                <w:color w:val="000000"/>
              </w:rPr>
            </w:pPr>
            <w:r w:rsidDel="00000000" w:rsidR="00000000" w:rsidRPr="00000000">
              <w:rPr>
                <w:color w:val="000000"/>
                <w:sz w:val="24"/>
                <w:szCs w:val="24"/>
                <w:rtl w:val="0"/>
              </w:rPr>
              <w:t xml:space="preserve">T6</w:t>
            </w:r>
            <w:r w:rsidDel="00000000" w:rsidR="00000000" w:rsidRPr="00000000">
              <w:rPr>
                <w:rtl w:val="0"/>
              </w:rPr>
            </w:r>
          </w:p>
        </w:tc>
      </w:tr>
    </w:tbl>
    <w:p w:rsidR="00000000" w:rsidDel="00000000" w:rsidP="00000000" w:rsidRDefault="00000000" w:rsidRPr="00000000" w14:paraId="0000016B">
      <w:pPr>
        <w:rPr/>
        <w:sectPr>
          <w:type w:val="continuous"/>
          <w:pgSz w:h="15840" w:w="12240" w:orient="portrait"/>
          <w:pgMar w:bottom="280" w:top="920" w:left="1160" w:right="630" w:header="0" w:footer="0"/>
        </w:sectPr>
      </w:pPr>
      <w:r w:rsidDel="00000000" w:rsidR="00000000" w:rsidRPr="00000000">
        <w:rPr>
          <w:rtl w:val="0"/>
        </w:rPr>
      </w:r>
    </w:p>
    <w:p w:rsidR="00000000" w:rsidDel="00000000" w:rsidP="00000000" w:rsidRDefault="00000000" w:rsidRPr="00000000" w14:paraId="0000016C">
      <w:pPr>
        <w:rPr>
          <w:highlight w:val="yellow"/>
        </w:rPr>
      </w:pPr>
      <w:r w:rsidDel="00000000" w:rsidR="00000000" w:rsidRPr="00000000">
        <w:rPr>
          <w:rtl w:val="0"/>
        </w:rPr>
      </w:r>
    </w:p>
    <w:bookmarkStart w:colFirst="0" w:colLast="0" w:name="bookmark=id.1fob9te" w:id="8"/>
    <w:bookmarkEnd w:id="8"/>
    <w:p w:rsidR="00000000" w:rsidDel="00000000" w:rsidP="00000000" w:rsidRDefault="00000000" w:rsidRPr="00000000" w14:paraId="0000016D">
      <w:pPr>
        <w:pBdr>
          <w:top w:space="0" w:sz="0" w:val="nil"/>
          <w:left w:space="0" w:sz="0" w:val="nil"/>
          <w:bottom w:space="0" w:sz="0" w:val="nil"/>
          <w:right w:space="0" w:sz="0" w:val="nil"/>
          <w:between w:space="0" w:sz="0" w:val="nil"/>
        </w:pBdr>
        <w:spacing w:line="331" w:lineRule="auto"/>
        <w:rPr>
          <w:color w:val="000000"/>
          <w:sz w:val="24"/>
          <w:szCs w:val="24"/>
        </w:rPr>
      </w:pPr>
      <w:r w:rsidDel="00000000" w:rsidR="00000000" w:rsidRPr="00000000">
        <w:rPr>
          <w:rFonts w:ascii="Arial" w:cs="Arial" w:eastAsia="Arial" w:hAnsi="Arial"/>
          <w:color w:val="000000"/>
          <w:highlight w:val="white"/>
          <w:rtl w:val="0"/>
        </w:rPr>
        <w:t xml:space="preserve">   </w:t>
      </w:r>
      <w:r w:rsidDel="00000000" w:rsidR="00000000" w:rsidRPr="00000000">
        <w:rPr>
          <w:rFonts w:ascii="Liberation Serif" w:cs="Liberation Serif" w:eastAsia="Liberation Serif" w:hAnsi="Liberation Serif"/>
          <w:b w:val="1"/>
          <w:color w:val="000000"/>
          <w:sz w:val="24"/>
          <w:szCs w:val="24"/>
          <w:highlight w:val="white"/>
          <w:rtl w:val="0"/>
        </w:rPr>
        <w:t xml:space="preserve">List of Program using Python for Discrete Mathematics:</w:t>
      </w:r>
      <w:r w:rsidDel="00000000" w:rsidR="00000000" w:rsidRPr="00000000">
        <w:rPr>
          <w:rtl w:val="0"/>
        </w:rPr>
      </w:r>
    </w:p>
    <w:p w:rsidR="00000000" w:rsidDel="00000000" w:rsidP="00000000" w:rsidRDefault="00000000" w:rsidRPr="00000000" w14:paraId="0000016E">
      <w:pPr>
        <w:numPr>
          <w:ilvl w:val="0"/>
          <w:numId w:val="17"/>
        </w:numPr>
        <w:pBdr>
          <w:top w:space="0" w:sz="0" w:val="nil"/>
          <w:left w:space="0" w:sz="0" w:val="nil"/>
          <w:bottom w:space="0" w:sz="0" w:val="nil"/>
          <w:right w:space="0" w:sz="0" w:val="nil"/>
          <w:between w:space="0" w:sz="0" w:val="nil"/>
        </w:pBdr>
        <w:tabs>
          <w:tab w:val="left" w:leader="none" w:pos="0"/>
        </w:tabs>
        <w:spacing w:line="331" w:lineRule="auto"/>
        <w:ind w:left="1080" w:hanging="810"/>
        <w:rPr>
          <w:rFonts w:ascii="Liberation Serif" w:cs="Liberation Serif" w:eastAsia="Liberation Serif" w:hAnsi="Liberation Serif"/>
          <w:color w:val="000000"/>
          <w:sz w:val="24"/>
          <w:szCs w:val="24"/>
        </w:rPr>
      </w:pPr>
      <w:bookmarkStart w:colFirst="0" w:colLast="0" w:name="_heading=h.4d34og8" w:id="9"/>
      <w:bookmarkEnd w:id="9"/>
      <w:r w:rsidDel="00000000" w:rsidR="00000000" w:rsidRPr="00000000">
        <w:rPr>
          <w:rFonts w:ascii="Liberation Serif" w:cs="Liberation Serif" w:eastAsia="Liberation Serif" w:hAnsi="Liberation Serif"/>
          <w:color w:val="000000"/>
          <w:sz w:val="24"/>
          <w:szCs w:val="24"/>
          <w:rtl w:val="0"/>
        </w:rPr>
        <w:t xml:space="preserve">Write a python program to define a Set, List the elements and perform the basic operations such as : Union, Intersection, Complement, Cartesian product of two sets.</w:t>
      </w:r>
    </w:p>
    <w:p w:rsidR="00000000" w:rsidDel="00000000" w:rsidP="00000000" w:rsidRDefault="00000000" w:rsidRPr="00000000" w14:paraId="0000016F">
      <w:pPr>
        <w:numPr>
          <w:ilvl w:val="0"/>
          <w:numId w:val="17"/>
        </w:numPr>
        <w:pBdr>
          <w:top w:space="0" w:sz="0" w:val="nil"/>
          <w:left w:space="0" w:sz="0" w:val="nil"/>
          <w:bottom w:space="0" w:sz="0" w:val="nil"/>
          <w:right w:space="0" w:sz="0" w:val="nil"/>
          <w:between w:space="0" w:sz="0" w:val="nil"/>
        </w:pBdr>
        <w:tabs>
          <w:tab w:val="left" w:leader="none" w:pos="0"/>
        </w:tabs>
        <w:spacing w:line="331" w:lineRule="auto"/>
        <w:ind w:left="1080" w:hanging="810"/>
        <w:rPr>
          <w:rFonts w:ascii="Liberation Serif" w:cs="Liberation Serif" w:eastAsia="Liberation Serif" w:hAnsi="Liberation Serif"/>
          <w:color w:val="000000"/>
          <w:sz w:val="24"/>
          <w:szCs w:val="24"/>
        </w:rPr>
      </w:pPr>
      <w:r w:rsidDel="00000000" w:rsidR="00000000" w:rsidRPr="00000000">
        <w:rPr>
          <w:rFonts w:ascii="Liberation Serif" w:cs="Liberation Serif" w:eastAsia="Liberation Serif" w:hAnsi="Liberation Serif"/>
          <w:color w:val="000000"/>
          <w:sz w:val="24"/>
          <w:szCs w:val="24"/>
          <w:rtl w:val="0"/>
        </w:rPr>
        <w:t xml:space="preserve">Write a program to find the factorial of a number.</w:t>
      </w:r>
    </w:p>
    <w:p w:rsidR="00000000" w:rsidDel="00000000" w:rsidP="00000000" w:rsidRDefault="00000000" w:rsidRPr="00000000" w14:paraId="00000170">
      <w:pPr>
        <w:numPr>
          <w:ilvl w:val="0"/>
          <w:numId w:val="17"/>
        </w:numPr>
        <w:pBdr>
          <w:top w:space="0" w:sz="0" w:val="nil"/>
          <w:left w:space="0" w:sz="0" w:val="nil"/>
          <w:bottom w:space="0" w:sz="0" w:val="nil"/>
          <w:right w:space="0" w:sz="0" w:val="nil"/>
          <w:between w:space="0" w:sz="0" w:val="nil"/>
        </w:pBdr>
        <w:tabs>
          <w:tab w:val="left" w:leader="none" w:pos="0"/>
        </w:tabs>
        <w:spacing w:line="331" w:lineRule="auto"/>
        <w:ind w:left="1080" w:hanging="810"/>
        <w:rPr>
          <w:rFonts w:ascii="Liberation Serif" w:cs="Liberation Serif" w:eastAsia="Liberation Serif" w:hAnsi="Liberation Serif"/>
          <w:color w:val="000000"/>
          <w:sz w:val="24"/>
          <w:szCs w:val="24"/>
        </w:rPr>
      </w:pPr>
      <w:r w:rsidDel="00000000" w:rsidR="00000000" w:rsidRPr="00000000">
        <w:rPr>
          <w:rFonts w:ascii="Liberation Serif" w:cs="Liberation Serif" w:eastAsia="Liberation Serif" w:hAnsi="Liberation Serif"/>
          <w:color w:val="000000"/>
          <w:sz w:val="24"/>
          <w:szCs w:val="24"/>
          <w:rtl w:val="0"/>
        </w:rPr>
        <w:t xml:space="preserve">Write a program to find scalar multiply, matrix multiply of matrix.</w:t>
      </w:r>
    </w:p>
    <w:p w:rsidR="00000000" w:rsidDel="00000000" w:rsidP="00000000" w:rsidRDefault="00000000" w:rsidRPr="00000000" w14:paraId="00000171">
      <w:pPr>
        <w:numPr>
          <w:ilvl w:val="0"/>
          <w:numId w:val="17"/>
        </w:numPr>
        <w:pBdr>
          <w:top w:space="0" w:sz="0" w:val="nil"/>
          <w:left w:space="0" w:sz="0" w:val="nil"/>
          <w:bottom w:space="0" w:sz="0" w:val="nil"/>
          <w:right w:space="0" w:sz="0" w:val="nil"/>
          <w:between w:space="0" w:sz="0" w:val="nil"/>
        </w:pBdr>
        <w:tabs>
          <w:tab w:val="left" w:leader="none" w:pos="0"/>
        </w:tabs>
        <w:spacing w:line="331" w:lineRule="auto"/>
        <w:ind w:left="1080" w:hanging="810"/>
        <w:rPr>
          <w:rFonts w:ascii="Liberation Serif" w:cs="Liberation Serif" w:eastAsia="Liberation Serif" w:hAnsi="Liberation Serif"/>
          <w:color w:val="000000"/>
          <w:sz w:val="24"/>
          <w:szCs w:val="24"/>
        </w:rPr>
      </w:pPr>
      <w:r w:rsidDel="00000000" w:rsidR="00000000" w:rsidRPr="00000000">
        <w:rPr>
          <w:rFonts w:ascii="Liberation Serif" w:cs="Liberation Serif" w:eastAsia="Liberation Serif" w:hAnsi="Liberation Serif"/>
          <w:color w:val="000000"/>
          <w:sz w:val="24"/>
          <w:szCs w:val="24"/>
          <w:rtl w:val="0"/>
        </w:rPr>
        <w:t xml:space="preserve">Write a Python function that takes a list of pairs as an argument and determines if the argument constitutes a function or a general relation.</w:t>
      </w:r>
    </w:p>
    <w:p w:rsidR="00000000" w:rsidDel="00000000" w:rsidP="00000000" w:rsidRDefault="00000000" w:rsidRPr="00000000" w14:paraId="00000172">
      <w:pPr>
        <w:numPr>
          <w:ilvl w:val="0"/>
          <w:numId w:val="17"/>
        </w:numPr>
        <w:pBdr>
          <w:top w:space="0" w:sz="0" w:val="nil"/>
          <w:left w:space="0" w:sz="0" w:val="nil"/>
          <w:bottom w:space="0" w:sz="0" w:val="nil"/>
          <w:right w:space="0" w:sz="0" w:val="nil"/>
          <w:between w:space="0" w:sz="0" w:val="nil"/>
        </w:pBdr>
        <w:tabs>
          <w:tab w:val="left" w:leader="none" w:pos="0"/>
        </w:tabs>
        <w:spacing w:line="331" w:lineRule="auto"/>
        <w:ind w:left="1080" w:hanging="810"/>
        <w:rPr>
          <w:rFonts w:ascii="Liberation Serif" w:cs="Liberation Serif" w:eastAsia="Liberation Serif" w:hAnsi="Liberation Serif"/>
          <w:color w:val="000000"/>
          <w:sz w:val="24"/>
          <w:szCs w:val="24"/>
        </w:rPr>
      </w:pPr>
      <w:r w:rsidDel="00000000" w:rsidR="00000000" w:rsidRPr="00000000">
        <w:rPr>
          <w:rFonts w:ascii="Liberation Serif" w:cs="Liberation Serif" w:eastAsia="Liberation Serif" w:hAnsi="Liberation Serif"/>
          <w:color w:val="000000"/>
          <w:sz w:val="24"/>
          <w:szCs w:val="24"/>
          <w:rtl w:val="0"/>
        </w:rPr>
        <w:t xml:space="preserve">Write a program to denote Relation: as subsets of a cartesian product of  a set, matrix representation.</w:t>
      </w:r>
    </w:p>
    <w:p w:rsidR="00000000" w:rsidDel="00000000" w:rsidP="00000000" w:rsidRDefault="00000000" w:rsidRPr="00000000" w14:paraId="00000173">
      <w:pPr>
        <w:numPr>
          <w:ilvl w:val="0"/>
          <w:numId w:val="17"/>
        </w:numPr>
        <w:pBdr>
          <w:top w:space="0" w:sz="0" w:val="nil"/>
          <w:left w:space="0" w:sz="0" w:val="nil"/>
          <w:bottom w:space="0" w:sz="0" w:val="nil"/>
          <w:right w:space="0" w:sz="0" w:val="nil"/>
          <w:between w:space="0" w:sz="0" w:val="nil"/>
        </w:pBdr>
        <w:shd w:fill="ffffff" w:val="clear"/>
        <w:tabs>
          <w:tab w:val="left" w:leader="none" w:pos="0"/>
        </w:tabs>
        <w:spacing w:line="331" w:lineRule="auto"/>
        <w:ind w:left="1080" w:hanging="810"/>
        <w:rPr>
          <w:rFonts w:ascii="Liberation Serif" w:cs="Liberation Serif" w:eastAsia="Liberation Serif" w:hAnsi="Liberation Serif"/>
          <w:color w:val="000000"/>
          <w:sz w:val="24"/>
          <w:szCs w:val="24"/>
        </w:rPr>
      </w:pPr>
      <w:r w:rsidDel="00000000" w:rsidR="00000000" w:rsidRPr="00000000">
        <w:rPr>
          <w:rFonts w:ascii="Liberation Serif" w:cs="Liberation Serif" w:eastAsia="Liberation Serif" w:hAnsi="Liberation Serif"/>
          <w:color w:val="000000"/>
          <w:sz w:val="24"/>
          <w:szCs w:val="24"/>
          <w:rtl w:val="0"/>
        </w:rPr>
        <w:t xml:space="preserve">Write a program for Propositional Logic, Logic operators, Truth Tables.</w:t>
      </w:r>
    </w:p>
    <w:p w:rsidR="00000000" w:rsidDel="00000000" w:rsidP="00000000" w:rsidRDefault="00000000" w:rsidRPr="00000000" w14:paraId="00000174">
      <w:pPr>
        <w:numPr>
          <w:ilvl w:val="0"/>
          <w:numId w:val="17"/>
        </w:numPr>
        <w:pBdr>
          <w:top w:space="0" w:sz="0" w:val="nil"/>
          <w:left w:space="0" w:sz="0" w:val="nil"/>
          <w:bottom w:space="0" w:sz="0" w:val="nil"/>
          <w:right w:space="0" w:sz="0" w:val="nil"/>
          <w:between w:space="0" w:sz="0" w:val="nil"/>
        </w:pBdr>
        <w:shd w:fill="ffffff" w:val="clear"/>
        <w:tabs>
          <w:tab w:val="left" w:leader="none" w:pos="0"/>
        </w:tabs>
        <w:spacing w:line="331" w:lineRule="auto"/>
        <w:ind w:left="1080" w:hanging="810"/>
        <w:rPr>
          <w:rFonts w:ascii="Liberation Serif" w:cs="Liberation Serif" w:eastAsia="Liberation Serif" w:hAnsi="Liberation Serif"/>
          <w:color w:val="000000"/>
          <w:sz w:val="24"/>
          <w:szCs w:val="24"/>
        </w:rPr>
      </w:pPr>
      <w:r w:rsidDel="00000000" w:rsidR="00000000" w:rsidRPr="00000000">
        <w:rPr>
          <w:rFonts w:ascii="Liberation Serif" w:cs="Liberation Serif" w:eastAsia="Liberation Serif" w:hAnsi="Liberation Serif"/>
          <w:color w:val="000000"/>
          <w:sz w:val="24"/>
          <w:szCs w:val="24"/>
          <w:rtl w:val="0"/>
        </w:rPr>
        <w:t xml:space="preserve">Write a program for Equivalence and implication.</w:t>
      </w:r>
    </w:p>
    <w:p w:rsidR="00000000" w:rsidDel="00000000" w:rsidP="00000000" w:rsidRDefault="00000000" w:rsidRPr="00000000" w14:paraId="00000175">
      <w:pPr>
        <w:numPr>
          <w:ilvl w:val="0"/>
          <w:numId w:val="17"/>
        </w:numPr>
        <w:pBdr>
          <w:top w:space="0" w:sz="0" w:val="nil"/>
          <w:left w:space="0" w:sz="0" w:val="nil"/>
          <w:bottom w:space="0" w:sz="0" w:val="nil"/>
          <w:right w:space="0" w:sz="0" w:val="nil"/>
          <w:between w:space="0" w:sz="0" w:val="nil"/>
        </w:pBdr>
        <w:shd w:fill="ffffff" w:val="clear"/>
        <w:tabs>
          <w:tab w:val="left" w:leader="none" w:pos="0"/>
        </w:tabs>
        <w:spacing w:line="331" w:lineRule="auto"/>
        <w:ind w:left="1080" w:hanging="810"/>
        <w:rPr>
          <w:rFonts w:ascii="Liberation Serif" w:cs="Liberation Serif" w:eastAsia="Liberation Serif" w:hAnsi="Liberation Serif"/>
          <w:color w:val="000000"/>
          <w:sz w:val="24"/>
          <w:szCs w:val="24"/>
        </w:rPr>
      </w:pPr>
      <w:r w:rsidDel="00000000" w:rsidR="00000000" w:rsidRPr="00000000">
        <w:rPr>
          <w:rFonts w:ascii="Liberation Serif" w:cs="Liberation Serif" w:eastAsia="Liberation Serif" w:hAnsi="Liberation Serif"/>
          <w:color w:val="000000"/>
          <w:sz w:val="24"/>
          <w:szCs w:val="24"/>
          <w:rtl w:val="0"/>
        </w:rPr>
        <w:t xml:space="preserve">Write a program for Functions: functional Python programming.</w:t>
      </w:r>
    </w:p>
    <w:p w:rsidR="00000000" w:rsidDel="00000000" w:rsidP="00000000" w:rsidRDefault="00000000" w:rsidRPr="00000000" w14:paraId="00000176">
      <w:pPr>
        <w:numPr>
          <w:ilvl w:val="0"/>
          <w:numId w:val="17"/>
        </w:numPr>
        <w:pBdr>
          <w:top w:space="0" w:sz="0" w:val="nil"/>
          <w:left w:space="0" w:sz="0" w:val="nil"/>
          <w:bottom w:space="0" w:sz="0" w:val="nil"/>
          <w:right w:space="0" w:sz="0" w:val="nil"/>
          <w:between w:space="0" w:sz="0" w:val="nil"/>
        </w:pBdr>
        <w:shd w:fill="ffffff" w:val="clear"/>
        <w:tabs>
          <w:tab w:val="left" w:leader="none" w:pos="0"/>
        </w:tabs>
        <w:spacing w:line="331" w:lineRule="auto"/>
        <w:ind w:left="1080" w:hanging="810"/>
        <w:rPr>
          <w:color w:val="000000"/>
          <w:sz w:val="24"/>
          <w:szCs w:val="24"/>
        </w:rPr>
      </w:pPr>
      <w:r w:rsidDel="00000000" w:rsidR="00000000" w:rsidRPr="00000000">
        <w:rPr>
          <w:rFonts w:ascii="Liberation Serif" w:cs="Liberation Serif" w:eastAsia="Liberation Serif" w:hAnsi="Liberation Serif"/>
          <w:color w:val="000000"/>
          <w:sz w:val="24"/>
          <w:szCs w:val="24"/>
          <w:rtl w:val="0"/>
        </w:rPr>
        <w:t xml:space="preserve">Write a program for Recursion: functions, generators.</w:t>
      </w:r>
      <w:r w:rsidDel="00000000" w:rsidR="00000000" w:rsidRPr="00000000">
        <w:rPr>
          <w:rtl w:val="0"/>
        </w:rPr>
      </w:r>
    </w:p>
    <w:p w:rsidR="00000000" w:rsidDel="00000000" w:rsidP="00000000" w:rsidRDefault="00000000" w:rsidRPr="00000000" w14:paraId="00000177">
      <w:pPr>
        <w:numPr>
          <w:ilvl w:val="0"/>
          <w:numId w:val="17"/>
        </w:numPr>
        <w:pBdr>
          <w:top w:space="0" w:sz="0" w:val="nil"/>
          <w:left w:space="0" w:sz="0" w:val="nil"/>
          <w:bottom w:space="0" w:sz="0" w:val="nil"/>
          <w:right w:space="0" w:sz="0" w:val="nil"/>
          <w:between w:space="0" w:sz="0" w:val="nil"/>
        </w:pBdr>
        <w:shd w:fill="ffffff" w:val="clear"/>
        <w:tabs>
          <w:tab w:val="left" w:leader="none" w:pos="0"/>
        </w:tabs>
        <w:spacing w:line="331" w:lineRule="auto"/>
        <w:ind w:left="1080" w:hanging="81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color w:val="000000"/>
          <w:sz w:val="24"/>
          <w:szCs w:val="24"/>
          <w:rtl w:val="0"/>
        </w:rPr>
        <w:t xml:space="preserve">Write a program for Graphs: matrix representation, association.</w:t>
      </w:r>
      <w:r w:rsidDel="00000000" w:rsidR="00000000" w:rsidRPr="00000000">
        <w:rPr>
          <w:rtl w:val="0"/>
        </w:rPr>
      </w:r>
    </w:p>
    <w:p w:rsidR="00000000" w:rsidDel="00000000" w:rsidP="00000000" w:rsidRDefault="00000000" w:rsidRPr="00000000" w14:paraId="00000178">
      <w:pPr>
        <w:numPr>
          <w:ilvl w:val="0"/>
          <w:numId w:val="17"/>
        </w:numPr>
        <w:pBdr>
          <w:top w:space="0" w:sz="0" w:val="nil"/>
          <w:left w:space="0" w:sz="0" w:val="nil"/>
          <w:bottom w:space="0" w:sz="0" w:val="nil"/>
          <w:right w:space="0" w:sz="0" w:val="nil"/>
          <w:between w:space="0" w:sz="0" w:val="nil"/>
        </w:pBdr>
        <w:shd w:fill="ffffff" w:val="clear"/>
        <w:tabs>
          <w:tab w:val="left" w:leader="none" w:pos="0"/>
        </w:tabs>
        <w:spacing w:line="331" w:lineRule="auto"/>
        <w:ind w:left="1080" w:hanging="81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color w:val="000000"/>
          <w:sz w:val="24"/>
          <w:szCs w:val="24"/>
          <w:rtl w:val="0"/>
        </w:rPr>
        <w:t xml:space="preserve">Write a program for Regular Expressions, Finite State Machine.</w:t>
      </w: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sectPr>
      <w:type w:val="continuous"/>
      <w:pgSz w:h="15840" w:w="12240" w:orient="portrait"/>
      <w:pgMar w:bottom="280" w:top="920" w:left="1160" w:right="63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w:font w:name="Noto Sans Symbols">
    <w:embedRegular w:fontKey="{00000000-0000-0000-0000-000000000000}" r:id="rId1" w:subsetted="0"/>
    <w:embedBold w:fontKey="{00000000-0000-0000-0000-000000000000}" r:id="rId2"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8" w:hanging="225"/>
      </w:pPr>
      <w:rPr>
        <w:sz w:val="24"/>
        <w:szCs w:val="24"/>
      </w:rPr>
    </w:lvl>
    <w:lvl w:ilvl="1">
      <w:start w:val="1"/>
      <w:numFmt w:val="bullet"/>
      <w:lvlText w:val=""/>
      <w:lvlJc w:val="left"/>
      <w:pPr>
        <w:ind w:left="984" w:hanging="225"/>
      </w:pPr>
      <w:rPr/>
    </w:lvl>
    <w:lvl w:ilvl="2">
      <w:start w:val="1"/>
      <w:numFmt w:val="bullet"/>
      <w:lvlText w:val=""/>
      <w:lvlJc w:val="left"/>
      <w:pPr>
        <w:ind w:left="1488" w:hanging="225"/>
      </w:pPr>
      <w:rPr/>
    </w:lvl>
    <w:lvl w:ilvl="3">
      <w:start w:val="1"/>
      <w:numFmt w:val="bullet"/>
      <w:lvlText w:val=""/>
      <w:lvlJc w:val="left"/>
      <w:pPr>
        <w:ind w:left="1992" w:hanging="225"/>
      </w:pPr>
      <w:rPr/>
    </w:lvl>
    <w:lvl w:ilvl="4">
      <w:start w:val="1"/>
      <w:numFmt w:val="bullet"/>
      <w:lvlText w:val=""/>
      <w:lvlJc w:val="left"/>
      <w:pPr>
        <w:ind w:left="2496" w:hanging="225"/>
      </w:pPr>
      <w:rPr/>
    </w:lvl>
    <w:lvl w:ilvl="5">
      <w:start w:val="1"/>
      <w:numFmt w:val="bullet"/>
      <w:lvlText w:val=""/>
      <w:lvlJc w:val="left"/>
      <w:pPr>
        <w:ind w:left="3000" w:hanging="225"/>
      </w:pPr>
      <w:rPr/>
    </w:lvl>
    <w:lvl w:ilvl="6">
      <w:start w:val="1"/>
      <w:numFmt w:val="bullet"/>
      <w:lvlText w:val=""/>
      <w:lvlJc w:val="left"/>
      <w:pPr>
        <w:ind w:left="3504" w:hanging="225"/>
      </w:pPr>
      <w:rPr/>
    </w:lvl>
    <w:lvl w:ilvl="7">
      <w:start w:val="1"/>
      <w:numFmt w:val="bullet"/>
      <w:lvlText w:val=""/>
      <w:lvlJc w:val="left"/>
      <w:pPr>
        <w:ind w:left="4008" w:hanging="225"/>
      </w:pPr>
      <w:rPr/>
    </w:lvl>
    <w:lvl w:ilvl="8">
      <w:start w:val="1"/>
      <w:numFmt w:val="bullet"/>
      <w:lvlText w:val=""/>
      <w:lvlJc w:val="left"/>
      <w:pPr>
        <w:ind w:left="4512" w:hanging="225"/>
      </w:pPr>
      <w:rPr/>
    </w:lvl>
  </w:abstractNum>
  <w:abstractNum w:abstractNumId="2">
    <w:lvl w:ilvl="0">
      <w:start w:val="1"/>
      <w:numFmt w:val="bullet"/>
      <w:lvlText w:val="●"/>
      <w:lvlJc w:val="left"/>
      <w:pPr>
        <w:ind w:left="488" w:hanging="225"/>
      </w:pPr>
      <w:rPr>
        <w:sz w:val="24"/>
        <w:szCs w:val="24"/>
      </w:rPr>
    </w:lvl>
    <w:lvl w:ilvl="1">
      <w:start w:val="1"/>
      <w:numFmt w:val="bullet"/>
      <w:lvlText w:val=""/>
      <w:lvlJc w:val="left"/>
      <w:pPr>
        <w:ind w:left="984" w:hanging="225"/>
      </w:pPr>
      <w:rPr/>
    </w:lvl>
    <w:lvl w:ilvl="2">
      <w:start w:val="1"/>
      <w:numFmt w:val="bullet"/>
      <w:lvlText w:val=""/>
      <w:lvlJc w:val="left"/>
      <w:pPr>
        <w:ind w:left="1488" w:hanging="225"/>
      </w:pPr>
      <w:rPr/>
    </w:lvl>
    <w:lvl w:ilvl="3">
      <w:start w:val="1"/>
      <w:numFmt w:val="bullet"/>
      <w:lvlText w:val=""/>
      <w:lvlJc w:val="left"/>
      <w:pPr>
        <w:ind w:left="1992" w:hanging="225"/>
      </w:pPr>
      <w:rPr/>
    </w:lvl>
    <w:lvl w:ilvl="4">
      <w:start w:val="1"/>
      <w:numFmt w:val="bullet"/>
      <w:lvlText w:val=""/>
      <w:lvlJc w:val="left"/>
      <w:pPr>
        <w:ind w:left="2496" w:hanging="225"/>
      </w:pPr>
      <w:rPr/>
    </w:lvl>
    <w:lvl w:ilvl="5">
      <w:start w:val="1"/>
      <w:numFmt w:val="bullet"/>
      <w:lvlText w:val=""/>
      <w:lvlJc w:val="left"/>
      <w:pPr>
        <w:ind w:left="3000" w:hanging="225"/>
      </w:pPr>
      <w:rPr/>
    </w:lvl>
    <w:lvl w:ilvl="6">
      <w:start w:val="1"/>
      <w:numFmt w:val="bullet"/>
      <w:lvlText w:val=""/>
      <w:lvlJc w:val="left"/>
      <w:pPr>
        <w:ind w:left="3504" w:hanging="225"/>
      </w:pPr>
      <w:rPr/>
    </w:lvl>
    <w:lvl w:ilvl="7">
      <w:start w:val="1"/>
      <w:numFmt w:val="bullet"/>
      <w:lvlText w:val=""/>
      <w:lvlJc w:val="left"/>
      <w:pPr>
        <w:ind w:left="4008" w:hanging="225"/>
      </w:pPr>
      <w:rPr/>
    </w:lvl>
    <w:lvl w:ilvl="8">
      <w:start w:val="1"/>
      <w:numFmt w:val="bullet"/>
      <w:lvlText w:val=""/>
      <w:lvlJc w:val="left"/>
      <w:pPr>
        <w:ind w:left="4512" w:hanging="225"/>
      </w:pPr>
      <w:rPr/>
    </w:lvl>
  </w:abstractNum>
  <w:abstractNum w:abstractNumId="3">
    <w:lvl w:ilvl="0">
      <w:start w:val="1"/>
      <w:numFmt w:val="bullet"/>
      <w:lvlText w:val="●"/>
      <w:lvlJc w:val="left"/>
      <w:pPr>
        <w:ind w:left="488" w:hanging="225"/>
      </w:pPr>
      <w:rPr>
        <w:sz w:val="24"/>
        <w:szCs w:val="24"/>
      </w:rPr>
    </w:lvl>
    <w:lvl w:ilvl="1">
      <w:start w:val="1"/>
      <w:numFmt w:val="bullet"/>
      <w:lvlText w:val=""/>
      <w:lvlJc w:val="left"/>
      <w:pPr>
        <w:ind w:left="984" w:hanging="225"/>
      </w:pPr>
      <w:rPr/>
    </w:lvl>
    <w:lvl w:ilvl="2">
      <w:start w:val="1"/>
      <w:numFmt w:val="bullet"/>
      <w:lvlText w:val=""/>
      <w:lvlJc w:val="left"/>
      <w:pPr>
        <w:ind w:left="1488" w:hanging="225"/>
      </w:pPr>
      <w:rPr/>
    </w:lvl>
    <w:lvl w:ilvl="3">
      <w:start w:val="1"/>
      <w:numFmt w:val="bullet"/>
      <w:lvlText w:val=""/>
      <w:lvlJc w:val="left"/>
      <w:pPr>
        <w:ind w:left="1992" w:hanging="225"/>
      </w:pPr>
      <w:rPr/>
    </w:lvl>
    <w:lvl w:ilvl="4">
      <w:start w:val="1"/>
      <w:numFmt w:val="bullet"/>
      <w:lvlText w:val=""/>
      <w:lvlJc w:val="left"/>
      <w:pPr>
        <w:ind w:left="2496" w:hanging="225"/>
      </w:pPr>
      <w:rPr/>
    </w:lvl>
    <w:lvl w:ilvl="5">
      <w:start w:val="1"/>
      <w:numFmt w:val="bullet"/>
      <w:lvlText w:val=""/>
      <w:lvlJc w:val="left"/>
      <w:pPr>
        <w:ind w:left="3000" w:hanging="225"/>
      </w:pPr>
      <w:rPr/>
    </w:lvl>
    <w:lvl w:ilvl="6">
      <w:start w:val="1"/>
      <w:numFmt w:val="bullet"/>
      <w:lvlText w:val=""/>
      <w:lvlJc w:val="left"/>
      <w:pPr>
        <w:ind w:left="3504" w:hanging="225"/>
      </w:pPr>
      <w:rPr/>
    </w:lvl>
    <w:lvl w:ilvl="7">
      <w:start w:val="1"/>
      <w:numFmt w:val="bullet"/>
      <w:lvlText w:val=""/>
      <w:lvlJc w:val="left"/>
      <w:pPr>
        <w:ind w:left="4008" w:hanging="225"/>
      </w:pPr>
      <w:rPr/>
    </w:lvl>
    <w:lvl w:ilvl="8">
      <w:start w:val="1"/>
      <w:numFmt w:val="bullet"/>
      <w:lvlText w:val=""/>
      <w:lvlJc w:val="left"/>
      <w:pPr>
        <w:ind w:left="4512" w:hanging="225"/>
      </w:pPr>
      <w:rPr/>
    </w:lvl>
  </w:abstractNum>
  <w:abstractNum w:abstractNumId="4">
    <w:lvl w:ilvl="0">
      <w:start w:val="1"/>
      <w:numFmt w:val="bullet"/>
      <w:lvlText w:val="●"/>
      <w:lvlJc w:val="left"/>
      <w:pPr>
        <w:ind w:left="488" w:hanging="225"/>
      </w:pPr>
      <w:rPr>
        <w:sz w:val="24"/>
        <w:szCs w:val="24"/>
      </w:rPr>
    </w:lvl>
    <w:lvl w:ilvl="1">
      <w:start w:val="1"/>
      <w:numFmt w:val="bullet"/>
      <w:lvlText w:val=""/>
      <w:lvlJc w:val="left"/>
      <w:pPr>
        <w:ind w:left="984" w:hanging="225"/>
      </w:pPr>
      <w:rPr/>
    </w:lvl>
    <w:lvl w:ilvl="2">
      <w:start w:val="1"/>
      <w:numFmt w:val="bullet"/>
      <w:lvlText w:val=""/>
      <w:lvlJc w:val="left"/>
      <w:pPr>
        <w:ind w:left="1488" w:hanging="225"/>
      </w:pPr>
      <w:rPr/>
    </w:lvl>
    <w:lvl w:ilvl="3">
      <w:start w:val="1"/>
      <w:numFmt w:val="bullet"/>
      <w:lvlText w:val=""/>
      <w:lvlJc w:val="left"/>
      <w:pPr>
        <w:ind w:left="1992" w:hanging="225"/>
      </w:pPr>
      <w:rPr/>
    </w:lvl>
    <w:lvl w:ilvl="4">
      <w:start w:val="1"/>
      <w:numFmt w:val="bullet"/>
      <w:lvlText w:val=""/>
      <w:lvlJc w:val="left"/>
      <w:pPr>
        <w:ind w:left="2496" w:hanging="225"/>
      </w:pPr>
      <w:rPr/>
    </w:lvl>
    <w:lvl w:ilvl="5">
      <w:start w:val="1"/>
      <w:numFmt w:val="bullet"/>
      <w:lvlText w:val=""/>
      <w:lvlJc w:val="left"/>
      <w:pPr>
        <w:ind w:left="3000" w:hanging="225"/>
      </w:pPr>
      <w:rPr/>
    </w:lvl>
    <w:lvl w:ilvl="6">
      <w:start w:val="1"/>
      <w:numFmt w:val="bullet"/>
      <w:lvlText w:val=""/>
      <w:lvlJc w:val="left"/>
      <w:pPr>
        <w:ind w:left="3504" w:hanging="225"/>
      </w:pPr>
      <w:rPr/>
    </w:lvl>
    <w:lvl w:ilvl="7">
      <w:start w:val="1"/>
      <w:numFmt w:val="bullet"/>
      <w:lvlText w:val=""/>
      <w:lvlJc w:val="left"/>
      <w:pPr>
        <w:ind w:left="4008" w:hanging="225"/>
      </w:pPr>
      <w:rPr/>
    </w:lvl>
    <w:lvl w:ilvl="8">
      <w:start w:val="1"/>
      <w:numFmt w:val="bullet"/>
      <w:lvlText w:val=""/>
      <w:lvlJc w:val="left"/>
      <w:pPr>
        <w:ind w:left="4512" w:hanging="225"/>
      </w:pPr>
      <w:rPr/>
    </w:lvl>
  </w:abstractNum>
  <w:abstractNum w:abstractNumId="5">
    <w:lvl w:ilvl="0">
      <w:start w:val="1"/>
      <w:numFmt w:val="bullet"/>
      <w:lvlText w:val="●"/>
      <w:lvlJc w:val="left"/>
      <w:pPr>
        <w:ind w:left="488" w:hanging="225"/>
      </w:pPr>
      <w:rPr>
        <w:sz w:val="24"/>
        <w:szCs w:val="24"/>
      </w:rPr>
    </w:lvl>
    <w:lvl w:ilvl="1">
      <w:start w:val="1"/>
      <w:numFmt w:val="bullet"/>
      <w:lvlText w:val=""/>
      <w:lvlJc w:val="left"/>
      <w:pPr>
        <w:ind w:left="984" w:hanging="225"/>
      </w:pPr>
      <w:rPr/>
    </w:lvl>
    <w:lvl w:ilvl="2">
      <w:start w:val="1"/>
      <w:numFmt w:val="bullet"/>
      <w:lvlText w:val=""/>
      <w:lvlJc w:val="left"/>
      <w:pPr>
        <w:ind w:left="1488" w:hanging="225"/>
      </w:pPr>
      <w:rPr/>
    </w:lvl>
    <w:lvl w:ilvl="3">
      <w:start w:val="1"/>
      <w:numFmt w:val="bullet"/>
      <w:lvlText w:val=""/>
      <w:lvlJc w:val="left"/>
      <w:pPr>
        <w:ind w:left="1992" w:hanging="225"/>
      </w:pPr>
      <w:rPr/>
    </w:lvl>
    <w:lvl w:ilvl="4">
      <w:start w:val="1"/>
      <w:numFmt w:val="bullet"/>
      <w:lvlText w:val=""/>
      <w:lvlJc w:val="left"/>
      <w:pPr>
        <w:ind w:left="2496" w:hanging="225"/>
      </w:pPr>
      <w:rPr/>
    </w:lvl>
    <w:lvl w:ilvl="5">
      <w:start w:val="1"/>
      <w:numFmt w:val="bullet"/>
      <w:lvlText w:val=""/>
      <w:lvlJc w:val="left"/>
      <w:pPr>
        <w:ind w:left="3000" w:hanging="225"/>
      </w:pPr>
      <w:rPr/>
    </w:lvl>
    <w:lvl w:ilvl="6">
      <w:start w:val="1"/>
      <w:numFmt w:val="bullet"/>
      <w:lvlText w:val=""/>
      <w:lvlJc w:val="left"/>
      <w:pPr>
        <w:ind w:left="3504" w:hanging="225"/>
      </w:pPr>
      <w:rPr/>
    </w:lvl>
    <w:lvl w:ilvl="7">
      <w:start w:val="1"/>
      <w:numFmt w:val="bullet"/>
      <w:lvlText w:val=""/>
      <w:lvlJc w:val="left"/>
      <w:pPr>
        <w:ind w:left="4008" w:hanging="225"/>
      </w:pPr>
      <w:rPr/>
    </w:lvl>
    <w:lvl w:ilvl="8">
      <w:start w:val="1"/>
      <w:numFmt w:val="bullet"/>
      <w:lvlText w:val=""/>
      <w:lvlJc w:val="left"/>
      <w:pPr>
        <w:ind w:left="4512" w:hanging="225"/>
      </w:pPr>
      <w:rPr/>
    </w:lvl>
  </w:abstractNum>
  <w:abstractNum w:abstractNumId="6">
    <w:lvl w:ilvl="0">
      <w:start w:val="1"/>
      <w:numFmt w:val="bullet"/>
      <w:lvlText w:val="●"/>
      <w:lvlJc w:val="left"/>
      <w:pPr>
        <w:ind w:left="488" w:hanging="225"/>
      </w:pPr>
      <w:rPr>
        <w:sz w:val="24"/>
        <w:szCs w:val="24"/>
      </w:rPr>
    </w:lvl>
    <w:lvl w:ilvl="1">
      <w:start w:val="1"/>
      <w:numFmt w:val="bullet"/>
      <w:lvlText w:val=""/>
      <w:lvlJc w:val="left"/>
      <w:pPr>
        <w:ind w:left="984" w:hanging="225"/>
      </w:pPr>
      <w:rPr/>
    </w:lvl>
    <w:lvl w:ilvl="2">
      <w:start w:val="1"/>
      <w:numFmt w:val="bullet"/>
      <w:lvlText w:val=""/>
      <w:lvlJc w:val="left"/>
      <w:pPr>
        <w:ind w:left="1488" w:hanging="225"/>
      </w:pPr>
      <w:rPr/>
    </w:lvl>
    <w:lvl w:ilvl="3">
      <w:start w:val="1"/>
      <w:numFmt w:val="bullet"/>
      <w:lvlText w:val=""/>
      <w:lvlJc w:val="left"/>
      <w:pPr>
        <w:ind w:left="1992" w:hanging="225"/>
      </w:pPr>
      <w:rPr/>
    </w:lvl>
    <w:lvl w:ilvl="4">
      <w:start w:val="1"/>
      <w:numFmt w:val="bullet"/>
      <w:lvlText w:val=""/>
      <w:lvlJc w:val="left"/>
      <w:pPr>
        <w:ind w:left="2496" w:hanging="225"/>
      </w:pPr>
      <w:rPr/>
    </w:lvl>
    <w:lvl w:ilvl="5">
      <w:start w:val="1"/>
      <w:numFmt w:val="bullet"/>
      <w:lvlText w:val=""/>
      <w:lvlJc w:val="left"/>
      <w:pPr>
        <w:ind w:left="3000" w:hanging="225"/>
      </w:pPr>
      <w:rPr/>
    </w:lvl>
    <w:lvl w:ilvl="6">
      <w:start w:val="1"/>
      <w:numFmt w:val="bullet"/>
      <w:lvlText w:val=""/>
      <w:lvlJc w:val="left"/>
      <w:pPr>
        <w:ind w:left="3504" w:hanging="225"/>
      </w:pPr>
      <w:rPr/>
    </w:lvl>
    <w:lvl w:ilvl="7">
      <w:start w:val="1"/>
      <w:numFmt w:val="bullet"/>
      <w:lvlText w:val=""/>
      <w:lvlJc w:val="left"/>
      <w:pPr>
        <w:ind w:left="4008" w:hanging="225"/>
      </w:pPr>
      <w:rPr/>
    </w:lvl>
    <w:lvl w:ilvl="8">
      <w:start w:val="1"/>
      <w:numFmt w:val="bullet"/>
      <w:lvlText w:val=""/>
      <w:lvlJc w:val="left"/>
      <w:pPr>
        <w:ind w:left="4512" w:hanging="225"/>
      </w:pPr>
      <w:rPr/>
    </w:lvl>
  </w:abstractNum>
  <w:abstractNum w:abstractNumId="7">
    <w:lvl w:ilvl="0">
      <w:start w:val="1"/>
      <w:numFmt w:val="bullet"/>
      <w:lvlText w:val="●"/>
      <w:lvlJc w:val="left"/>
      <w:pPr>
        <w:ind w:left="488" w:hanging="225"/>
      </w:pPr>
      <w:rPr>
        <w:sz w:val="24"/>
        <w:szCs w:val="24"/>
      </w:rPr>
    </w:lvl>
    <w:lvl w:ilvl="1">
      <w:start w:val="1"/>
      <w:numFmt w:val="bullet"/>
      <w:lvlText w:val=""/>
      <w:lvlJc w:val="left"/>
      <w:pPr>
        <w:ind w:left="984" w:hanging="225"/>
      </w:pPr>
      <w:rPr/>
    </w:lvl>
    <w:lvl w:ilvl="2">
      <w:start w:val="1"/>
      <w:numFmt w:val="bullet"/>
      <w:lvlText w:val=""/>
      <w:lvlJc w:val="left"/>
      <w:pPr>
        <w:ind w:left="1488" w:hanging="225"/>
      </w:pPr>
      <w:rPr/>
    </w:lvl>
    <w:lvl w:ilvl="3">
      <w:start w:val="1"/>
      <w:numFmt w:val="bullet"/>
      <w:lvlText w:val=""/>
      <w:lvlJc w:val="left"/>
      <w:pPr>
        <w:ind w:left="1992" w:hanging="225"/>
      </w:pPr>
      <w:rPr/>
    </w:lvl>
    <w:lvl w:ilvl="4">
      <w:start w:val="1"/>
      <w:numFmt w:val="bullet"/>
      <w:lvlText w:val=""/>
      <w:lvlJc w:val="left"/>
      <w:pPr>
        <w:ind w:left="2496" w:hanging="225"/>
      </w:pPr>
      <w:rPr/>
    </w:lvl>
    <w:lvl w:ilvl="5">
      <w:start w:val="1"/>
      <w:numFmt w:val="bullet"/>
      <w:lvlText w:val=""/>
      <w:lvlJc w:val="left"/>
      <w:pPr>
        <w:ind w:left="3000" w:hanging="225"/>
      </w:pPr>
      <w:rPr/>
    </w:lvl>
    <w:lvl w:ilvl="6">
      <w:start w:val="1"/>
      <w:numFmt w:val="bullet"/>
      <w:lvlText w:val=""/>
      <w:lvlJc w:val="left"/>
      <w:pPr>
        <w:ind w:left="3504" w:hanging="225"/>
      </w:pPr>
      <w:rPr/>
    </w:lvl>
    <w:lvl w:ilvl="7">
      <w:start w:val="1"/>
      <w:numFmt w:val="bullet"/>
      <w:lvlText w:val=""/>
      <w:lvlJc w:val="left"/>
      <w:pPr>
        <w:ind w:left="4008" w:hanging="225"/>
      </w:pPr>
      <w:rPr/>
    </w:lvl>
    <w:lvl w:ilvl="8">
      <w:start w:val="1"/>
      <w:numFmt w:val="bullet"/>
      <w:lvlText w:val=""/>
      <w:lvlJc w:val="left"/>
      <w:pPr>
        <w:ind w:left="4512" w:hanging="225"/>
      </w:pPr>
      <w:rPr/>
    </w:lvl>
  </w:abstractNum>
  <w:abstractNum w:abstractNumId="8">
    <w:lvl w:ilvl="0">
      <w:start w:val="1"/>
      <w:numFmt w:val="bullet"/>
      <w:lvlText w:val="●"/>
      <w:lvlJc w:val="left"/>
      <w:pPr>
        <w:ind w:left="488" w:hanging="225"/>
      </w:pPr>
      <w:rPr>
        <w:sz w:val="24"/>
        <w:szCs w:val="24"/>
      </w:rPr>
    </w:lvl>
    <w:lvl w:ilvl="1">
      <w:start w:val="1"/>
      <w:numFmt w:val="bullet"/>
      <w:lvlText w:val=""/>
      <w:lvlJc w:val="left"/>
      <w:pPr>
        <w:ind w:left="984" w:hanging="225"/>
      </w:pPr>
      <w:rPr/>
    </w:lvl>
    <w:lvl w:ilvl="2">
      <w:start w:val="1"/>
      <w:numFmt w:val="bullet"/>
      <w:lvlText w:val=""/>
      <w:lvlJc w:val="left"/>
      <w:pPr>
        <w:ind w:left="1488" w:hanging="225"/>
      </w:pPr>
      <w:rPr/>
    </w:lvl>
    <w:lvl w:ilvl="3">
      <w:start w:val="1"/>
      <w:numFmt w:val="bullet"/>
      <w:lvlText w:val=""/>
      <w:lvlJc w:val="left"/>
      <w:pPr>
        <w:ind w:left="1992" w:hanging="225"/>
      </w:pPr>
      <w:rPr/>
    </w:lvl>
    <w:lvl w:ilvl="4">
      <w:start w:val="1"/>
      <w:numFmt w:val="bullet"/>
      <w:lvlText w:val=""/>
      <w:lvlJc w:val="left"/>
      <w:pPr>
        <w:ind w:left="2496" w:hanging="225"/>
      </w:pPr>
      <w:rPr/>
    </w:lvl>
    <w:lvl w:ilvl="5">
      <w:start w:val="1"/>
      <w:numFmt w:val="bullet"/>
      <w:lvlText w:val=""/>
      <w:lvlJc w:val="left"/>
      <w:pPr>
        <w:ind w:left="3000" w:hanging="225"/>
      </w:pPr>
      <w:rPr/>
    </w:lvl>
    <w:lvl w:ilvl="6">
      <w:start w:val="1"/>
      <w:numFmt w:val="bullet"/>
      <w:lvlText w:val=""/>
      <w:lvlJc w:val="left"/>
      <w:pPr>
        <w:ind w:left="3504" w:hanging="225"/>
      </w:pPr>
      <w:rPr/>
    </w:lvl>
    <w:lvl w:ilvl="7">
      <w:start w:val="1"/>
      <w:numFmt w:val="bullet"/>
      <w:lvlText w:val=""/>
      <w:lvlJc w:val="left"/>
      <w:pPr>
        <w:ind w:left="4008" w:hanging="225"/>
      </w:pPr>
      <w:rPr/>
    </w:lvl>
    <w:lvl w:ilvl="8">
      <w:start w:val="1"/>
      <w:numFmt w:val="bullet"/>
      <w:lvlText w:val=""/>
      <w:lvlJc w:val="left"/>
      <w:pPr>
        <w:ind w:left="4512" w:hanging="225"/>
      </w:pPr>
      <w:rPr/>
    </w:lvl>
  </w:abstractNum>
  <w:abstractNum w:abstractNumId="9">
    <w:lvl w:ilvl="0">
      <w:start w:val="1"/>
      <w:numFmt w:val="bullet"/>
      <w:lvlText w:val="●"/>
      <w:lvlJc w:val="left"/>
      <w:pPr>
        <w:ind w:left="488" w:hanging="225"/>
      </w:pPr>
      <w:rPr>
        <w:sz w:val="24"/>
        <w:szCs w:val="24"/>
      </w:rPr>
    </w:lvl>
    <w:lvl w:ilvl="1">
      <w:start w:val="1"/>
      <w:numFmt w:val="bullet"/>
      <w:lvlText w:val=""/>
      <w:lvlJc w:val="left"/>
      <w:pPr>
        <w:ind w:left="984" w:hanging="225"/>
      </w:pPr>
      <w:rPr/>
    </w:lvl>
    <w:lvl w:ilvl="2">
      <w:start w:val="1"/>
      <w:numFmt w:val="bullet"/>
      <w:lvlText w:val=""/>
      <w:lvlJc w:val="left"/>
      <w:pPr>
        <w:ind w:left="1488" w:hanging="225"/>
      </w:pPr>
      <w:rPr/>
    </w:lvl>
    <w:lvl w:ilvl="3">
      <w:start w:val="1"/>
      <w:numFmt w:val="bullet"/>
      <w:lvlText w:val=""/>
      <w:lvlJc w:val="left"/>
      <w:pPr>
        <w:ind w:left="1992" w:hanging="225"/>
      </w:pPr>
      <w:rPr/>
    </w:lvl>
    <w:lvl w:ilvl="4">
      <w:start w:val="1"/>
      <w:numFmt w:val="bullet"/>
      <w:lvlText w:val=""/>
      <w:lvlJc w:val="left"/>
      <w:pPr>
        <w:ind w:left="2496" w:hanging="225"/>
      </w:pPr>
      <w:rPr/>
    </w:lvl>
    <w:lvl w:ilvl="5">
      <w:start w:val="1"/>
      <w:numFmt w:val="bullet"/>
      <w:lvlText w:val=""/>
      <w:lvlJc w:val="left"/>
      <w:pPr>
        <w:ind w:left="3000" w:hanging="225"/>
      </w:pPr>
      <w:rPr/>
    </w:lvl>
    <w:lvl w:ilvl="6">
      <w:start w:val="1"/>
      <w:numFmt w:val="bullet"/>
      <w:lvlText w:val=""/>
      <w:lvlJc w:val="left"/>
      <w:pPr>
        <w:ind w:left="3504" w:hanging="225"/>
      </w:pPr>
      <w:rPr/>
    </w:lvl>
    <w:lvl w:ilvl="7">
      <w:start w:val="1"/>
      <w:numFmt w:val="bullet"/>
      <w:lvlText w:val=""/>
      <w:lvlJc w:val="left"/>
      <w:pPr>
        <w:ind w:left="4008" w:hanging="225"/>
      </w:pPr>
      <w:rPr/>
    </w:lvl>
    <w:lvl w:ilvl="8">
      <w:start w:val="1"/>
      <w:numFmt w:val="bullet"/>
      <w:lvlText w:val=""/>
      <w:lvlJc w:val="left"/>
      <w:pPr>
        <w:ind w:left="4512" w:hanging="225"/>
      </w:pPr>
      <w:rPr/>
    </w:lvl>
  </w:abstractNum>
  <w:abstractNum w:abstractNumId="10">
    <w:lvl w:ilvl="0">
      <w:start w:val="1"/>
      <w:numFmt w:val="bullet"/>
      <w:lvlText w:val="●"/>
      <w:lvlJc w:val="left"/>
      <w:pPr>
        <w:ind w:left="488" w:hanging="225"/>
      </w:pPr>
      <w:rPr>
        <w:sz w:val="24"/>
        <w:szCs w:val="24"/>
      </w:rPr>
    </w:lvl>
    <w:lvl w:ilvl="1">
      <w:start w:val="1"/>
      <w:numFmt w:val="bullet"/>
      <w:lvlText w:val=""/>
      <w:lvlJc w:val="left"/>
      <w:pPr>
        <w:ind w:left="984" w:hanging="225"/>
      </w:pPr>
      <w:rPr/>
    </w:lvl>
    <w:lvl w:ilvl="2">
      <w:start w:val="1"/>
      <w:numFmt w:val="bullet"/>
      <w:lvlText w:val=""/>
      <w:lvlJc w:val="left"/>
      <w:pPr>
        <w:ind w:left="1488" w:hanging="225"/>
      </w:pPr>
      <w:rPr/>
    </w:lvl>
    <w:lvl w:ilvl="3">
      <w:start w:val="1"/>
      <w:numFmt w:val="bullet"/>
      <w:lvlText w:val=""/>
      <w:lvlJc w:val="left"/>
      <w:pPr>
        <w:ind w:left="1992" w:hanging="225"/>
      </w:pPr>
      <w:rPr/>
    </w:lvl>
    <w:lvl w:ilvl="4">
      <w:start w:val="1"/>
      <w:numFmt w:val="bullet"/>
      <w:lvlText w:val=""/>
      <w:lvlJc w:val="left"/>
      <w:pPr>
        <w:ind w:left="2496" w:hanging="225"/>
      </w:pPr>
      <w:rPr/>
    </w:lvl>
    <w:lvl w:ilvl="5">
      <w:start w:val="1"/>
      <w:numFmt w:val="bullet"/>
      <w:lvlText w:val=""/>
      <w:lvlJc w:val="left"/>
      <w:pPr>
        <w:ind w:left="3000" w:hanging="225"/>
      </w:pPr>
      <w:rPr/>
    </w:lvl>
    <w:lvl w:ilvl="6">
      <w:start w:val="1"/>
      <w:numFmt w:val="bullet"/>
      <w:lvlText w:val=""/>
      <w:lvlJc w:val="left"/>
      <w:pPr>
        <w:ind w:left="3504" w:hanging="225"/>
      </w:pPr>
      <w:rPr/>
    </w:lvl>
    <w:lvl w:ilvl="7">
      <w:start w:val="1"/>
      <w:numFmt w:val="bullet"/>
      <w:lvlText w:val=""/>
      <w:lvlJc w:val="left"/>
      <w:pPr>
        <w:ind w:left="4008" w:hanging="225"/>
      </w:pPr>
      <w:rPr/>
    </w:lvl>
    <w:lvl w:ilvl="8">
      <w:start w:val="1"/>
      <w:numFmt w:val="bullet"/>
      <w:lvlText w:val=""/>
      <w:lvlJc w:val="left"/>
      <w:pPr>
        <w:ind w:left="4512" w:hanging="225"/>
      </w:pPr>
      <w:rPr/>
    </w:lvl>
  </w:abstractNum>
  <w:abstractNum w:abstractNumId="11">
    <w:lvl w:ilvl="0">
      <w:start w:val="1"/>
      <w:numFmt w:val="bullet"/>
      <w:lvlText w:val="●"/>
      <w:lvlJc w:val="left"/>
      <w:pPr>
        <w:ind w:left="488" w:hanging="225"/>
      </w:pPr>
      <w:rPr>
        <w:sz w:val="24"/>
        <w:szCs w:val="24"/>
      </w:rPr>
    </w:lvl>
    <w:lvl w:ilvl="1">
      <w:start w:val="1"/>
      <w:numFmt w:val="bullet"/>
      <w:lvlText w:val=""/>
      <w:lvlJc w:val="left"/>
      <w:pPr>
        <w:ind w:left="984" w:hanging="225"/>
      </w:pPr>
      <w:rPr/>
    </w:lvl>
    <w:lvl w:ilvl="2">
      <w:start w:val="1"/>
      <w:numFmt w:val="bullet"/>
      <w:lvlText w:val=""/>
      <w:lvlJc w:val="left"/>
      <w:pPr>
        <w:ind w:left="1488" w:hanging="225"/>
      </w:pPr>
      <w:rPr/>
    </w:lvl>
    <w:lvl w:ilvl="3">
      <w:start w:val="1"/>
      <w:numFmt w:val="bullet"/>
      <w:lvlText w:val=""/>
      <w:lvlJc w:val="left"/>
      <w:pPr>
        <w:ind w:left="1992" w:hanging="225"/>
      </w:pPr>
      <w:rPr/>
    </w:lvl>
    <w:lvl w:ilvl="4">
      <w:start w:val="1"/>
      <w:numFmt w:val="bullet"/>
      <w:lvlText w:val=""/>
      <w:lvlJc w:val="left"/>
      <w:pPr>
        <w:ind w:left="2496" w:hanging="225"/>
      </w:pPr>
      <w:rPr/>
    </w:lvl>
    <w:lvl w:ilvl="5">
      <w:start w:val="1"/>
      <w:numFmt w:val="bullet"/>
      <w:lvlText w:val=""/>
      <w:lvlJc w:val="left"/>
      <w:pPr>
        <w:ind w:left="3000" w:hanging="225"/>
      </w:pPr>
      <w:rPr/>
    </w:lvl>
    <w:lvl w:ilvl="6">
      <w:start w:val="1"/>
      <w:numFmt w:val="bullet"/>
      <w:lvlText w:val=""/>
      <w:lvlJc w:val="left"/>
      <w:pPr>
        <w:ind w:left="3504" w:hanging="225"/>
      </w:pPr>
      <w:rPr/>
    </w:lvl>
    <w:lvl w:ilvl="7">
      <w:start w:val="1"/>
      <w:numFmt w:val="bullet"/>
      <w:lvlText w:val=""/>
      <w:lvlJc w:val="left"/>
      <w:pPr>
        <w:ind w:left="4008" w:hanging="225"/>
      </w:pPr>
      <w:rPr/>
    </w:lvl>
    <w:lvl w:ilvl="8">
      <w:start w:val="1"/>
      <w:numFmt w:val="bullet"/>
      <w:lvlText w:val=""/>
      <w:lvlJc w:val="left"/>
      <w:pPr>
        <w:ind w:left="4512" w:hanging="225"/>
      </w:pPr>
      <w:rPr/>
    </w:lvl>
  </w:abstractNum>
  <w:abstractNum w:abstractNumId="12">
    <w:lvl w:ilvl="0">
      <w:start w:val="1"/>
      <w:numFmt w:val="bullet"/>
      <w:lvlText w:val="●"/>
      <w:lvlJc w:val="left"/>
      <w:pPr>
        <w:ind w:left="488" w:hanging="225"/>
      </w:pPr>
      <w:rPr>
        <w:sz w:val="24"/>
        <w:szCs w:val="24"/>
      </w:rPr>
    </w:lvl>
    <w:lvl w:ilvl="1">
      <w:start w:val="1"/>
      <w:numFmt w:val="bullet"/>
      <w:lvlText w:val=""/>
      <w:lvlJc w:val="left"/>
      <w:pPr>
        <w:ind w:left="984" w:hanging="225"/>
      </w:pPr>
      <w:rPr/>
    </w:lvl>
    <w:lvl w:ilvl="2">
      <w:start w:val="1"/>
      <w:numFmt w:val="bullet"/>
      <w:lvlText w:val=""/>
      <w:lvlJc w:val="left"/>
      <w:pPr>
        <w:ind w:left="1488" w:hanging="225"/>
      </w:pPr>
      <w:rPr/>
    </w:lvl>
    <w:lvl w:ilvl="3">
      <w:start w:val="1"/>
      <w:numFmt w:val="bullet"/>
      <w:lvlText w:val=""/>
      <w:lvlJc w:val="left"/>
      <w:pPr>
        <w:ind w:left="1992" w:hanging="225"/>
      </w:pPr>
      <w:rPr/>
    </w:lvl>
    <w:lvl w:ilvl="4">
      <w:start w:val="1"/>
      <w:numFmt w:val="bullet"/>
      <w:lvlText w:val=""/>
      <w:lvlJc w:val="left"/>
      <w:pPr>
        <w:ind w:left="2496" w:hanging="225"/>
      </w:pPr>
      <w:rPr/>
    </w:lvl>
    <w:lvl w:ilvl="5">
      <w:start w:val="1"/>
      <w:numFmt w:val="bullet"/>
      <w:lvlText w:val=""/>
      <w:lvlJc w:val="left"/>
      <w:pPr>
        <w:ind w:left="3000" w:hanging="225"/>
      </w:pPr>
      <w:rPr/>
    </w:lvl>
    <w:lvl w:ilvl="6">
      <w:start w:val="1"/>
      <w:numFmt w:val="bullet"/>
      <w:lvlText w:val=""/>
      <w:lvlJc w:val="left"/>
      <w:pPr>
        <w:ind w:left="3504" w:hanging="225"/>
      </w:pPr>
      <w:rPr/>
    </w:lvl>
    <w:lvl w:ilvl="7">
      <w:start w:val="1"/>
      <w:numFmt w:val="bullet"/>
      <w:lvlText w:val=""/>
      <w:lvlJc w:val="left"/>
      <w:pPr>
        <w:ind w:left="4008" w:hanging="225"/>
      </w:pPr>
      <w:rPr/>
    </w:lvl>
    <w:lvl w:ilvl="8">
      <w:start w:val="1"/>
      <w:numFmt w:val="bullet"/>
      <w:lvlText w:val=""/>
      <w:lvlJc w:val="left"/>
      <w:pPr>
        <w:ind w:left="4512" w:hanging="225"/>
      </w:pPr>
      <w:rPr/>
    </w:lvl>
  </w:abstractNum>
  <w:abstractNum w:abstractNumId="13">
    <w:lvl w:ilvl="0">
      <w:start w:val="1"/>
      <w:numFmt w:val="bullet"/>
      <w:lvlText w:val="●"/>
      <w:lvlJc w:val="left"/>
      <w:pPr>
        <w:ind w:left="488" w:hanging="225"/>
      </w:pPr>
      <w:rPr>
        <w:sz w:val="24"/>
        <w:szCs w:val="24"/>
      </w:rPr>
    </w:lvl>
    <w:lvl w:ilvl="1">
      <w:start w:val="1"/>
      <w:numFmt w:val="bullet"/>
      <w:lvlText w:val=""/>
      <w:lvlJc w:val="left"/>
      <w:pPr>
        <w:ind w:left="984" w:hanging="225"/>
      </w:pPr>
      <w:rPr/>
    </w:lvl>
    <w:lvl w:ilvl="2">
      <w:start w:val="1"/>
      <w:numFmt w:val="bullet"/>
      <w:lvlText w:val=""/>
      <w:lvlJc w:val="left"/>
      <w:pPr>
        <w:ind w:left="1488" w:hanging="225"/>
      </w:pPr>
      <w:rPr/>
    </w:lvl>
    <w:lvl w:ilvl="3">
      <w:start w:val="1"/>
      <w:numFmt w:val="bullet"/>
      <w:lvlText w:val=""/>
      <w:lvlJc w:val="left"/>
      <w:pPr>
        <w:ind w:left="1992" w:hanging="225"/>
      </w:pPr>
      <w:rPr/>
    </w:lvl>
    <w:lvl w:ilvl="4">
      <w:start w:val="1"/>
      <w:numFmt w:val="bullet"/>
      <w:lvlText w:val=""/>
      <w:lvlJc w:val="left"/>
      <w:pPr>
        <w:ind w:left="2496" w:hanging="225"/>
      </w:pPr>
      <w:rPr/>
    </w:lvl>
    <w:lvl w:ilvl="5">
      <w:start w:val="1"/>
      <w:numFmt w:val="bullet"/>
      <w:lvlText w:val=""/>
      <w:lvlJc w:val="left"/>
      <w:pPr>
        <w:ind w:left="3000" w:hanging="225"/>
      </w:pPr>
      <w:rPr/>
    </w:lvl>
    <w:lvl w:ilvl="6">
      <w:start w:val="1"/>
      <w:numFmt w:val="bullet"/>
      <w:lvlText w:val=""/>
      <w:lvlJc w:val="left"/>
      <w:pPr>
        <w:ind w:left="3504" w:hanging="225"/>
      </w:pPr>
      <w:rPr/>
    </w:lvl>
    <w:lvl w:ilvl="7">
      <w:start w:val="1"/>
      <w:numFmt w:val="bullet"/>
      <w:lvlText w:val=""/>
      <w:lvlJc w:val="left"/>
      <w:pPr>
        <w:ind w:left="4008" w:hanging="225"/>
      </w:pPr>
      <w:rPr/>
    </w:lvl>
    <w:lvl w:ilvl="8">
      <w:start w:val="1"/>
      <w:numFmt w:val="bullet"/>
      <w:lvlText w:val=""/>
      <w:lvlJc w:val="left"/>
      <w:pPr>
        <w:ind w:left="4512" w:hanging="225"/>
      </w:pPr>
      <w:rPr/>
    </w:lvl>
  </w:abstractNum>
  <w:abstractNum w:abstractNumId="14">
    <w:lvl w:ilvl="0">
      <w:start w:val="1"/>
      <w:numFmt w:val="bullet"/>
      <w:lvlText w:val="●"/>
      <w:lvlJc w:val="left"/>
      <w:pPr>
        <w:ind w:left="488" w:hanging="225"/>
      </w:pPr>
      <w:rPr>
        <w:sz w:val="24"/>
        <w:szCs w:val="24"/>
      </w:rPr>
    </w:lvl>
    <w:lvl w:ilvl="1">
      <w:start w:val="1"/>
      <w:numFmt w:val="bullet"/>
      <w:lvlText w:val=""/>
      <w:lvlJc w:val="left"/>
      <w:pPr>
        <w:ind w:left="984" w:hanging="225"/>
      </w:pPr>
      <w:rPr/>
    </w:lvl>
    <w:lvl w:ilvl="2">
      <w:start w:val="1"/>
      <w:numFmt w:val="bullet"/>
      <w:lvlText w:val=""/>
      <w:lvlJc w:val="left"/>
      <w:pPr>
        <w:ind w:left="1488" w:hanging="225"/>
      </w:pPr>
      <w:rPr/>
    </w:lvl>
    <w:lvl w:ilvl="3">
      <w:start w:val="1"/>
      <w:numFmt w:val="bullet"/>
      <w:lvlText w:val=""/>
      <w:lvlJc w:val="left"/>
      <w:pPr>
        <w:ind w:left="1992" w:hanging="225"/>
      </w:pPr>
      <w:rPr/>
    </w:lvl>
    <w:lvl w:ilvl="4">
      <w:start w:val="1"/>
      <w:numFmt w:val="bullet"/>
      <w:lvlText w:val=""/>
      <w:lvlJc w:val="left"/>
      <w:pPr>
        <w:ind w:left="2496" w:hanging="225"/>
      </w:pPr>
      <w:rPr/>
    </w:lvl>
    <w:lvl w:ilvl="5">
      <w:start w:val="1"/>
      <w:numFmt w:val="bullet"/>
      <w:lvlText w:val=""/>
      <w:lvlJc w:val="left"/>
      <w:pPr>
        <w:ind w:left="3000" w:hanging="225"/>
      </w:pPr>
      <w:rPr/>
    </w:lvl>
    <w:lvl w:ilvl="6">
      <w:start w:val="1"/>
      <w:numFmt w:val="bullet"/>
      <w:lvlText w:val=""/>
      <w:lvlJc w:val="left"/>
      <w:pPr>
        <w:ind w:left="3504" w:hanging="225"/>
      </w:pPr>
      <w:rPr/>
    </w:lvl>
    <w:lvl w:ilvl="7">
      <w:start w:val="1"/>
      <w:numFmt w:val="bullet"/>
      <w:lvlText w:val=""/>
      <w:lvlJc w:val="left"/>
      <w:pPr>
        <w:ind w:left="4008" w:hanging="225"/>
      </w:pPr>
      <w:rPr/>
    </w:lvl>
    <w:lvl w:ilvl="8">
      <w:start w:val="1"/>
      <w:numFmt w:val="bullet"/>
      <w:lvlText w:val=""/>
      <w:lvlJc w:val="left"/>
      <w:pPr>
        <w:ind w:left="4512" w:hanging="225"/>
      </w:pPr>
      <w:rPr/>
    </w:lvl>
  </w:abstractNum>
  <w:abstractNum w:abstractNumId="15">
    <w:lvl w:ilvl="0">
      <w:start w:val="1"/>
      <w:numFmt w:val="bullet"/>
      <w:lvlText w:val="●"/>
      <w:lvlJc w:val="left"/>
      <w:pPr>
        <w:ind w:left="488" w:hanging="285"/>
      </w:pPr>
      <w:rPr>
        <w:sz w:val="24"/>
        <w:szCs w:val="24"/>
      </w:rPr>
    </w:lvl>
    <w:lvl w:ilvl="1">
      <w:start w:val="1"/>
      <w:numFmt w:val="bullet"/>
      <w:lvlText w:val=""/>
      <w:lvlJc w:val="left"/>
      <w:pPr>
        <w:ind w:left="984" w:hanging="285"/>
      </w:pPr>
      <w:rPr/>
    </w:lvl>
    <w:lvl w:ilvl="2">
      <w:start w:val="1"/>
      <w:numFmt w:val="bullet"/>
      <w:lvlText w:val=""/>
      <w:lvlJc w:val="left"/>
      <w:pPr>
        <w:ind w:left="1488" w:hanging="285"/>
      </w:pPr>
      <w:rPr/>
    </w:lvl>
    <w:lvl w:ilvl="3">
      <w:start w:val="1"/>
      <w:numFmt w:val="bullet"/>
      <w:lvlText w:val=""/>
      <w:lvlJc w:val="left"/>
      <w:pPr>
        <w:ind w:left="1992" w:hanging="285"/>
      </w:pPr>
      <w:rPr/>
    </w:lvl>
    <w:lvl w:ilvl="4">
      <w:start w:val="1"/>
      <w:numFmt w:val="bullet"/>
      <w:lvlText w:val=""/>
      <w:lvlJc w:val="left"/>
      <w:pPr>
        <w:ind w:left="2496" w:hanging="285"/>
      </w:pPr>
      <w:rPr/>
    </w:lvl>
    <w:lvl w:ilvl="5">
      <w:start w:val="1"/>
      <w:numFmt w:val="bullet"/>
      <w:lvlText w:val=""/>
      <w:lvlJc w:val="left"/>
      <w:pPr>
        <w:ind w:left="3000" w:hanging="285"/>
      </w:pPr>
      <w:rPr/>
    </w:lvl>
    <w:lvl w:ilvl="6">
      <w:start w:val="1"/>
      <w:numFmt w:val="bullet"/>
      <w:lvlText w:val=""/>
      <w:lvlJc w:val="left"/>
      <w:pPr>
        <w:ind w:left="3504" w:hanging="285"/>
      </w:pPr>
      <w:rPr/>
    </w:lvl>
    <w:lvl w:ilvl="7">
      <w:start w:val="1"/>
      <w:numFmt w:val="bullet"/>
      <w:lvlText w:val=""/>
      <w:lvlJc w:val="left"/>
      <w:pPr>
        <w:ind w:left="4008" w:hanging="285"/>
      </w:pPr>
      <w:rPr/>
    </w:lvl>
    <w:lvl w:ilvl="8">
      <w:start w:val="1"/>
      <w:numFmt w:val="bullet"/>
      <w:lvlText w:val=""/>
      <w:lvlJc w:val="left"/>
      <w:pPr>
        <w:ind w:left="4512" w:hanging="285"/>
      </w:pPr>
      <w:rPr/>
    </w:lvl>
  </w:abstractNum>
  <w:abstractNum w:abstractNumId="16">
    <w:lvl w:ilvl="0">
      <w:start w:val="1"/>
      <w:numFmt w:val="bullet"/>
      <w:lvlText w:val="●"/>
      <w:lvlJc w:val="left"/>
      <w:pPr>
        <w:ind w:left="835" w:hanging="360"/>
      </w:pPr>
      <w:rPr>
        <w:rFonts w:ascii="Noto Sans Symbols" w:cs="Noto Sans Symbols" w:eastAsia="Noto Sans Symbols" w:hAnsi="Noto Sans Symbols"/>
        <w:sz w:val="24"/>
        <w:szCs w:val="24"/>
      </w:rPr>
    </w:lvl>
    <w:lvl w:ilvl="1">
      <w:start w:val="1"/>
      <w:numFmt w:val="bullet"/>
      <w:lvlText w:val=""/>
      <w:lvlJc w:val="left"/>
      <w:pPr>
        <w:ind w:left="1860" w:hanging="360"/>
      </w:pPr>
      <w:rPr/>
    </w:lvl>
    <w:lvl w:ilvl="2">
      <w:start w:val="1"/>
      <w:numFmt w:val="bullet"/>
      <w:lvlText w:val=""/>
      <w:lvlJc w:val="left"/>
      <w:pPr>
        <w:ind w:left="2880" w:hanging="360"/>
      </w:pPr>
      <w:rPr/>
    </w:lvl>
    <w:lvl w:ilvl="3">
      <w:start w:val="1"/>
      <w:numFmt w:val="bullet"/>
      <w:lvlText w:val=""/>
      <w:lvlJc w:val="left"/>
      <w:pPr>
        <w:ind w:left="3900" w:hanging="360"/>
      </w:pPr>
      <w:rPr/>
    </w:lvl>
    <w:lvl w:ilvl="4">
      <w:start w:val="1"/>
      <w:numFmt w:val="bullet"/>
      <w:lvlText w:val=""/>
      <w:lvlJc w:val="left"/>
      <w:pPr>
        <w:ind w:left="4920" w:hanging="360"/>
      </w:pPr>
      <w:rPr/>
    </w:lvl>
    <w:lvl w:ilvl="5">
      <w:start w:val="1"/>
      <w:numFmt w:val="bullet"/>
      <w:lvlText w:val=""/>
      <w:lvlJc w:val="left"/>
      <w:pPr>
        <w:ind w:left="5940" w:hanging="360"/>
      </w:pPr>
      <w:rPr/>
    </w:lvl>
    <w:lvl w:ilvl="6">
      <w:start w:val="1"/>
      <w:numFmt w:val="bullet"/>
      <w:lvlText w:val=""/>
      <w:lvlJc w:val="left"/>
      <w:pPr>
        <w:ind w:left="6960" w:hanging="360"/>
      </w:pPr>
      <w:rPr/>
    </w:lvl>
    <w:lvl w:ilvl="7">
      <w:start w:val="1"/>
      <w:numFmt w:val="bullet"/>
      <w:lvlText w:val=""/>
      <w:lvlJc w:val="left"/>
      <w:pPr>
        <w:ind w:left="7980" w:hanging="360"/>
      </w:pPr>
      <w:rPr/>
    </w:lvl>
    <w:lvl w:ilvl="8">
      <w:start w:val="1"/>
      <w:numFmt w:val="bullet"/>
      <w:lvlText w:val=""/>
      <w:lvlJc w:val="left"/>
      <w:pPr>
        <w:ind w:left="9000" w:hanging="360"/>
      </w:pPr>
      <w:rPr/>
    </w:lvl>
  </w:abstractNum>
  <w:abstractNum w:abstractNumId="17">
    <w:lvl w:ilvl="0">
      <w:start w:val="1"/>
      <w:numFmt w:val="decimal"/>
      <w:lvlText w:val="P-%1."/>
      <w:lvlJc w:val="left"/>
      <w:pPr>
        <w:ind w:left="1080" w:hanging="810"/>
      </w:pPr>
      <w:rPr/>
    </w:lvl>
    <w:lvl w:ilvl="1">
      <w:start w:val="1"/>
      <w:numFmt w:val="decimal"/>
      <w:lvlText w:val="P-%2."/>
      <w:lvlJc w:val="left"/>
      <w:pPr>
        <w:ind w:left="1414" w:hanging="283"/>
      </w:pPr>
      <w:rPr/>
    </w:lvl>
    <w:lvl w:ilvl="2">
      <w:start w:val="1"/>
      <w:numFmt w:val="decimal"/>
      <w:lvlText w:val="P-%3."/>
      <w:lvlJc w:val="left"/>
      <w:pPr>
        <w:ind w:left="2121" w:hanging="283.0000000000002"/>
      </w:pPr>
      <w:rPr/>
    </w:lvl>
    <w:lvl w:ilvl="3">
      <w:start w:val="1"/>
      <w:numFmt w:val="decimal"/>
      <w:lvlText w:val="P-%4."/>
      <w:lvlJc w:val="left"/>
      <w:pPr>
        <w:ind w:left="2828" w:hanging="283"/>
      </w:pPr>
      <w:rPr/>
    </w:lvl>
    <w:lvl w:ilvl="4">
      <w:start w:val="1"/>
      <w:numFmt w:val="decimal"/>
      <w:lvlText w:val="P-%5."/>
      <w:lvlJc w:val="left"/>
      <w:pPr>
        <w:ind w:left="3535" w:hanging="283"/>
      </w:pPr>
      <w:rPr/>
    </w:lvl>
    <w:lvl w:ilvl="5">
      <w:start w:val="1"/>
      <w:numFmt w:val="decimal"/>
      <w:lvlText w:val="P-%6."/>
      <w:lvlJc w:val="left"/>
      <w:pPr>
        <w:ind w:left="4242" w:hanging="283"/>
      </w:pPr>
      <w:rPr/>
    </w:lvl>
    <w:lvl w:ilvl="6">
      <w:start w:val="1"/>
      <w:numFmt w:val="decimal"/>
      <w:lvlText w:val="P-%7."/>
      <w:lvlJc w:val="left"/>
      <w:pPr>
        <w:ind w:left="4949" w:hanging="283"/>
      </w:pPr>
      <w:rPr/>
    </w:lvl>
    <w:lvl w:ilvl="7">
      <w:start w:val="1"/>
      <w:numFmt w:val="decimal"/>
      <w:lvlText w:val="P-%8."/>
      <w:lvlJc w:val="left"/>
      <w:pPr>
        <w:ind w:left="5656" w:hanging="282"/>
      </w:pPr>
      <w:rPr/>
    </w:lvl>
    <w:lvl w:ilvl="8">
      <w:start w:val="1"/>
      <w:numFmt w:val="decimal"/>
      <w:lvlText w:val="P-%9."/>
      <w:lvlJc w:val="left"/>
      <w:pPr>
        <w:ind w:left="6363"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5"/>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ind w:left="115"/>
      <w:jc w:val="both"/>
    </w:pPr>
    <w:rPr>
      <w:b w:val="1"/>
      <w:sz w:val="32"/>
      <w:szCs w:val="32"/>
    </w:rPr>
  </w:style>
  <w:style w:type="paragraph" w:styleId="Normal" w:default="1">
    <w:name w:val="Normal"/>
    <w:uiPriority w:val="1"/>
    <w:qFormat w:val="1"/>
    <w:rsid w:val="00966B5D"/>
  </w:style>
  <w:style w:type="paragraph" w:styleId="Heading1">
    <w:name w:val="heading 1"/>
    <w:basedOn w:val="Normal"/>
    <w:uiPriority w:val="1"/>
    <w:qFormat w:val="1"/>
    <w:rsid w:val="00966B5D"/>
    <w:pPr>
      <w:ind w:left="115"/>
      <w:outlineLvl w:val="0"/>
    </w:pPr>
    <w:rPr>
      <w:b w:val="1"/>
      <w:bCs w:val="1"/>
      <w:sz w:val="24"/>
      <w:szCs w:val="24"/>
    </w:rPr>
  </w:style>
  <w:style w:type="paragraph" w:styleId="Heading2">
    <w:name w:val="heading 2"/>
    <w:basedOn w:val="Normal"/>
    <w:next w:val="Normal"/>
    <w:rsid w:val="00D07D64"/>
    <w:pPr>
      <w:keepNext w:val="1"/>
      <w:keepLines w:val="1"/>
      <w:spacing w:after="80" w:before="360"/>
      <w:outlineLvl w:val="1"/>
    </w:pPr>
    <w:rPr>
      <w:b w:val="1"/>
      <w:sz w:val="36"/>
      <w:szCs w:val="36"/>
    </w:rPr>
  </w:style>
  <w:style w:type="paragraph" w:styleId="Heading3">
    <w:name w:val="heading 3"/>
    <w:basedOn w:val="Normal"/>
    <w:next w:val="Normal"/>
    <w:rsid w:val="00D07D64"/>
    <w:pPr>
      <w:keepNext w:val="1"/>
      <w:keepLines w:val="1"/>
      <w:spacing w:after="80" w:before="280"/>
      <w:outlineLvl w:val="2"/>
    </w:pPr>
    <w:rPr>
      <w:b w:val="1"/>
      <w:sz w:val="28"/>
      <w:szCs w:val="28"/>
    </w:rPr>
  </w:style>
  <w:style w:type="paragraph" w:styleId="Heading4">
    <w:name w:val="heading 4"/>
    <w:basedOn w:val="Normal"/>
    <w:next w:val="Normal"/>
    <w:rsid w:val="00D07D64"/>
    <w:pPr>
      <w:keepNext w:val="1"/>
      <w:keepLines w:val="1"/>
      <w:spacing w:after="40" w:before="240"/>
      <w:outlineLvl w:val="3"/>
    </w:pPr>
    <w:rPr>
      <w:b w:val="1"/>
      <w:sz w:val="24"/>
      <w:szCs w:val="24"/>
    </w:rPr>
  </w:style>
  <w:style w:type="paragraph" w:styleId="Heading5">
    <w:name w:val="heading 5"/>
    <w:basedOn w:val="Normal"/>
    <w:next w:val="Normal"/>
    <w:rsid w:val="00D07D64"/>
    <w:pPr>
      <w:keepNext w:val="1"/>
      <w:keepLines w:val="1"/>
      <w:spacing w:after="40" w:before="220"/>
      <w:outlineLvl w:val="4"/>
    </w:pPr>
    <w:rPr>
      <w:b w:val="1"/>
    </w:rPr>
  </w:style>
  <w:style w:type="paragraph" w:styleId="Heading6">
    <w:name w:val="heading 6"/>
    <w:basedOn w:val="Normal"/>
    <w:next w:val="Normal"/>
    <w:rsid w:val="00D07D64"/>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uiPriority w:val="1"/>
    <w:qFormat w:val="1"/>
    <w:rsid w:val="00966B5D"/>
    <w:pPr>
      <w:ind w:left="115"/>
      <w:jc w:val="both"/>
    </w:pPr>
    <w:rPr>
      <w:b w:val="1"/>
      <w:bCs w:val="1"/>
      <w:sz w:val="32"/>
      <w:szCs w:val="32"/>
    </w:rPr>
  </w:style>
  <w:style w:type="character" w:styleId="ListLabel1" w:customStyle="1">
    <w:name w:val="ListLabel 1"/>
    <w:qFormat w:val="1"/>
    <w:rsid w:val="00D07D64"/>
    <w:rPr>
      <w:rFonts w:cs="Arial" w:eastAsia="Arial"/>
      <w:w w:val="100"/>
      <w:sz w:val="24"/>
      <w:szCs w:val="24"/>
      <w:lang w:bidi="ar-SA" w:eastAsia="en-US" w:val="en-US"/>
    </w:rPr>
  </w:style>
  <w:style w:type="character" w:styleId="ListLabel2" w:customStyle="1">
    <w:name w:val="ListLabel 2"/>
    <w:qFormat w:val="1"/>
    <w:rsid w:val="00D07D64"/>
    <w:rPr>
      <w:lang w:bidi="ar-SA" w:eastAsia="en-US" w:val="en-US"/>
    </w:rPr>
  </w:style>
  <w:style w:type="character" w:styleId="ListLabel3" w:customStyle="1">
    <w:name w:val="ListLabel 3"/>
    <w:qFormat w:val="1"/>
    <w:rsid w:val="00D07D64"/>
    <w:rPr>
      <w:lang w:bidi="ar-SA" w:eastAsia="en-US" w:val="en-US"/>
    </w:rPr>
  </w:style>
  <w:style w:type="character" w:styleId="ListLabel4" w:customStyle="1">
    <w:name w:val="ListLabel 4"/>
    <w:qFormat w:val="1"/>
    <w:rsid w:val="00D07D64"/>
    <w:rPr>
      <w:lang w:bidi="ar-SA" w:eastAsia="en-US" w:val="en-US"/>
    </w:rPr>
  </w:style>
  <w:style w:type="character" w:styleId="ListLabel5" w:customStyle="1">
    <w:name w:val="ListLabel 5"/>
    <w:qFormat w:val="1"/>
    <w:rsid w:val="00D07D64"/>
    <w:rPr>
      <w:lang w:bidi="ar-SA" w:eastAsia="en-US" w:val="en-US"/>
    </w:rPr>
  </w:style>
  <w:style w:type="character" w:styleId="ListLabel6" w:customStyle="1">
    <w:name w:val="ListLabel 6"/>
    <w:qFormat w:val="1"/>
    <w:rsid w:val="00D07D64"/>
    <w:rPr>
      <w:lang w:bidi="ar-SA" w:eastAsia="en-US" w:val="en-US"/>
    </w:rPr>
  </w:style>
  <w:style w:type="character" w:styleId="ListLabel7" w:customStyle="1">
    <w:name w:val="ListLabel 7"/>
    <w:qFormat w:val="1"/>
    <w:rsid w:val="00D07D64"/>
    <w:rPr>
      <w:lang w:bidi="ar-SA" w:eastAsia="en-US" w:val="en-US"/>
    </w:rPr>
  </w:style>
  <w:style w:type="character" w:styleId="ListLabel8" w:customStyle="1">
    <w:name w:val="ListLabel 8"/>
    <w:qFormat w:val="1"/>
    <w:rsid w:val="00D07D64"/>
    <w:rPr>
      <w:lang w:bidi="ar-SA" w:eastAsia="en-US" w:val="en-US"/>
    </w:rPr>
  </w:style>
  <w:style w:type="character" w:styleId="ListLabel9" w:customStyle="1">
    <w:name w:val="ListLabel 9"/>
    <w:qFormat w:val="1"/>
    <w:rsid w:val="00D07D64"/>
    <w:rPr>
      <w:lang w:bidi="ar-SA" w:eastAsia="en-US" w:val="en-US"/>
    </w:rPr>
  </w:style>
  <w:style w:type="character" w:styleId="ListLabel10" w:customStyle="1">
    <w:name w:val="ListLabel 10"/>
    <w:qFormat w:val="1"/>
    <w:rsid w:val="00D07D64"/>
    <w:rPr>
      <w:rFonts w:cs="Arial" w:eastAsia="Arial"/>
      <w:w w:val="100"/>
      <w:sz w:val="24"/>
      <w:szCs w:val="24"/>
      <w:lang w:bidi="ar-SA" w:eastAsia="en-US" w:val="en-US"/>
    </w:rPr>
  </w:style>
  <w:style w:type="character" w:styleId="ListLabel11" w:customStyle="1">
    <w:name w:val="ListLabel 11"/>
    <w:qFormat w:val="1"/>
    <w:rsid w:val="00D07D64"/>
    <w:rPr>
      <w:lang w:bidi="ar-SA" w:eastAsia="en-US" w:val="en-US"/>
    </w:rPr>
  </w:style>
  <w:style w:type="character" w:styleId="ListLabel12" w:customStyle="1">
    <w:name w:val="ListLabel 12"/>
    <w:qFormat w:val="1"/>
    <w:rsid w:val="00D07D64"/>
    <w:rPr>
      <w:lang w:bidi="ar-SA" w:eastAsia="en-US" w:val="en-US"/>
    </w:rPr>
  </w:style>
  <w:style w:type="character" w:styleId="ListLabel13" w:customStyle="1">
    <w:name w:val="ListLabel 13"/>
    <w:qFormat w:val="1"/>
    <w:rsid w:val="00D07D64"/>
    <w:rPr>
      <w:lang w:bidi="ar-SA" w:eastAsia="en-US" w:val="en-US"/>
    </w:rPr>
  </w:style>
  <w:style w:type="character" w:styleId="ListLabel14" w:customStyle="1">
    <w:name w:val="ListLabel 14"/>
    <w:qFormat w:val="1"/>
    <w:rsid w:val="00D07D64"/>
    <w:rPr>
      <w:lang w:bidi="ar-SA" w:eastAsia="en-US" w:val="en-US"/>
    </w:rPr>
  </w:style>
  <w:style w:type="character" w:styleId="ListLabel15" w:customStyle="1">
    <w:name w:val="ListLabel 15"/>
    <w:qFormat w:val="1"/>
    <w:rsid w:val="00D07D64"/>
    <w:rPr>
      <w:lang w:bidi="ar-SA" w:eastAsia="en-US" w:val="en-US"/>
    </w:rPr>
  </w:style>
  <w:style w:type="character" w:styleId="ListLabel16" w:customStyle="1">
    <w:name w:val="ListLabel 16"/>
    <w:qFormat w:val="1"/>
    <w:rsid w:val="00D07D64"/>
    <w:rPr>
      <w:lang w:bidi="ar-SA" w:eastAsia="en-US" w:val="en-US"/>
    </w:rPr>
  </w:style>
  <w:style w:type="character" w:styleId="ListLabel17" w:customStyle="1">
    <w:name w:val="ListLabel 17"/>
    <w:qFormat w:val="1"/>
    <w:rsid w:val="00D07D64"/>
    <w:rPr>
      <w:lang w:bidi="ar-SA" w:eastAsia="en-US" w:val="en-US"/>
    </w:rPr>
  </w:style>
  <w:style w:type="character" w:styleId="ListLabel18" w:customStyle="1">
    <w:name w:val="ListLabel 18"/>
    <w:qFormat w:val="1"/>
    <w:rsid w:val="00D07D64"/>
    <w:rPr>
      <w:lang w:bidi="ar-SA" w:eastAsia="en-US" w:val="en-US"/>
    </w:rPr>
  </w:style>
  <w:style w:type="character" w:styleId="ListLabel19" w:customStyle="1">
    <w:name w:val="ListLabel 19"/>
    <w:qFormat w:val="1"/>
    <w:rsid w:val="00D07D64"/>
    <w:rPr>
      <w:rFonts w:cs="Arial" w:eastAsia="Arial"/>
      <w:w w:val="100"/>
      <w:sz w:val="24"/>
      <w:szCs w:val="24"/>
      <w:lang w:bidi="ar-SA" w:eastAsia="en-US" w:val="en-US"/>
    </w:rPr>
  </w:style>
  <w:style w:type="character" w:styleId="ListLabel20" w:customStyle="1">
    <w:name w:val="ListLabel 20"/>
    <w:qFormat w:val="1"/>
    <w:rsid w:val="00D07D64"/>
    <w:rPr>
      <w:lang w:bidi="ar-SA" w:eastAsia="en-US" w:val="en-US"/>
    </w:rPr>
  </w:style>
  <w:style w:type="character" w:styleId="ListLabel21" w:customStyle="1">
    <w:name w:val="ListLabel 21"/>
    <w:qFormat w:val="1"/>
    <w:rsid w:val="00D07D64"/>
    <w:rPr>
      <w:lang w:bidi="ar-SA" w:eastAsia="en-US" w:val="en-US"/>
    </w:rPr>
  </w:style>
  <w:style w:type="character" w:styleId="ListLabel22" w:customStyle="1">
    <w:name w:val="ListLabel 22"/>
    <w:qFormat w:val="1"/>
    <w:rsid w:val="00D07D64"/>
    <w:rPr>
      <w:lang w:bidi="ar-SA" w:eastAsia="en-US" w:val="en-US"/>
    </w:rPr>
  </w:style>
  <w:style w:type="character" w:styleId="ListLabel23" w:customStyle="1">
    <w:name w:val="ListLabel 23"/>
    <w:qFormat w:val="1"/>
    <w:rsid w:val="00D07D64"/>
    <w:rPr>
      <w:lang w:bidi="ar-SA" w:eastAsia="en-US" w:val="en-US"/>
    </w:rPr>
  </w:style>
  <w:style w:type="character" w:styleId="ListLabel24" w:customStyle="1">
    <w:name w:val="ListLabel 24"/>
    <w:qFormat w:val="1"/>
    <w:rsid w:val="00D07D64"/>
    <w:rPr>
      <w:lang w:bidi="ar-SA" w:eastAsia="en-US" w:val="en-US"/>
    </w:rPr>
  </w:style>
  <w:style w:type="character" w:styleId="ListLabel25" w:customStyle="1">
    <w:name w:val="ListLabel 25"/>
    <w:qFormat w:val="1"/>
    <w:rsid w:val="00D07D64"/>
    <w:rPr>
      <w:lang w:bidi="ar-SA" w:eastAsia="en-US" w:val="en-US"/>
    </w:rPr>
  </w:style>
  <w:style w:type="character" w:styleId="ListLabel26" w:customStyle="1">
    <w:name w:val="ListLabel 26"/>
    <w:qFormat w:val="1"/>
    <w:rsid w:val="00D07D64"/>
    <w:rPr>
      <w:lang w:bidi="ar-SA" w:eastAsia="en-US" w:val="en-US"/>
    </w:rPr>
  </w:style>
  <w:style w:type="character" w:styleId="ListLabel27" w:customStyle="1">
    <w:name w:val="ListLabel 27"/>
    <w:qFormat w:val="1"/>
    <w:rsid w:val="00D07D64"/>
    <w:rPr>
      <w:lang w:bidi="ar-SA" w:eastAsia="en-US" w:val="en-US"/>
    </w:rPr>
  </w:style>
  <w:style w:type="character" w:styleId="ListLabel28" w:customStyle="1">
    <w:name w:val="ListLabel 28"/>
    <w:qFormat w:val="1"/>
    <w:rsid w:val="00D07D64"/>
    <w:rPr>
      <w:rFonts w:cs="Arial" w:eastAsia="Arial"/>
      <w:w w:val="100"/>
      <w:sz w:val="24"/>
      <w:szCs w:val="24"/>
      <w:lang w:bidi="ar-SA" w:eastAsia="en-US" w:val="en-US"/>
    </w:rPr>
  </w:style>
  <w:style w:type="character" w:styleId="ListLabel29" w:customStyle="1">
    <w:name w:val="ListLabel 29"/>
    <w:qFormat w:val="1"/>
    <w:rsid w:val="00D07D64"/>
    <w:rPr>
      <w:lang w:bidi="ar-SA" w:eastAsia="en-US" w:val="en-US"/>
    </w:rPr>
  </w:style>
  <w:style w:type="character" w:styleId="ListLabel30" w:customStyle="1">
    <w:name w:val="ListLabel 30"/>
    <w:qFormat w:val="1"/>
    <w:rsid w:val="00D07D64"/>
    <w:rPr>
      <w:lang w:bidi="ar-SA" w:eastAsia="en-US" w:val="en-US"/>
    </w:rPr>
  </w:style>
  <w:style w:type="character" w:styleId="ListLabel31" w:customStyle="1">
    <w:name w:val="ListLabel 31"/>
    <w:qFormat w:val="1"/>
    <w:rsid w:val="00D07D64"/>
    <w:rPr>
      <w:lang w:bidi="ar-SA" w:eastAsia="en-US" w:val="en-US"/>
    </w:rPr>
  </w:style>
  <w:style w:type="character" w:styleId="ListLabel32" w:customStyle="1">
    <w:name w:val="ListLabel 32"/>
    <w:qFormat w:val="1"/>
    <w:rsid w:val="00D07D64"/>
    <w:rPr>
      <w:lang w:bidi="ar-SA" w:eastAsia="en-US" w:val="en-US"/>
    </w:rPr>
  </w:style>
  <w:style w:type="character" w:styleId="ListLabel33" w:customStyle="1">
    <w:name w:val="ListLabel 33"/>
    <w:qFormat w:val="1"/>
    <w:rsid w:val="00D07D64"/>
    <w:rPr>
      <w:lang w:bidi="ar-SA" w:eastAsia="en-US" w:val="en-US"/>
    </w:rPr>
  </w:style>
  <w:style w:type="character" w:styleId="ListLabel34" w:customStyle="1">
    <w:name w:val="ListLabel 34"/>
    <w:qFormat w:val="1"/>
    <w:rsid w:val="00D07D64"/>
    <w:rPr>
      <w:lang w:bidi="ar-SA" w:eastAsia="en-US" w:val="en-US"/>
    </w:rPr>
  </w:style>
  <w:style w:type="character" w:styleId="ListLabel35" w:customStyle="1">
    <w:name w:val="ListLabel 35"/>
    <w:qFormat w:val="1"/>
    <w:rsid w:val="00D07D64"/>
    <w:rPr>
      <w:lang w:bidi="ar-SA" w:eastAsia="en-US" w:val="en-US"/>
    </w:rPr>
  </w:style>
  <w:style w:type="character" w:styleId="ListLabel36" w:customStyle="1">
    <w:name w:val="ListLabel 36"/>
    <w:qFormat w:val="1"/>
    <w:rsid w:val="00D07D64"/>
    <w:rPr>
      <w:lang w:bidi="ar-SA" w:eastAsia="en-US" w:val="en-US"/>
    </w:rPr>
  </w:style>
  <w:style w:type="character" w:styleId="ListLabel37" w:customStyle="1">
    <w:name w:val="ListLabel 37"/>
    <w:qFormat w:val="1"/>
    <w:rsid w:val="00D07D64"/>
    <w:rPr>
      <w:rFonts w:cs="Arial" w:eastAsia="Arial"/>
      <w:w w:val="100"/>
      <w:sz w:val="24"/>
      <w:szCs w:val="24"/>
      <w:lang w:bidi="ar-SA" w:eastAsia="en-US" w:val="en-US"/>
    </w:rPr>
  </w:style>
  <w:style w:type="character" w:styleId="ListLabel38" w:customStyle="1">
    <w:name w:val="ListLabel 38"/>
    <w:qFormat w:val="1"/>
    <w:rsid w:val="00D07D64"/>
    <w:rPr>
      <w:lang w:bidi="ar-SA" w:eastAsia="en-US" w:val="en-US"/>
    </w:rPr>
  </w:style>
  <w:style w:type="character" w:styleId="ListLabel39" w:customStyle="1">
    <w:name w:val="ListLabel 39"/>
    <w:qFormat w:val="1"/>
    <w:rsid w:val="00D07D64"/>
    <w:rPr>
      <w:lang w:bidi="ar-SA" w:eastAsia="en-US" w:val="en-US"/>
    </w:rPr>
  </w:style>
  <w:style w:type="character" w:styleId="ListLabel40" w:customStyle="1">
    <w:name w:val="ListLabel 40"/>
    <w:qFormat w:val="1"/>
    <w:rsid w:val="00D07D64"/>
    <w:rPr>
      <w:lang w:bidi="ar-SA" w:eastAsia="en-US" w:val="en-US"/>
    </w:rPr>
  </w:style>
  <w:style w:type="character" w:styleId="ListLabel41" w:customStyle="1">
    <w:name w:val="ListLabel 41"/>
    <w:qFormat w:val="1"/>
    <w:rsid w:val="00D07D64"/>
    <w:rPr>
      <w:lang w:bidi="ar-SA" w:eastAsia="en-US" w:val="en-US"/>
    </w:rPr>
  </w:style>
  <w:style w:type="character" w:styleId="ListLabel42" w:customStyle="1">
    <w:name w:val="ListLabel 42"/>
    <w:qFormat w:val="1"/>
    <w:rsid w:val="00D07D64"/>
    <w:rPr>
      <w:lang w:bidi="ar-SA" w:eastAsia="en-US" w:val="en-US"/>
    </w:rPr>
  </w:style>
  <w:style w:type="character" w:styleId="ListLabel43" w:customStyle="1">
    <w:name w:val="ListLabel 43"/>
    <w:qFormat w:val="1"/>
    <w:rsid w:val="00D07D64"/>
    <w:rPr>
      <w:lang w:bidi="ar-SA" w:eastAsia="en-US" w:val="en-US"/>
    </w:rPr>
  </w:style>
  <w:style w:type="character" w:styleId="ListLabel44" w:customStyle="1">
    <w:name w:val="ListLabel 44"/>
    <w:qFormat w:val="1"/>
    <w:rsid w:val="00D07D64"/>
    <w:rPr>
      <w:lang w:bidi="ar-SA" w:eastAsia="en-US" w:val="en-US"/>
    </w:rPr>
  </w:style>
  <w:style w:type="character" w:styleId="ListLabel45" w:customStyle="1">
    <w:name w:val="ListLabel 45"/>
    <w:qFormat w:val="1"/>
    <w:rsid w:val="00D07D64"/>
    <w:rPr>
      <w:lang w:bidi="ar-SA" w:eastAsia="en-US" w:val="en-US"/>
    </w:rPr>
  </w:style>
  <w:style w:type="character" w:styleId="ListLabel46" w:customStyle="1">
    <w:name w:val="ListLabel 46"/>
    <w:qFormat w:val="1"/>
    <w:rsid w:val="00D07D64"/>
    <w:rPr>
      <w:rFonts w:cs="Arial" w:eastAsia="Arial"/>
      <w:w w:val="100"/>
      <w:sz w:val="24"/>
      <w:szCs w:val="24"/>
      <w:lang w:bidi="ar-SA" w:eastAsia="en-US" w:val="en-US"/>
    </w:rPr>
  </w:style>
  <w:style w:type="character" w:styleId="ListLabel47" w:customStyle="1">
    <w:name w:val="ListLabel 47"/>
    <w:qFormat w:val="1"/>
    <w:rsid w:val="00D07D64"/>
    <w:rPr>
      <w:lang w:bidi="ar-SA" w:eastAsia="en-US" w:val="en-US"/>
    </w:rPr>
  </w:style>
  <w:style w:type="character" w:styleId="ListLabel48" w:customStyle="1">
    <w:name w:val="ListLabel 48"/>
    <w:qFormat w:val="1"/>
    <w:rsid w:val="00D07D64"/>
    <w:rPr>
      <w:lang w:bidi="ar-SA" w:eastAsia="en-US" w:val="en-US"/>
    </w:rPr>
  </w:style>
  <w:style w:type="character" w:styleId="ListLabel49" w:customStyle="1">
    <w:name w:val="ListLabel 49"/>
    <w:qFormat w:val="1"/>
    <w:rsid w:val="00D07D64"/>
    <w:rPr>
      <w:lang w:bidi="ar-SA" w:eastAsia="en-US" w:val="en-US"/>
    </w:rPr>
  </w:style>
  <w:style w:type="character" w:styleId="ListLabel50" w:customStyle="1">
    <w:name w:val="ListLabel 50"/>
    <w:qFormat w:val="1"/>
    <w:rsid w:val="00D07D64"/>
    <w:rPr>
      <w:lang w:bidi="ar-SA" w:eastAsia="en-US" w:val="en-US"/>
    </w:rPr>
  </w:style>
  <w:style w:type="character" w:styleId="ListLabel51" w:customStyle="1">
    <w:name w:val="ListLabel 51"/>
    <w:qFormat w:val="1"/>
    <w:rsid w:val="00D07D64"/>
    <w:rPr>
      <w:lang w:bidi="ar-SA" w:eastAsia="en-US" w:val="en-US"/>
    </w:rPr>
  </w:style>
  <w:style w:type="character" w:styleId="ListLabel52" w:customStyle="1">
    <w:name w:val="ListLabel 52"/>
    <w:qFormat w:val="1"/>
    <w:rsid w:val="00D07D64"/>
    <w:rPr>
      <w:lang w:bidi="ar-SA" w:eastAsia="en-US" w:val="en-US"/>
    </w:rPr>
  </w:style>
  <w:style w:type="character" w:styleId="ListLabel53" w:customStyle="1">
    <w:name w:val="ListLabel 53"/>
    <w:qFormat w:val="1"/>
    <w:rsid w:val="00D07D64"/>
    <w:rPr>
      <w:lang w:bidi="ar-SA" w:eastAsia="en-US" w:val="en-US"/>
    </w:rPr>
  </w:style>
  <w:style w:type="character" w:styleId="ListLabel54" w:customStyle="1">
    <w:name w:val="ListLabel 54"/>
    <w:qFormat w:val="1"/>
    <w:rsid w:val="00D07D64"/>
    <w:rPr>
      <w:lang w:bidi="ar-SA" w:eastAsia="en-US" w:val="en-US"/>
    </w:rPr>
  </w:style>
  <w:style w:type="character" w:styleId="ListLabel55" w:customStyle="1">
    <w:name w:val="ListLabel 55"/>
    <w:qFormat w:val="1"/>
    <w:rsid w:val="00D07D64"/>
    <w:rPr>
      <w:rFonts w:cs="Arial" w:eastAsia="Arial"/>
      <w:w w:val="100"/>
      <w:sz w:val="24"/>
      <w:szCs w:val="24"/>
      <w:lang w:bidi="ar-SA" w:eastAsia="en-US" w:val="en-US"/>
    </w:rPr>
  </w:style>
  <w:style w:type="character" w:styleId="ListLabel56" w:customStyle="1">
    <w:name w:val="ListLabel 56"/>
    <w:qFormat w:val="1"/>
    <w:rsid w:val="00D07D64"/>
    <w:rPr>
      <w:lang w:bidi="ar-SA" w:eastAsia="en-US" w:val="en-US"/>
    </w:rPr>
  </w:style>
  <w:style w:type="character" w:styleId="ListLabel57" w:customStyle="1">
    <w:name w:val="ListLabel 57"/>
    <w:qFormat w:val="1"/>
    <w:rsid w:val="00D07D64"/>
    <w:rPr>
      <w:lang w:bidi="ar-SA" w:eastAsia="en-US" w:val="en-US"/>
    </w:rPr>
  </w:style>
  <w:style w:type="character" w:styleId="ListLabel58" w:customStyle="1">
    <w:name w:val="ListLabel 58"/>
    <w:qFormat w:val="1"/>
    <w:rsid w:val="00D07D64"/>
    <w:rPr>
      <w:lang w:bidi="ar-SA" w:eastAsia="en-US" w:val="en-US"/>
    </w:rPr>
  </w:style>
  <w:style w:type="character" w:styleId="ListLabel59" w:customStyle="1">
    <w:name w:val="ListLabel 59"/>
    <w:qFormat w:val="1"/>
    <w:rsid w:val="00D07D64"/>
    <w:rPr>
      <w:lang w:bidi="ar-SA" w:eastAsia="en-US" w:val="en-US"/>
    </w:rPr>
  </w:style>
  <w:style w:type="character" w:styleId="ListLabel60" w:customStyle="1">
    <w:name w:val="ListLabel 60"/>
    <w:qFormat w:val="1"/>
    <w:rsid w:val="00D07D64"/>
    <w:rPr>
      <w:lang w:bidi="ar-SA" w:eastAsia="en-US" w:val="en-US"/>
    </w:rPr>
  </w:style>
  <w:style w:type="character" w:styleId="ListLabel61" w:customStyle="1">
    <w:name w:val="ListLabel 61"/>
    <w:qFormat w:val="1"/>
    <w:rsid w:val="00D07D64"/>
    <w:rPr>
      <w:lang w:bidi="ar-SA" w:eastAsia="en-US" w:val="en-US"/>
    </w:rPr>
  </w:style>
  <w:style w:type="character" w:styleId="ListLabel62" w:customStyle="1">
    <w:name w:val="ListLabel 62"/>
    <w:qFormat w:val="1"/>
    <w:rsid w:val="00D07D64"/>
    <w:rPr>
      <w:lang w:bidi="ar-SA" w:eastAsia="en-US" w:val="en-US"/>
    </w:rPr>
  </w:style>
  <w:style w:type="character" w:styleId="ListLabel63" w:customStyle="1">
    <w:name w:val="ListLabel 63"/>
    <w:qFormat w:val="1"/>
    <w:rsid w:val="00D07D64"/>
    <w:rPr>
      <w:lang w:bidi="ar-SA" w:eastAsia="en-US" w:val="en-US"/>
    </w:rPr>
  </w:style>
  <w:style w:type="character" w:styleId="ListLabel64" w:customStyle="1">
    <w:name w:val="ListLabel 64"/>
    <w:qFormat w:val="1"/>
    <w:rsid w:val="00D07D64"/>
    <w:rPr>
      <w:rFonts w:cs="Arial" w:eastAsia="Arial"/>
      <w:w w:val="100"/>
      <w:sz w:val="24"/>
      <w:szCs w:val="24"/>
      <w:lang w:bidi="ar-SA" w:eastAsia="en-US" w:val="en-US"/>
    </w:rPr>
  </w:style>
  <w:style w:type="character" w:styleId="ListLabel65" w:customStyle="1">
    <w:name w:val="ListLabel 65"/>
    <w:qFormat w:val="1"/>
    <w:rsid w:val="00D07D64"/>
    <w:rPr>
      <w:lang w:bidi="ar-SA" w:eastAsia="en-US" w:val="en-US"/>
    </w:rPr>
  </w:style>
  <w:style w:type="character" w:styleId="ListLabel66" w:customStyle="1">
    <w:name w:val="ListLabel 66"/>
    <w:qFormat w:val="1"/>
    <w:rsid w:val="00D07D64"/>
    <w:rPr>
      <w:lang w:bidi="ar-SA" w:eastAsia="en-US" w:val="en-US"/>
    </w:rPr>
  </w:style>
  <w:style w:type="character" w:styleId="ListLabel67" w:customStyle="1">
    <w:name w:val="ListLabel 67"/>
    <w:qFormat w:val="1"/>
    <w:rsid w:val="00D07D64"/>
    <w:rPr>
      <w:lang w:bidi="ar-SA" w:eastAsia="en-US" w:val="en-US"/>
    </w:rPr>
  </w:style>
  <w:style w:type="character" w:styleId="ListLabel68" w:customStyle="1">
    <w:name w:val="ListLabel 68"/>
    <w:qFormat w:val="1"/>
    <w:rsid w:val="00D07D64"/>
    <w:rPr>
      <w:lang w:bidi="ar-SA" w:eastAsia="en-US" w:val="en-US"/>
    </w:rPr>
  </w:style>
  <w:style w:type="character" w:styleId="ListLabel69" w:customStyle="1">
    <w:name w:val="ListLabel 69"/>
    <w:qFormat w:val="1"/>
    <w:rsid w:val="00D07D64"/>
    <w:rPr>
      <w:lang w:bidi="ar-SA" w:eastAsia="en-US" w:val="en-US"/>
    </w:rPr>
  </w:style>
  <w:style w:type="character" w:styleId="ListLabel70" w:customStyle="1">
    <w:name w:val="ListLabel 70"/>
    <w:qFormat w:val="1"/>
    <w:rsid w:val="00D07D64"/>
    <w:rPr>
      <w:lang w:bidi="ar-SA" w:eastAsia="en-US" w:val="en-US"/>
    </w:rPr>
  </w:style>
  <w:style w:type="character" w:styleId="ListLabel71" w:customStyle="1">
    <w:name w:val="ListLabel 71"/>
    <w:qFormat w:val="1"/>
    <w:rsid w:val="00D07D64"/>
    <w:rPr>
      <w:lang w:bidi="ar-SA" w:eastAsia="en-US" w:val="en-US"/>
    </w:rPr>
  </w:style>
  <w:style w:type="character" w:styleId="ListLabel72" w:customStyle="1">
    <w:name w:val="ListLabel 72"/>
    <w:qFormat w:val="1"/>
    <w:rsid w:val="00D07D64"/>
    <w:rPr>
      <w:lang w:bidi="ar-SA" w:eastAsia="en-US" w:val="en-US"/>
    </w:rPr>
  </w:style>
  <w:style w:type="character" w:styleId="ListLabel73" w:customStyle="1">
    <w:name w:val="ListLabel 73"/>
    <w:qFormat w:val="1"/>
    <w:rsid w:val="00D07D64"/>
    <w:rPr>
      <w:rFonts w:cs="Arial" w:eastAsia="Arial"/>
      <w:w w:val="100"/>
      <w:sz w:val="24"/>
      <w:szCs w:val="24"/>
      <w:lang w:bidi="ar-SA" w:eastAsia="en-US" w:val="en-US"/>
    </w:rPr>
  </w:style>
  <w:style w:type="character" w:styleId="ListLabel74" w:customStyle="1">
    <w:name w:val="ListLabel 74"/>
    <w:qFormat w:val="1"/>
    <w:rsid w:val="00D07D64"/>
    <w:rPr>
      <w:lang w:bidi="ar-SA" w:eastAsia="en-US" w:val="en-US"/>
    </w:rPr>
  </w:style>
  <w:style w:type="character" w:styleId="ListLabel75" w:customStyle="1">
    <w:name w:val="ListLabel 75"/>
    <w:qFormat w:val="1"/>
    <w:rsid w:val="00D07D64"/>
    <w:rPr>
      <w:lang w:bidi="ar-SA" w:eastAsia="en-US" w:val="en-US"/>
    </w:rPr>
  </w:style>
  <w:style w:type="character" w:styleId="ListLabel76" w:customStyle="1">
    <w:name w:val="ListLabel 76"/>
    <w:qFormat w:val="1"/>
    <w:rsid w:val="00D07D64"/>
    <w:rPr>
      <w:lang w:bidi="ar-SA" w:eastAsia="en-US" w:val="en-US"/>
    </w:rPr>
  </w:style>
  <w:style w:type="character" w:styleId="ListLabel77" w:customStyle="1">
    <w:name w:val="ListLabel 77"/>
    <w:qFormat w:val="1"/>
    <w:rsid w:val="00D07D64"/>
    <w:rPr>
      <w:lang w:bidi="ar-SA" w:eastAsia="en-US" w:val="en-US"/>
    </w:rPr>
  </w:style>
  <w:style w:type="character" w:styleId="ListLabel78" w:customStyle="1">
    <w:name w:val="ListLabel 78"/>
    <w:qFormat w:val="1"/>
    <w:rsid w:val="00D07D64"/>
    <w:rPr>
      <w:lang w:bidi="ar-SA" w:eastAsia="en-US" w:val="en-US"/>
    </w:rPr>
  </w:style>
  <w:style w:type="character" w:styleId="ListLabel79" w:customStyle="1">
    <w:name w:val="ListLabel 79"/>
    <w:qFormat w:val="1"/>
    <w:rsid w:val="00D07D64"/>
    <w:rPr>
      <w:lang w:bidi="ar-SA" w:eastAsia="en-US" w:val="en-US"/>
    </w:rPr>
  </w:style>
  <w:style w:type="character" w:styleId="ListLabel80" w:customStyle="1">
    <w:name w:val="ListLabel 80"/>
    <w:qFormat w:val="1"/>
    <w:rsid w:val="00D07D64"/>
    <w:rPr>
      <w:lang w:bidi="ar-SA" w:eastAsia="en-US" w:val="en-US"/>
    </w:rPr>
  </w:style>
  <w:style w:type="character" w:styleId="ListLabel81" w:customStyle="1">
    <w:name w:val="ListLabel 81"/>
    <w:qFormat w:val="1"/>
    <w:rsid w:val="00D07D64"/>
    <w:rPr>
      <w:lang w:bidi="ar-SA" w:eastAsia="en-US" w:val="en-US"/>
    </w:rPr>
  </w:style>
  <w:style w:type="character" w:styleId="ListLabel82" w:customStyle="1">
    <w:name w:val="ListLabel 82"/>
    <w:qFormat w:val="1"/>
    <w:rsid w:val="00D07D64"/>
    <w:rPr>
      <w:rFonts w:cs="Arial" w:eastAsia="Arial"/>
      <w:w w:val="100"/>
      <w:sz w:val="24"/>
      <w:szCs w:val="24"/>
      <w:lang w:bidi="ar-SA" w:eastAsia="en-US" w:val="en-US"/>
    </w:rPr>
  </w:style>
  <w:style w:type="character" w:styleId="ListLabel83" w:customStyle="1">
    <w:name w:val="ListLabel 83"/>
    <w:qFormat w:val="1"/>
    <w:rsid w:val="00D07D64"/>
    <w:rPr>
      <w:lang w:bidi="ar-SA" w:eastAsia="en-US" w:val="en-US"/>
    </w:rPr>
  </w:style>
  <w:style w:type="character" w:styleId="ListLabel84" w:customStyle="1">
    <w:name w:val="ListLabel 84"/>
    <w:qFormat w:val="1"/>
    <w:rsid w:val="00D07D64"/>
    <w:rPr>
      <w:lang w:bidi="ar-SA" w:eastAsia="en-US" w:val="en-US"/>
    </w:rPr>
  </w:style>
  <w:style w:type="character" w:styleId="ListLabel85" w:customStyle="1">
    <w:name w:val="ListLabel 85"/>
    <w:qFormat w:val="1"/>
    <w:rsid w:val="00D07D64"/>
    <w:rPr>
      <w:lang w:bidi="ar-SA" w:eastAsia="en-US" w:val="en-US"/>
    </w:rPr>
  </w:style>
  <w:style w:type="character" w:styleId="ListLabel86" w:customStyle="1">
    <w:name w:val="ListLabel 86"/>
    <w:qFormat w:val="1"/>
    <w:rsid w:val="00D07D64"/>
    <w:rPr>
      <w:lang w:bidi="ar-SA" w:eastAsia="en-US" w:val="en-US"/>
    </w:rPr>
  </w:style>
  <w:style w:type="character" w:styleId="ListLabel87" w:customStyle="1">
    <w:name w:val="ListLabel 87"/>
    <w:qFormat w:val="1"/>
    <w:rsid w:val="00D07D64"/>
    <w:rPr>
      <w:lang w:bidi="ar-SA" w:eastAsia="en-US" w:val="en-US"/>
    </w:rPr>
  </w:style>
  <w:style w:type="character" w:styleId="ListLabel88" w:customStyle="1">
    <w:name w:val="ListLabel 88"/>
    <w:qFormat w:val="1"/>
    <w:rsid w:val="00D07D64"/>
    <w:rPr>
      <w:lang w:bidi="ar-SA" w:eastAsia="en-US" w:val="en-US"/>
    </w:rPr>
  </w:style>
  <w:style w:type="character" w:styleId="ListLabel89" w:customStyle="1">
    <w:name w:val="ListLabel 89"/>
    <w:qFormat w:val="1"/>
    <w:rsid w:val="00D07D64"/>
    <w:rPr>
      <w:lang w:bidi="ar-SA" w:eastAsia="en-US" w:val="en-US"/>
    </w:rPr>
  </w:style>
  <w:style w:type="character" w:styleId="ListLabel90" w:customStyle="1">
    <w:name w:val="ListLabel 90"/>
    <w:qFormat w:val="1"/>
    <w:rsid w:val="00D07D64"/>
    <w:rPr>
      <w:lang w:bidi="ar-SA" w:eastAsia="en-US" w:val="en-US"/>
    </w:rPr>
  </w:style>
  <w:style w:type="character" w:styleId="ListLabel91" w:customStyle="1">
    <w:name w:val="ListLabel 91"/>
    <w:qFormat w:val="1"/>
    <w:rsid w:val="00D07D64"/>
    <w:rPr>
      <w:rFonts w:cs="Arial" w:eastAsia="Arial"/>
      <w:w w:val="100"/>
      <w:sz w:val="24"/>
      <w:szCs w:val="24"/>
      <w:lang w:bidi="ar-SA" w:eastAsia="en-US" w:val="en-US"/>
    </w:rPr>
  </w:style>
  <w:style w:type="character" w:styleId="ListLabel92" w:customStyle="1">
    <w:name w:val="ListLabel 92"/>
    <w:qFormat w:val="1"/>
    <w:rsid w:val="00D07D64"/>
    <w:rPr>
      <w:lang w:bidi="ar-SA" w:eastAsia="en-US" w:val="en-US"/>
    </w:rPr>
  </w:style>
  <w:style w:type="character" w:styleId="ListLabel93" w:customStyle="1">
    <w:name w:val="ListLabel 93"/>
    <w:qFormat w:val="1"/>
    <w:rsid w:val="00D07D64"/>
    <w:rPr>
      <w:lang w:bidi="ar-SA" w:eastAsia="en-US" w:val="en-US"/>
    </w:rPr>
  </w:style>
  <w:style w:type="character" w:styleId="ListLabel94" w:customStyle="1">
    <w:name w:val="ListLabel 94"/>
    <w:qFormat w:val="1"/>
    <w:rsid w:val="00D07D64"/>
    <w:rPr>
      <w:lang w:bidi="ar-SA" w:eastAsia="en-US" w:val="en-US"/>
    </w:rPr>
  </w:style>
  <w:style w:type="character" w:styleId="ListLabel95" w:customStyle="1">
    <w:name w:val="ListLabel 95"/>
    <w:qFormat w:val="1"/>
    <w:rsid w:val="00D07D64"/>
    <w:rPr>
      <w:lang w:bidi="ar-SA" w:eastAsia="en-US" w:val="en-US"/>
    </w:rPr>
  </w:style>
  <w:style w:type="character" w:styleId="ListLabel96" w:customStyle="1">
    <w:name w:val="ListLabel 96"/>
    <w:qFormat w:val="1"/>
    <w:rsid w:val="00D07D64"/>
    <w:rPr>
      <w:lang w:bidi="ar-SA" w:eastAsia="en-US" w:val="en-US"/>
    </w:rPr>
  </w:style>
  <w:style w:type="character" w:styleId="ListLabel97" w:customStyle="1">
    <w:name w:val="ListLabel 97"/>
    <w:qFormat w:val="1"/>
    <w:rsid w:val="00D07D64"/>
    <w:rPr>
      <w:lang w:bidi="ar-SA" w:eastAsia="en-US" w:val="en-US"/>
    </w:rPr>
  </w:style>
  <w:style w:type="character" w:styleId="ListLabel98" w:customStyle="1">
    <w:name w:val="ListLabel 98"/>
    <w:qFormat w:val="1"/>
    <w:rsid w:val="00D07D64"/>
    <w:rPr>
      <w:lang w:bidi="ar-SA" w:eastAsia="en-US" w:val="en-US"/>
    </w:rPr>
  </w:style>
  <w:style w:type="character" w:styleId="ListLabel99" w:customStyle="1">
    <w:name w:val="ListLabel 99"/>
    <w:qFormat w:val="1"/>
    <w:rsid w:val="00D07D64"/>
    <w:rPr>
      <w:lang w:bidi="ar-SA" w:eastAsia="en-US" w:val="en-US"/>
    </w:rPr>
  </w:style>
  <w:style w:type="character" w:styleId="ListLabel100" w:customStyle="1">
    <w:name w:val="ListLabel 100"/>
    <w:qFormat w:val="1"/>
    <w:rsid w:val="00D07D64"/>
    <w:rPr>
      <w:rFonts w:cs="Arial" w:eastAsia="Arial"/>
      <w:w w:val="100"/>
      <w:sz w:val="24"/>
      <w:szCs w:val="24"/>
      <w:lang w:bidi="ar-SA" w:eastAsia="en-US" w:val="en-US"/>
    </w:rPr>
  </w:style>
  <w:style w:type="character" w:styleId="ListLabel101" w:customStyle="1">
    <w:name w:val="ListLabel 101"/>
    <w:qFormat w:val="1"/>
    <w:rsid w:val="00D07D64"/>
    <w:rPr>
      <w:lang w:bidi="ar-SA" w:eastAsia="en-US" w:val="en-US"/>
    </w:rPr>
  </w:style>
  <w:style w:type="character" w:styleId="ListLabel102" w:customStyle="1">
    <w:name w:val="ListLabel 102"/>
    <w:qFormat w:val="1"/>
    <w:rsid w:val="00D07D64"/>
    <w:rPr>
      <w:lang w:bidi="ar-SA" w:eastAsia="en-US" w:val="en-US"/>
    </w:rPr>
  </w:style>
  <w:style w:type="character" w:styleId="ListLabel103" w:customStyle="1">
    <w:name w:val="ListLabel 103"/>
    <w:qFormat w:val="1"/>
    <w:rsid w:val="00D07D64"/>
    <w:rPr>
      <w:lang w:bidi="ar-SA" w:eastAsia="en-US" w:val="en-US"/>
    </w:rPr>
  </w:style>
  <w:style w:type="character" w:styleId="ListLabel104" w:customStyle="1">
    <w:name w:val="ListLabel 104"/>
    <w:qFormat w:val="1"/>
    <w:rsid w:val="00D07D64"/>
    <w:rPr>
      <w:lang w:bidi="ar-SA" w:eastAsia="en-US" w:val="en-US"/>
    </w:rPr>
  </w:style>
  <w:style w:type="character" w:styleId="ListLabel105" w:customStyle="1">
    <w:name w:val="ListLabel 105"/>
    <w:qFormat w:val="1"/>
    <w:rsid w:val="00D07D64"/>
    <w:rPr>
      <w:lang w:bidi="ar-SA" w:eastAsia="en-US" w:val="en-US"/>
    </w:rPr>
  </w:style>
  <w:style w:type="character" w:styleId="ListLabel106" w:customStyle="1">
    <w:name w:val="ListLabel 106"/>
    <w:qFormat w:val="1"/>
    <w:rsid w:val="00D07D64"/>
    <w:rPr>
      <w:lang w:bidi="ar-SA" w:eastAsia="en-US" w:val="en-US"/>
    </w:rPr>
  </w:style>
  <w:style w:type="character" w:styleId="ListLabel107" w:customStyle="1">
    <w:name w:val="ListLabel 107"/>
    <w:qFormat w:val="1"/>
    <w:rsid w:val="00D07D64"/>
    <w:rPr>
      <w:lang w:bidi="ar-SA" w:eastAsia="en-US" w:val="en-US"/>
    </w:rPr>
  </w:style>
  <w:style w:type="character" w:styleId="ListLabel108" w:customStyle="1">
    <w:name w:val="ListLabel 108"/>
    <w:qFormat w:val="1"/>
    <w:rsid w:val="00D07D64"/>
    <w:rPr>
      <w:lang w:bidi="ar-SA" w:eastAsia="en-US" w:val="en-US"/>
    </w:rPr>
  </w:style>
  <w:style w:type="character" w:styleId="ListLabel109" w:customStyle="1">
    <w:name w:val="ListLabel 109"/>
    <w:qFormat w:val="1"/>
    <w:rsid w:val="00D07D64"/>
    <w:rPr>
      <w:rFonts w:cs="Arial" w:eastAsia="Arial"/>
      <w:w w:val="100"/>
      <w:sz w:val="24"/>
      <w:szCs w:val="24"/>
      <w:lang w:bidi="ar-SA" w:eastAsia="en-US" w:val="en-US"/>
    </w:rPr>
  </w:style>
  <w:style w:type="character" w:styleId="ListLabel110" w:customStyle="1">
    <w:name w:val="ListLabel 110"/>
    <w:qFormat w:val="1"/>
    <w:rsid w:val="00D07D64"/>
    <w:rPr>
      <w:lang w:bidi="ar-SA" w:eastAsia="en-US" w:val="en-US"/>
    </w:rPr>
  </w:style>
  <w:style w:type="character" w:styleId="ListLabel111" w:customStyle="1">
    <w:name w:val="ListLabel 111"/>
    <w:qFormat w:val="1"/>
    <w:rsid w:val="00D07D64"/>
    <w:rPr>
      <w:lang w:bidi="ar-SA" w:eastAsia="en-US" w:val="en-US"/>
    </w:rPr>
  </w:style>
  <w:style w:type="character" w:styleId="ListLabel112" w:customStyle="1">
    <w:name w:val="ListLabel 112"/>
    <w:qFormat w:val="1"/>
    <w:rsid w:val="00D07D64"/>
    <w:rPr>
      <w:lang w:bidi="ar-SA" w:eastAsia="en-US" w:val="en-US"/>
    </w:rPr>
  </w:style>
  <w:style w:type="character" w:styleId="ListLabel113" w:customStyle="1">
    <w:name w:val="ListLabel 113"/>
    <w:qFormat w:val="1"/>
    <w:rsid w:val="00D07D64"/>
    <w:rPr>
      <w:lang w:bidi="ar-SA" w:eastAsia="en-US" w:val="en-US"/>
    </w:rPr>
  </w:style>
  <w:style w:type="character" w:styleId="ListLabel114" w:customStyle="1">
    <w:name w:val="ListLabel 114"/>
    <w:qFormat w:val="1"/>
    <w:rsid w:val="00D07D64"/>
    <w:rPr>
      <w:lang w:bidi="ar-SA" w:eastAsia="en-US" w:val="en-US"/>
    </w:rPr>
  </w:style>
  <w:style w:type="character" w:styleId="ListLabel115" w:customStyle="1">
    <w:name w:val="ListLabel 115"/>
    <w:qFormat w:val="1"/>
    <w:rsid w:val="00D07D64"/>
    <w:rPr>
      <w:lang w:bidi="ar-SA" w:eastAsia="en-US" w:val="en-US"/>
    </w:rPr>
  </w:style>
  <w:style w:type="character" w:styleId="ListLabel116" w:customStyle="1">
    <w:name w:val="ListLabel 116"/>
    <w:qFormat w:val="1"/>
    <w:rsid w:val="00D07D64"/>
    <w:rPr>
      <w:lang w:bidi="ar-SA" w:eastAsia="en-US" w:val="en-US"/>
    </w:rPr>
  </w:style>
  <w:style w:type="character" w:styleId="ListLabel117" w:customStyle="1">
    <w:name w:val="ListLabel 117"/>
    <w:qFormat w:val="1"/>
    <w:rsid w:val="00D07D64"/>
    <w:rPr>
      <w:lang w:bidi="ar-SA" w:eastAsia="en-US" w:val="en-US"/>
    </w:rPr>
  </w:style>
  <w:style w:type="character" w:styleId="ListLabel118" w:customStyle="1">
    <w:name w:val="ListLabel 118"/>
    <w:qFormat w:val="1"/>
    <w:rsid w:val="00D07D64"/>
    <w:rPr>
      <w:rFonts w:cs="Arial" w:eastAsia="Arial"/>
      <w:w w:val="100"/>
      <w:sz w:val="24"/>
      <w:szCs w:val="24"/>
      <w:lang w:bidi="ar-SA" w:eastAsia="en-US" w:val="en-US"/>
    </w:rPr>
  </w:style>
  <w:style w:type="character" w:styleId="ListLabel119" w:customStyle="1">
    <w:name w:val="ListLabel 119"/>
    <w:qFormat w:val="1"/>
    <w:rsid w:val="00D07D64"/>
    <w:rPr>
      <w:lang w:bidi="ar-SA" w:eastAsia="en-US" w:val="en-US"/>
    </w:rPr>
  </w:style>
  <w:style w:type="character" w:styleId="ListLabel120" w:customStyle="1">
    <w:name w:val="ListLabel 120"/>
    <w:qFormat w:val="1"/>
    <w:rsid w:val="00D07D64"/>
    <w:rPr>
      <w:lang w:bidi="ar-SA" w:eastAsia="en-US" w:val="en-US"/>
    </w:rPr>
  </w:style>
  <w:style w:type="character" w:styleId="ListLabel121" w:customStyle="1">
    <w:name w:val="ListLabel 121"/>
    <w:qFormat w:val="1"/>
    <w:rsid w:val="00D07D64"/>
    <w:rPr>
      <w:lang w:bidi="ar-SA" w:eastAsia="en-US" w:val="en-US"/>
    </w:rPr>
  </w:style>
  <w:style w:type="character" w:styleId="ListLabel122" w:customStyle="1">
    <w:name w:val="ListLabel 122"/>
    <w:qFormat w:val="1"/>
    <w:rsid w:val="00D07D64"/>
    <w:rPr>
      <w:lang w:bidi="ar-SA" w:eastAsia="en-US" w:val="en-US"/>
    </w:rPr>
  </w:style>
  <w:style w:type="character" w:styleId="ListLabel123" w:customStyle="1">
    <w:name w:val="ListLabel 123"/>
    <w:qFormat w:val="1"/>
    <w:rsid w:val="00D07D64"/>
    <w:rPr>
      <w:lang w:bidi="ar-SA" w:eastAsia="en-US" w:val="en-US"/>
    </w:rPr>
  </w:style>
  <w:style w:type="character" w:styleId="ListLabel124" w:customStyle="1">
    <w:name w:val="ListLabel 124"/>
    <w:qFormat w:val="1"/>
    <w:rsid w:val="00D07D64"/>
    <w:rPr>
      <w:lang w:bidi="ar-SA" w:eastAsia="en-US" w:val="en-US"/>
    </w:rPr>
  </w:style>
  <w:style w:type="character" w:styleId="ListLabel125" w:customStyle="1">
    <w:name w:val="ListLabel 125"/>
    <w:qFormat w:val="1"/>
    <w:rsid w:val="00D07D64"/>
    <w:rPr>
      <w:lang w:bidi="ar-SA" w:eastAsia="en-US" w:val="en-US"/>
    </w:rPr>
  </w:style>
  <w:style w:type="character" w:styleId="ListLabel126" w:customStyle="1">
    <w:name w:val="ListLabel 126"/>
    <w:qFormat w:val="1"/>
    <w:rsid w:val="00D07D64"/>
    <w:rPr>
      <w:lang w:bidi="ar-SA" w:eastAsia="en-US" w:val="en-US"/>
    </w:rPr>
  </w:style>
  <w:style w:type="character" w:styleId="ListLabel127" w:customStyle="1">
    <w:name w:val="ListLabel 127"/>
    <w:qFormat w:val="1"/>
    <w:rsid w:val="00D07D64"/>
    <w:rPr>
      <w:rFonts w:cs="Arial" w:eastAsia="Arial"/>
      <w:w w:val="100"/>
      <w:sz w:val="24"/>
      <w:szCs w:val="24"/>
      <w:lang w:bidi="ar-SA" w:eastAsia="en-US" w:val="en-US"/>
    </w:rPr>
  </w:style>
  <w:style w:type="character" w:styleId="ListLabel128" w:customStyle="1">
    <w:name w:val="ListLabel 128"/>
    <w:qFormat w:val="1"/>
    <w:rsid w:val="00D07D64"/>
    <w:rPr>
      <w:lang w:bidi="ar-SA" w:eastAsia="en-US" w:val="en-US"/>
    </w:rPr>
  </w:style>
  <w:style w:type="character" w:styleId="ListLabel129" w:customStyle="1">
    <w:name w:val="ListLabel 129"/>
    <w:qFormat w:val="1"/>
    <w:rsid w:val="00D07D64"/>
    <w:rPr>
      <w:lang w:bidi="ar-SA" w:eastAsia="en-US" w:val="en-US"/>
    </w:rPr>
  </w:style>
  <w:style w:type="character" w:styleId="ListLabel130" w:customStyle="1">
    <w:name w:val="ListLabel 130"/>
    <w:qFormat w:val="1"/>
    <w:rsid w:val="00D07D64"/>
    <w:rPr>
      <w:lang w:bidi="ar-SA" w:eastAsia="en-US" w:val="en-US"/>
    </w:rPr>
  </w:style>
  <w:style w:type="character" w:styleId="ListLabel131" w:customStyle="1">
    <w:name w:val="ListLabel 131"/>
    <w:qFormat w:val="1"/>
    <w:rsid w:val="00D07D64"/>
    <w:rPr>
      <w:lang w:bidi="ar-SA" w:eastAsia="en-US" w:val="en-US"/>
    </w:rPr>
  </w:style>
  <w:style w:type="character" w:styleId="ListLabel132" w:customStyle="1">
    <w:name w:val="ListLabel 132"/>
    <w:qFormat w:val="1"/>
    <w:rsid w:val="00D07D64"/>
    <w:rPr>
      <w:lang w:bidi="ar-SA" w:eastAsia="en-US" w:val="en-US"/>
    </w:rPr>
  </w:style>
  <w:style w:type="character" w:styleId="ListLabel133" w:customStyle="1">
    <w:name w:val="ListLabel 133"/>
    <w:qFormat w:val="1"/>
    <w:rsid w:val="00D07D64"/>
    <w:rPr>
      <w:lang w:bidi="ar-SA" w:eastAsia="en-US" w:val="en-US"/>
    </w:rPr>
  </w:style>
  <w:style w:type="character" w:styleId="ListLabel134" w:customStyle="1">
    <w:name w:val="ListLabel 134"/>
    <w:qFormat w:val="1"/>
    <w:rsid w:val="00D07D64"/>
    <w:rPr>
      <w:lang w:bidi="ar-SA" w:eastAsia="en-US" w:val="en-US"/>
    </w:rPr>
  </w:style>
  <w:style w:type="character" w:styleId="ListLabel135" w:customStyle="1">
    <w:name w:val="ListLabel 135"/>
    <w:qFormat w:val="1"/>
    <w:rsid w:val="00D07D64"/>
    <w:rPr>
      <w:lang w:bidi="ar-SA" w:eastAsia="en-US" w:val="en-US"/>
    </w:rPr>
  </w:style>
  <w:style w:type="character" w:styleId="ListLabel136" w:customStyle="1">
    <w:name w:val="ListLabel 136"/>
    <w:qFormat w:val="1"/>
    <w:rsid w:val="00D07D64"/>
    <w:rPr>
      <w:rFonts w:cs="Arial" w:eastAsia="Arial"/>
      <w:w w:val="100"/>
      <w:sz w:val="24"/>
      <w:szCs w:val="24"/>
      <w:lang w:bidi="ar-SA" w:eastAsia="en-US" w:val="en-US"/>
    </w:rPr>
  </w:style>
  <w:style w:type="character" w:styleId="ListLabel137" w:customStyle="1">
    <w:name w:val="ListLabel 137"/>
    <w:qFormat w:val="1"/>
    <w:rsid w:val="00D07D64"/>
    <w:rPr>
      <w:lang w:bidi="ar-SA" w:eastAsia="en-US" w:val="en-US"/>
    </w:rPr>
  </w:style>
  <w:style w:type="character" w:styleId="ListLabel138" w:customStyle="1">
    <w:name w:val="ListLabel 138"/>
    <w:qFormat w:val="1"/>
    <w:rsid w:val="00D07D64"/>
    <w:rPr>
      <w:lang w:bidi="ar-SA" w:eastAsia="en-US" w:val="en-US"/>
    </w:rPr>
  </w:style>
  <w:style w:type="character" w:styleId="ListLabel139" w:customStyle="1">
    <w:name w:val="ListLabel 139"/>
    <w:qFormat w:val="1"/>
    <w:rsid w:val="00D07D64"/>
    <w:rPr>
      <w:lang w:bidi="ar-SA" w:eastAsia="en-US" w:val="en-US"/>
    </w:rPr>
  </w:style>
  <w:style w:type="character" w:styleId="ListLabel140" w:customStyle="1">
    <w:name w:val="ListLabel 140"/>
    <w:qFormat w:val="1"/>
    <w:rsid w:val="00D07D64"/>
    <w:rPr>
      <w:lang w:bidi="ar-SA" w:eastAsia="en-US" w:val="en-US"/>
    </w:rPr>
  </w:style>
  <w:style w:type="character" w:styleId="ListLabel141" w:customStyle="1">
    <w:name w:val="ListLabel 141"/>
    <w:qFormat w:val="1"/>
    <w:rsid w:val="00D07D64"/>
    <w:rPr>
      <w:lang w:bidi="ar-SA" w:eastAsia="en-US" w:val="en-US"/>
    </w:rPr>
  </w:style>
  <w:style w:type="character" w:styleId="ListLabel142" w:customStyle="1">
    <w:name w:val="ListLabel 142"/>
    <w:qFormat w:val="1"/>
    <w:rsid w:val="00D07D64"/>
    <w:rPr>
      <w:lang w:bidi="ar-SA" w:eastAsia="en-US" w:val="en-US"/>
    </w:rPr>
  </w:style>
  <w:style w:type="character" w:styleId="ListLabel143" w:customStyle="1">
    <w:name w:val="ListLabel 143"/>
    <w:qFormat w:val="1"/>
    <w:rsid w:val="00D07D64"/>
    <w:rPr>
      <w:lang w:bidi="ar-SA" w:eastAsia="en-US" w:val="en-US"/>
    </w:rPr>
  </w:style>
  <w:style w:type="character" w:styleId="ListLabel144" w:customStyle="1">
    <w:name w:val="ListLabel 144"/>
    <w:qFormat w:val="1"/>
    <w:rsid w:val="00D07D64"/>
    <w:rPr>
      <w:lang w:bidi="ar-SA" w:eastAsia="en-US" w:val="en-US"/>
    </w:rPr>
  </w:style>
  <w:style w:type="character" w:styleId="ListLabel145" w:customStyle="1">
    <w:name w:val="ListLabel 145"/>
    <w:qFormat w:val="1"/>
    <w:rsid w:val="00D07D64"/>
    <w:rPr>
      <w:rFonts w:cs="Arial" w:eastAsia="Arial"/>
      <w:w w:val="100"/>
      <w:sz w:val="24"/>
      <w:szCs w:val="24"/>
      <w:lang w:bidi="ar-SA" w:eastAsia="en-US" w:val="en-US"/>
    </w:rPr>
  </w:style>
  <w:style w:type="character" w:styleId="ListLabel146" w:customStyle="1">
    <w:name w:val="ListLabel 146"/>
    <w:qFormat w:val="1"/>
    <w:rsid w:val="00D07D64"/>
    <w:rPr>
      <w:lang w:bidi="ar-SA" w:eastAsia="en-US" w:val="en-US"/>
    </w:rPr>
  </w:style>
  <w:style w:type="character" w:styleId="ListLabel147" w:customStyle="1">
    <w:name w:val="ListLabel 147"/>
    <w:qFormat w:val="1"/>
    <w:rsid w:val="00D07D64"/>
    <w:rPr>
      <w:lang w:bidi="ar-SA" w:eastAsia="en-US" w:val="en-US"/>
    </w:rPr>
  </w:style>
  <w:style w:type="character" w:styleId="ListLabel148" w:customStyle="1">
    <w:name w:val="ListLabel 148"/>
    <w:qFormat w:val="1"/>
    <w:rsid w:val="00D07D64"/>
    <w:rPr>
      <w:lang w:bidi="ar-SA" w:eastAsia="en-US" w:val="en-US"/>
    </w:rPr>
  </w:style>
  <w:style w:type="character" w:styleId="ListLabel149" w:customStyle="1">
    <w:name w:val="ListLabel 149"/>
    <w:qFormat w:val="1"/>
    <w:rsid w:val="00D07D64"/>
    <w:rPr>
      <w:lang w:bidi="ar-SA" w:eastAsia="en-US" w:val="en-US"/>
    </w:rPr>
  </w:style>
  <w:style w:type="character" w:styleId="ListLabel150" w:customStyle="1">
    <w:name w:val="ListLabel 150"/>
    <w:qFormat w:val="1"/>
    <w:rsid w:val="00D07D64"/>
    <w:rPr>
      <w:lang w:bidi="ar-SA" w:eastAsia="en-US" w:val="en-US"/>
    </w:rPr>
  </w:style>
  <w:style w:type="character" w:styleId="ListLabel151" w:customStyle="1">
    <w:name w:val="ListLabel 151"/>
    <w:qFormat w:val="1"/>
    <w:rsid w:val="00D07D64"/>
    <w:rPr>
      <w:lang w:bidi="ar-SA" w:eastAsia="en-US" w:val="en-US"/>
    </w:rPr>
  </w:style>
  <w:style w:type="character" w:styleId="ListLabel152" w:customStyle="1">
    <w:name w:val="ListLabel 152"/>
    <w:qFormat w:val="1"/>
    <w:rsid w:val="00D07D64"/>
    <w:rPr>
      <w:lang w:bidi="ar-SA" w:eastAsia="en-US" w:val="en-US"/>
    </w:rPr>
  </w:style>
  <w:style w:type="character" w:styleId="ListLabel153" w:customStyle="1">
    <w:name w:val="ListLabel 153"/>
    <w:qFormat w:val="1"/>
    <w:rsid w:val="00D07D64"/>
    <w:rPr>
      <w:lang w:bidi="ar-SA" w:eastAsia="en-US" w:val="en-US"/>
    </w:rPr>
  </w:style>
  <w:style w:type="character" w:styleId="ListLabel154" w:customStyle="1">
    <w:name w:val="ListLabel 154"/>
    <w:qFormat w:val="1"/>
    <w:rsid w:val="00D07D64"/>
    <w:rPr>
      <w:rFonts w:cs="Arial" w:eastAsia="Arial"/>
      <w:w w:val="100"/>
      <w:sz w:val="24"/>
      <w:szCs w:val="24"/>
      <w:lang w:bidi="ar-SA" w:eastAsia="en-US" w:val="en-US"/>
    </w:rPr>
  </w:style>
  <w:style w:type="character" w:styleId="ListLabel155" w:customStyle="1">
    <w:name w:val="ListLabel 155"/>
    <w:qFormat w:val="1"/>
    <w:rsid w:val="00D07D64"/>
    <w:rPr>
      <w:lang w:bidi="ar-SA" w:eastAsia="en-US" w:val="en-US"/>
    </w:rPr>
  </w:style>
  <w:style w:type="character" w:styleId="ListLabel156" w:customStyle="1">
    <w:name w:val="ListLabel 156"/>
    <w:qFormat w:val="1"/>
    <w:rsid w:val="00D07D64"/>
    <w:rPr>
      <w:lang w:bidi="ar-SA" w:eastAsia="en-US" w:val="en-US"/>
    </w:rPr>
  </w:style>
  <w:style w:type="character" w:styleId="ListLabel157" w:customStyle="1">
    <w:name w:val="ListLabel 157"/>
    <w:qFormat w:val="1"/>
    <w:rsid w:val="00D07D64"/>
    <w:rPr>
      <w:lang w:bidi="ar-SA" w:eastAsia="en-US" w:val="en-US"/>
    </w:rPr>
  </w:style>
  <w:style w:type="character" w:styleId="ListLabel158" w:customStyle="1">
    <w:name w:val="ListLabel 158"/>
    <w:qFormat w:val="1"/>
    <w:rsid w:val="00D07D64"/>
    <w:rPr>
      <w:lang w:bidi="ar-SA" w:eastAsia="en-US" w:val="en-US"/>
    </w:rPr>
  </w:style>
  <w:style w:type="character" w:styleId="ListLabel159" w:customStyle="1">
    <w:name w:val="ListLabel 159"/>
    <w:qFormat w:val="1"/>
    <w:rsid w:val="00D07D64"/>
    <w:rPr>
      <w:lang w:bidi="ar-SA" w:eastAsia="en-US" w:val="en-US"/>
    </w:rPr>
  </w:style>
  <w:style w:type="character" w:styleId="ListLabel160" w:customStyle="1">
    <w:name w:val="ListLabel 160"/>
    <w:qFormat w:val="1"/>
    <w:rsid w:val="00D07D64"/>
    <w:rPr>
      <w:lang w:bidi="ar-SA" w:eastAsia="en-US" w:val="en-US"/>
    </w:rPr>
  </w:style>
  <w:style w:type="character" w:styleId="ListLabel161" w:customStyle="1">
    <w:name w:val="ListLabel 161"/>
    <w:qFormat w:val="1"/>
    <w:rsid w:val="00D07D64"/>
    <w:rPr>
      <w:lang w:bidi="ar-SA" w:eastAsia="en-US" w:val="en-US"/>
    </w:rPr>
  </w:style>
  <w:style w:type="character" w:styleId="ListLabel162" w:customStyle="1">
    <w:name w:val="ListLabel 162"/>
    <w:qFormat w:val="1"/>
    <w:rsid w:val="00D07D64"/>
    <w:rPr>
      <w:lang w:bidi="ar-SA" w:eastAsia="en-US" w:val="en-US"/>
    </w:rPr>
  </w:style>
  <w:style w:type="character" w:styleId="ListLabel163" w:customStyle="1">
    <w:name w:val="ListLabel 163"/>
    <w:qFormat w:val="1"/>
    <w:rsid w:val="00D07D64"/>
    <w:rPr>
      <w:rFonts w:ascii="Arial" w:hAnsi="Arial"/>
      <w:spacing w:val="-15"/>
      <w:w w:val="100"/>
      <w:sz w:val="24"/>
      <w:lang w:bidi="ar-SA" w:eastAsia="en-US" w:val="en-US"/>
    </w:rPr>
  </w:style>
  <w:style w:type="character" w:styleId="ListLabel164" w:customStyle="1">
    <w:name w:val="ListLabel 164"/>
    <w:qFormat w:val="1"/>
    <w:rsid w:val="00D07D64"/>
    <w:rPr>
      <w:lang w:bidi="ar-SA" w:eastAsia="en-US" w:val="en-US"/>
    </w:rPr>
  </w:style>
  <w:style w:type="character" w:styleId="ListLabel165" w:customStyle="1">
    <w:name w:val="ListLabel 165"/>
    <w:qFormat w:val="1"/>
    <w:rsid w:val="00D07D64"/>
    <w:rPr>
      <w:lang w:bidi="ar-SA" w:eastAsia="en-US" w:val="en-US"/>
    </w:rPr>
  </w:style>
  <w:style w:type="character" w:styleId="ListLabel166" w:customStyle="1">
    <w:name w:val="ListLabel 166"/>
    <w:qFormat w:val="1"/>
    <w:rsid w:val="00D07D64"/>
    <w:rPr>
      <w:lang w:bidi="ar-SA" w:eastAsia="en-US" w:val="en-US"/>
    </w:rPr>
  </w:style>
  <w:style w:type="character" w:styleId="ListLabel167" w:customStyle="1">
    <w:name w:val="ListLabel 167"/>
    <w:qFormat w:val="1"/>
    <w:rsid w:val="00D07D64"/>
    <w:rPr>
      <w:lang w:bidi="ar-SA" w:eastAsia="en-US" w:val="en-US"/>
    </w:rPr>
  </w:style>
  <w:style w:type="character" w:styleId="ListLabel168" w:customStyle="1">
    <w:name w:val="ListLabel 168"/>
    <w:qFormat w:val="1"/>
    <w:rsid w:val="00D07D64"/>
    <w:rPr>
      <w:lang w:bidi="ar-SA" w:eastAsia="en-US" w:val="en-US"/>
    </w:rPr>
  </w:style>
  <w:style w:type="character" w:styleId="ListLabel169" w:customStyle="1">
    <w:name w:val="ListLabel 169"/>
    <w:qFormat w:val="1"/>
    <w:rsid w:val="00D07D64"/>
    <w:rPr>
      <w:lang w:bidi="ar-SA" w:eastAsia="en-US" w:val="en-US"/>
    </w:rPr>
  </w:style>
  <w:style w:type="character" w:styleId="ListLabel170" w:customStyle="1">
    <w:name w:val="ListLabel 170"/>
    <w:qFormat w:val="1"/>
    <w:rsid w:val="00D07D64"/>
    <w:rPr>
      <w:lang w:bidi="ar-SA" w:eastAsia="en-US" w:val="en-US"/>
    </w:rPr>
  </w:style>
  <w:style w:type="character" w:styleId="ListLabel171" w:customStyle="1">
    <w:name w:val="ListLabel 171"/>
    <w:qFormat w:val="1"/>
    <w:rsid w:val="00D07D64"/>
    <w:rPr>
      <w:lang w:bidi="ar-SA" w:eastAsia="en-US" w:val="en-US"/>
    </w:rPr>
  </w:style>
  <w:style w:type="character" w:styleId="ListLabel172" w:customStyle="1">
    <w:name w:val="ListLabel 172"/>
    <w:qFormat w:val="1"/>
    <w:rsid w:val="00D07D64"/>
    <w:rPr>
      <w:sz w:val="20"/>
    </w:rPr>
  </w:style>
  <w:style w:type="character" w:styleId="ListLabel173" w:customStyle="1">
    <w:name w:val="ListLabel 173"/>
    <w:qFormat w:val="1"/>
    <w:rsid w:val="00D07D64"/>
    <w:rPr>
      <w:sz w:val="20"/>
    </w:rPr>
  </w:style>
  <w:style w:type="character" w:styleId="ListLabel174" w:customStyle="1">
    <w:name w:val="ListLabel 174"/>
    <w:qFormat w:val="1"/>
    <w:rsid w:val="00D07D64"/>
    <w:rPr>
      <w:sz w:val="20"/>
    </w:rPr>
  </w:style>
  <w:style w:type="character" w:styleId="ListLabel175" w:customStyle="1">
    <w:name w:val="ListLabel 175"/>
    <w:qFormat w:val="1"/>
    <w:rsid w:val="00D07D64"/>
    <w:rPr>
      <w:sz w:val="20"/>
    </w:rPr>
  </w:style>
  <w:style w:type="character" w:styleId="ListLabel176" w:customStyle="1">
    <w:name w:val="ListLabel 176"/>
    <w:qFormat w:val="1"/>
    <w:rsid w:val="00D07D64"/>
    <w:rPr>
      <w:sz w:val="20"/>
    </w:rPr>
  </w:style>
  <w:style w:type="character" w:styleId="ListLabel177" w:customStyle="1">
    <w:name w:val="ListLabel 177"/>
    <w:qFormat w:val="1"/>
    <w:rsid w:val="00D07D64"/>
    <w:rPr>
      <w:sz w:val="20"/>
    </w:rPr>
  </w:style>
  <w:style w:type="character" w:styleId="ListLabel178" w:customStyle="1">
    <w:name w:val="ListLabel 178"/>
    <w:qFormat w:val="1"/>
    <w:rsid w:val="00D07D64"/>
    <w:rPr>
      <w:sz w:val="20"/>
    </w:rPr>
  </w:style>
  <w:style w:type="character" w:styleId="ListLabel179" w:customStyle="1">
    <w:name w:val="ListLabel 179"/>
    <w:qFormat w:val="1"/>
    <w:rsid w:val="00D07D64"/>
    <w:rPr>
      <w:sz w:val="20"/>
    </w:rPr>
  </w:style>
  <w:style w:type="character" w:styleId="ListLabel180" w:customStyle="1">
    <w:name w:val="ListLabel 180"/>
    <w:qFormat w:val="1"/>
    <w:rsid w:val="00D07D64"/>
    <w:rPr>
      <w:sz w:val="20"/>
    </w:rPr>
  </w:style>
  <w:style w:type="character" w:styleId="ListLabel181" w:customStyle="1">
    <w:name w:val="ListLabel 181"/>
    <w:qFormat w:val="1"/>
    <w:rsid w:val="00D07D64"/>
    <w:rPr>
      <w:sz w:val="20"/>
    </w:rPr>
  </w:style>
  <w:style w:type="character" w:styleId="ListLabel182" w:customStyle="1">
    <w:name w:val="ListLabel 182"/>
    <w:qFormat w:val="1"/>
    <w:rsid w:val="00D07D64"/>
    <w:rPr>
      <w:sz w:val="20"/>
    </w:rPr>
  </w:style>
  <w:style w:type="character" w:styleId="ListLabel183" w:customStyle="1">
    <w:name w:val="ListLabel 183"/>
    <w:qFormat w:val="1"/>
    <w:rsid w:val="00D07D64"/>
    <w:rPr>
      <w:sz w:val="20"/>
    </w:rPr>
  </w:style>
  <w:style w:type="character" w:styleId="ListLabel184" w:customStyle="1">
    <w:name w:val="ListLabel 184"/>
    <w:qFormat w:val="1"/>
    <w:rsid w:val="00D07D64"/>
    <w:rPr>
      <w:sz w:val="20"/>
    </w:rPr>
  </w:style>
  <w:style w:type="character" w:styleId="ListLabel185" w:customStyle="1">
    <w:name w:val="ListLabel 185"/>
    <w:qFormat w:val="1"/>
    <w:rsid w:val="00D07D64"/>
    <w:rPr>
      <w:sz w:val="20"/>
    </w:rPr>
  </w:style>
  <w:style w:type="character" w:styleId="ListLabel186" w:customStyle="1">
    <w:name w:val="ListLabel 186"/>
    <w:qFormat w:val="1"/>
    <w:rsid w:val="00D07D64"/>
    <w:rPr>
      <w:sz w:val="20"/>
    </w:rPr>
  </w:style>
  <w:style w:type="character" w:styleId="ListLabel187" w:customStyle="1">
    <w:name w:val="ListLabel 187"/>
    <w:qFormat w:val="1"/>
    <w:rsid w:val="00D07D64"/>
    <w:rPr>
      <w:sz w:val="20"/>
    </w:rPr>
  </w:style>
  <w:style w:type="character" w:styleId="ListLabel188" w:customStyle="1">
    <w:name w:val="ListLabel 188"/>
    <w:qFormat w:val="1"/>
    <w:rsid w:val="00D07D64"/>
    <w:rPr>
      <w:sz w:val="20"/>
    </w:rPr>
  </w:style>
  <w:style w:type="character" w:styleId="ListLabel189" w:customStyle="1">
    <w:name w:val="ListLabel 189"/>
    <w:qFormat w:val="1"/>
    <w:rsid w:val="00D07D64"/>
    <w:rPr>
      <w:sz w:val="20"/>
    </w:rPr>
  </w:style>
  <w:style w:type="character" w:styleId="ListLabel190" w:customStyle="1">
    <w:name w:val="ListLabel 190"/>
    <w:qFormat w:val="1"/>
    <w:rsid w:val="00D07D64"/>
    <w:rPr>
      <w:rFonts w:cs="Courier New"/>
    </w:rPr>
  </w:style>
  <w:style w:type="character" w:styleId="ListLabel191" w:customStyle="1">
    <w:name w:val="ListLabel 191"/>
    <w:qFormat w:val="1"/>
    <w:rsid w:val="00D07D64"/>
    <w:rPr>
      <w:rFonts w:cs="Courier New"/>
    </w:rPr>
  </w:style>
  <w:style w:type="character" w:styleId="ListLabel192" w:customStyle="1">
    <w:name w:val="ListLabel 192"/>
    <w:qFormat w:val="1"/>
    <w:rsid w:val="00D07D64"/>
    <w:rPr>
      <w:rFonts w:cs="Courier New"/>
    </w:rPr>
  </w:style>
  <w:style w:type="character" w:styleId="ListLabel193" w:customStyle="1">
    <w:name w:val="ListLabel 193"/>
    <w:qFormat w:val="1"/>
    <w:rsid w:val="00D07D64"/>
    <w:rPr>
      <w:color w:val="0000ff"/>
      <w:sz w:val="24"/>
      <w:u w:color="0000ff" w:val="single"/>
    </w:rPr>
  </w:style>
  <w:style w:type="character" w:styleId="InternetLink" w:customStyle="1">
    <w:name w:val="Internet Link"/>
    <w:rsid w:val="00D07D64"/>
    <w:rPr>
      <w:color w:val="000080"/>
      <w:u w:val="single"/>
    </w:rPr>
  </w:style>
  <w:style w:type="character" w:styleId="ListLabel194" w:customStyle="1">
    <w:name w:val="ListLabel 194"/>
    <w:qFormat w:val="1"/>
    <w:rsid w:val="00D07D64"/>
    <w:rPr>
      <w:rFonts w:ascii="Arial" w:hAnsi="Arial"/>
      <w:color w:val="0000ff"/>
      <w:sz w:val="24"/>
      <w:u w:color="0000ff" w:val="single"/>
    </w:rPr>
  </w:style>
  <w:style w:type="character" w:styleId="ListLabel195" w:customStyle="1">
    <w:name w:val="ListLabel 195"/>
    <w:qFormat w:val="1"/>
    <w:rsid w:val="00D07D64"/>
    <w:rPr>
      <w:rFonts w:ascii="Calibri" w:cs="Arial" w:hAnsi="Calibri"/>
      <w:w w:val="100"/>
      <w:sz w:val="24"/>
      <w:szCs w:val="24"/>
      <w:lang w:bidi="ar-SA" w:eastAsia="en-US" w:val="en-US"/>
    </w:rPr>
  </w:style>
  <w:style w:type="character" w:styleId="ListLabel196" w:customStyle="1">
    <w:name w:val="ListLabel 196"/>
    <w:qFormat w:val="1"/>
    <w:rsid w:val="00D07D64"/>
    <w:rPr>
      <w:rFonts w:cs="Symbol"/>
      <w:lang w:bidi="ar-SA" w:eastAsia="en-US" w:val="en-US"/>
    </w:rPr>
  </w:style>
  <w:style w:type="character" w:styleId="ListLabel197" w:customStyle="1">
    <w:name w:val="ListLabel 197"/>
    <w:qFormat w:val="1"/>
    <w:rsid w:val="00D07D64"/>
    <w:rPr>
      <w:rFonts w:cs="Symbol"/>
      <w:lang w:bidi="ar-SA" w:eastAsia="en-US" w:val="en-US"/>
    </w:rPr>
  </w:style>
  <w:style w:type="character" w:styleId="ListLabel198" w:customStyle="1">
    <w:name w:val="ListLabel 198"/>
    <w:qFormat w:val="1"/>
    <w:rsid w:val="00D07D64"/>
    <w:rPr>
      <w:rFonts w:cs="Symbol"/>
      <w:lang w:bidi="ar-SA" w:eastAsia="en-US" w:val="en-US"/>
    </w:rPr>
  </w:style>
  <w:style w:type="character" w:styleId="ListLabel199" w:customStyle="1">
    <w:name w:val="ListLabel 199"/>
    <w:qFormat w:val="1"/>
    <w:rsid w:val="00D07D64"/>
    <w:rPr>
      <w:rFonts w:cs="Symbol"/>
      <w:lang w:bidi="ar-SA" w:eastAsia="en-US" w:val="en-US"/>
    </w:rPr>
  </w:style>
  <w:style w:type="character" w:styleId="ListLabel200" w:customStyle="1">
    <w:name w:val="ListLabel 200"/>
    <w:qFormat w:val="1"/>
    <w:rsid w:val="00D07D64"/>
    <w:rPr>
      <w:rFonts w:cs="Symbol"/>
      <w:lang w:bidi="ar-SA" w:eastAsia="en-US" w:val="en-US"/>
    </w:rPr>
  </w:style>
  <w:style w:type="character" w:styleId="ListLabel201" w:customStyle="1">
    <w:name w:val="ListLabel 201"/>
    <w:qFormat w:val="1"/>
    <w:rsid w:val="00D07D64"/>
    <w:rPr>
      <w:rFonts w:cs="Symbol"/>
      <w:lang w:bidi="ar-SA" w:eastAsia="en-US" w:val="en-US"/>
    </w:rPr>
  </w:style>
  <w:style w:type="character" w:styleId="ListLabel202" w:customStyle="1">
    <w:name w:val="ListLabel 202"/>
    <w:qFormat w:val="1"/>
    <w:rsid w:val="00D07D64"/>
    <w:rPr>
      <w:rFonts w:cs="Symbol"/>
      <w:lang w:bidi="ar-SA" w:eastAsia="en-US" w:val="en-US"/>
    </w:rPr>
  </w:style>
  <w:style w:type="character" w:styleId="ListLabel203" w:customStyle="1">
    <w:name w:val="ListLabel 203"/>
    <w:qFormat w:val="1"/>
    <w:rsid w:val="00D07D64"/>
    <w:rPr>
      <w:rFonts w:cs="Symbol"/>
      <w:lang w:bidi="ar-SA" w:eastAsia="en-US" w:val="en-US"/>
    </w:rPr>
  </w:style>
  <w:style w:type="character" w:styleId="ListLabel204" w:customStyle="1">
    <w:name w:val="ListLabel 204"/>
    <w:qFormat w:val="1"/>
    <w:rsid w:val="00D07D64"/>
    <w:rPr>
      <w:rFonts w:ascii="Calibri" w:cs="Arial" w:hAnsi="Calibri"/>
      <w:w w:val="100"/>
      <w:sz w:val="24"/>
      <w:szCs w:val="24"/>
      <w:lang w:bidi="ar-SA" w:eastAsia="en-US" w:val="en-US"/>
    </w:rPr>
  </w:style>
  <w:style w:type="character" w:styleId="ListLabel205" w:customStyle="1">
    <w:name w:val="ListLabel 205"/>
    <w:qFormat w:val="1"/>
    <w:rsid w:val="00D07D64"/>
    <w:rPr>
      <w:rFonts w:cs="Symbol"/>
      <w:lang w:bidi="ar-SA" w:eastAsia="en-US" w:val="en-US"/>
    </w:rPr>
  </w:style>
  <w:style w:type="character" w:styleId="ListLabel206" w:customStyle="1">
    <w:name w:val="ListLabel 206"/>
    <w:qFormat w:val="1"/>
    <w:rsid w:val="00D07D64"/>
    <w:rPr>
      <w:rFonts w:cs="Symbol"/>
      <w:lang w:bidi="ar-SA" w:eastAsia="en-US" w:val="en-US"/>
    </w:rPr>
  </w:style>
  <w:style w:type="character" w:styleId="ListLabel207" w:customStyle="1">
    <w:name w:val="ListLabel 207"/>
    <w:qFormat w:val="1"/>
    <w:rsid w:val="00D07D64"/>
    <w:rPr>
      <w:rFonts w:cs="Symbol"/>
      <w:lang w:bidi="ar-SA" w:eastAsia="en-US" w:val="en-US"/>
    </w:rPr>
  </w:style>
  <w:style w:type="character" w:styleId="ListLabel208" w:customStyle="1">
    <w:name w:val="ListLabel 208"/>
    <w:qFormat w:val="1"/>
    <w:rsid w:val="00D07D64"/>
    <w:rPr>
      <w:rFonts w:cs="Symbol"/>
      <w:lang w:bidi="ar-SA" w:eastAsia="en-US" w:val="en-US"/>
    </w:rPr>
  </w:style>
  <w:style w:type="character" w:styleId="ListLabel209" w:customStyle="1">
    <w:name w:val="ListLabel 209"/>
    <w:qFormat w:val="1"/>
    <w:rsid w:val="00D07D64"/>
    <w:rPr>
      <w:rFonts w:cs="Symbol"/>
      <w:lang w:bidi="ar-SA" w:eastAsia="en-US" w:val="en-US"/>
    </w:rPr>
  </w:style>
  <w:style w:type="character" w:styleId="ListLabel210" w:customStyle="1">
    <w:name w:val="ListLabel 210"/>
    <w:qFormat w:val="1"/>
    <w:rsid w:val="00D07D64"/>
    <w:rPr>
      <w:rFonts w:cs="Symbol"/>
      <w:lang w:bidi="ar-SA" w:eastAsia="en-US" w:val="en-US"/>
    </w:rPr>
  </w:style>
  <w:style w:type="character" w:styleId="ListLabel211" w:customStyle="1">
    <w:name w:val="ListLabel 211"/>
    <w:qFormat w:val="1"/>
    <w:rsid w:val="00D07D64"/>
    <w:rPr>
      <w:rFonts w:cs="Symbol"/>
      <w:lang w:bidi="ar-SA" w:eastAsia="en-US" w:val="en-US"/>
    </w:rPr>
  </w:style>
  <w:style w:type="character" w:styleId="ListLabel212" w:customStyle="1">
    <w:name w:val="ListLabel 212"/>
    <w:qFormat w:val="1"/>
    <w:rsid w:val="00D07D64"/>
    <w:rPr>
      <w:rFonts w:cs="Symbol"/>
      <w:lang w:bidi="ar-SA" w:eastAsia="en-US" w:val="en-US"/>
    </w:rPr>
  </w:style>
  <w:style w:type="character" w:styleId="ListLabel213" w:customStyle="1">
    <w:name w:val="ListLabel 213"/>
    <w:qFormat w:val="1"/>
    <w:rsid w:val="00D07D64"/>
    <w:rPr>
      <w:rFonts w:cs="Arial"/>
      <w:w w:val="100"/>
      <w:sz w:val="24"/>
      <w:szCs w:val="24"/>
      <w:lang w:bidi="ar-SA" w:eastAsia="en-US" w:val="en-US"/>
    </w:rPr>
  </w:style>
  <w:style w:type="character" w:styleId="ListLabel214" w:customStyle="1">
    <w:name w:val="ListLabel 214"/>
    <w:qFormat w:val="1"/>
    <w:rsid w:val="00D07D64"/>
    <w:rPr>
      <w:rFonts w:cs="Symbol"/>
      <w:lang w:bidi="ar-SA" w:eastAsia="en-US" w:val="en-US"/>
    </w:rPr>
  </w:style>
  <w:style w:type="character" w:styleId="ListLabel215" w:customStyle="1">
    <w:name w:val="ListLabel 215"/>
    <w:qFormat w:val="1"/>
    <w:rsid w:val="00D07D64"/>
    <w:rPr>
      <w:rFonts w:cs="Symbol"/>
      <w:lang w:bidi="ar-SA" w:eastAsia="en-US" w:val="en-US"/>
    </w:rPr>
  </w:style>
  <w:style w:type="character" w:styleId="ListLabel216" w:customStyle="1">
    <w:name w:val="ListLabel 216"/>
    <w:qFormat w:val="1"/>
    <w:rsid w:val="00D07D64"/>
    <w:rPr>
      <w:rFonts w:cs="Symbol"/>
      <w:lang w:bidi="ar-SA" w:eastAsia="en-US" w:val="en-US"/>
    </w:rPr>
  </w:style>
  <w:style w:type="character" w:styleId="ListLabel217" w:customStyle="1">
    <w:name w:val="ListLabel 217"/>
    <w:qFormat w:val="1"/>
    <w:rsid w:val="00D07D64"/>
    <w:rPr>
      <w:rFonts w:cs="Symbol"/>
      <w:lang w:bidi="ar-SA" w:eastAsia="en-US" w:val="en-US"/>
    </w:rPr>
  </w:style>
  <w:style w:type="character" w:styleId="ListLabel218" w:customStyle="1">
    <w:name w:val="ListLabel 218"/>
    <w:qFormat w:val="1"/>
    <w:rsid w:val="00D07D64"/>
    <w:rPr>
      <w:rFonts w:cs="Symbol"/>
      <w:lang w:bidi="ar-SA" w:eastAsia="en-US" w:val="en-US"/>
    </w:rPr>
  </w:style>
  <w:style w:type="character" w:styleId="ListLabel219" w:customStyle="1">
    <w:name w:val="ListLabel 219"/>
    <w:qFormat w:val="1"/>
    <w:rsid w:val="00D07D64"/>
    <w:rPr>
      <w:rFonts w:cs="Symbol"/>
      <w:lang w:bidi="ar-SA" w:eastAsia="en-US" w:val="en-US"/>
    </w:rPr>
  </w:style>
  <w:style w:type="character" w:styleId="ListLabel220" w:customStyle="1">
    <w:name w:val="ListLabel 220"/>
    <w:qFormat w:val="1"/>
    <w:rsid w:val="00D07D64"/>
    <w:rPr>
      <w:rFonts w:cs="Symbol"/>
      <w:lang w:bidi="ar-SA" w:eastAsia="en-US" w:val="en-US"/>
    </w:rPr>
  </w:style>
  <w:style w:type="character" w:styleId="ListLabel221" w:customStyle="1">
    <w:name w:val="ListLabel 221"/>
    <w:qFormat w:val="1"/>
    <w:rsid w:val="00D07D64"/>
    <w:rPr>
      <w:rFonts w:cs="Symbol"/>
      <w:lang w:bidi="ar-SA" w:eastAsia="en-US" w:val="en-US"/>
    </w:rPr>
  </w:style>
  <w:style w:type="character" w:styleId="ListLabel222" w:customStyle="1">
    <w:name w:val="ListLabel 222"/>
    <w:qFormat w:val="1"/>
    <w:rsid w:val="00D07D64"/>
    <w:rPr>
      <w:rFonts w:cs="Arial"/>
      <w:w w:val="100"/>
      <w:sz w:val="24"/>
      <w:szCs w:val="24"/>
      <w:lang w:bidi="ar-SA" w:eastAsia="en-US" w:val="en-US"/>
    </w:rPr>
  </w:style>
  <w:style w:type="character" w:styleId="ListLabel223" w:customStyle="1">
    <w:name w:val="ListLabel 223"/>
    <w:qFormat w:val="1"/>
    <w:rsid w:val="00D07D64"/>
    <w:rPr>
      <w:rFonts w:cs="Symbol"/>
      <w:lang w:bidi="ar-SA" w:eastAsia="en-US" w:val="en-US"/>
    </w:rPr>
  </w:style>
  <w:style w:type="character" w:styleId="ListLabel224" w:customStyle="1">
    <w:name w:val="ListLabel 224"/>
    <w:qFormat w:val="1"/>
    <w:rsid w:val="00D07D64"/>
    <w:rPr>
      <w:rFonts w:cs="Symbol"/>
      <w:lang w:bidi="ar-SA" w:eastAsia="en-US" w:val="en-US"/>
    </w:rPr>
  </w:style>
  <w:style w:type="character" w:styleId="ListLabel225" w:customStyle="1">
    <w:name w:val="ListLabel 225"/>
    <w:qFormat w:val="1"/>
    <w:rsid w:val="00D07D64"/>
    <w:rPr>
      <w:rFonts w:cs="Symbol"/>
      <w:lang w:bidi="ar-SA" w:eastAsia="en-US" w:val="en-US"/>
    </w:rPr>
  </w:style>
  <w:style w:type="character" w:styleId="ListLabel226" w:customStyle="1">
    <w:name w:val="ListLabel 226"/>
    <w:qFormat w:val="1"/>
    <w:rsid w:val="00D07D64"/>
    <w:rPr>
      <w:rFonts w:cs="Symbol"/>
      <w:lang w:bidi="ar-SA" w:eastAsia="en-US" w:val="en-US"/>
    </w:rPr>
  </w:style>
  <w:style w:type="character" w:styleId="ListLabel227" w:customStyle="1">
    <w:name w:val="ListLabel 227"/>
    <w:qFormat w:val="1"/>
    <w:rsid w:val="00D07D64"/>
    <w:rPr>
      <w:rFonts w:cs="Symbol"/>
      <w:lang w:bidi="ar-SA" w:eastAsia="en-US" w:val="en-US"/>
    </w:rPr>
  </w:style>
  <w:style w:type="character" w:styleId="ListLabel228" w:customStyle="1">
    <w:name w:val="ListLabel 228"/>
    <w:qFormat w:val="1"/>
    <w:rsid w:val="00D07D64"/>
    <w:rPr>
      <w:rFonts w:cs="Symbol"/>
      <w:lang w:bidi="ar-SA" w:eastAsia="en-US" w:val="en-US"/>
    </w:rPr>
  </w:style>
  <w:style w:type="character" w:styleId="ListLabel229" w:customStyle="1">
    <w:name w:val="ListLabel 229"/>
    <w:qFormat w:val="1"/>
    <w:rsid w:val="00D07D64"/>
    <w:rPr>
      <w:rFonts w:cs="Symbol"/>
      <w:lang w:bidi="ar-SA" w:eastAsia="en-US" w:val="en-US"/>
    </w:rPr>
  </w:style>
  <w:style w:type="character" w:styleId="ListLabel230" w:customStyle="1">
    <w:name w:val="ListLabel 230"/>
    <w:qFormat w:val="1"/>
    <w:rsid w:val="00D07D64"/>
    <w:rPr>
      <w:rFonts w:cs="Symbol"/>
      <w:lang w:bidi="ar-SA" w:eastAsia="en-US" w:val="en-US"/>
    </w:rPr>
  </w:style>
  <w:style w:type="character" w:styleId="ListLabel231" w:customStyle="1">
    <w:name w:val="ListLabel 231"/>
    <w:qFormat w:val="1"/>
    <w:rsid w:val="00D07D64"/>
    <w:rPr>
      <w:rFonts w:cs="Arial"/>
      <w:w w:val="100"/>
      <w:sz w:val="24"/>
      <w:szCs w:val="24"/>
      <w:lang w:bidi="ar-SA" w:eastAsia="en-US" w:val="en-US"/>
    </w:rPr>
  </w:style>
  <w:style w:type="character" w:styleId="ListLabel232" w:customStyle="1">
    <w:name w:val="ListLabel 232"/>
    <w:qFormat w:val="1"/>
    <w:rsid w:val="00D07D64"/>
    <w:rPr>
      <w:rFonts w:cs="Symbol"/>
      <w:lang w:bidi="ar-SA" w:eastAsia="en-US" w:val="en-US"/>
    </w:rPr>
  </w:style>
  <w:style w:type="character" w:styleId="ListLabel233" w:customStyle="1">
    <w:name w:val="ListLabel 233"/>
    <w:qFormat w:val="1"/>
    <w:rsid w:val="00D07D64"/>
    <w:rPr>
      <w:rFonts w:cs="Symbol"/>
      <w:lang w:bidi="ar-SA" w:eastAsia="en-US" w:val="en-US"/>
    </w:rPr>
  </w:style>
  <w:style w:type="character" w:styleId="ListLabel234" w:customStyle="1">
    <w:name w:val="ListLabel 234"/>
    <w:qFormat w:val="1"/>
    <w:rsid w:val="00D07D64"/>
    <w:rPr>
      <w:rFonts w:cs="Symbol"/>
      <w:lang w:bidi="ar-SA" w:eastAsia="en-US" w:val="en-US"/>
    </w:rPr>
  </w:style>
  <w:style w:type="character" w:styleId="ListLabel235" w:customStyle="1">
    <w:name w:val="ListLabel 235"/>
    <w:qFormat w:val="1"/>
    <w:rsid w:val="00D07D64"/>
    <w:rPr>
      <w:rFonts w:cs="Symbol"/>
      <w:lang w:bidi="ar-SA" w:eastAsia="en-US" w:val="en-US"/>
    </w:rPr>
  </w:style>
  <w:style w:type="character" w:styleId="ListLabel236" w:customStyle="1">
    <w:name w:val="ListLabel 236"/>
    <w:qFormat w:val="1"/>
    <w:rsid w:val="00D07D64"/>
    <w:rPr>
      <w:rFonts w:cs="Symbol"/>
      <w:lang w:bidi="ar-SA" w:eastAsia="en-US" w:val="en-US"/>
    </w:rPr>
  </w:style>
  <w:style w:type="character" w:styleId="ListLabel237" w:customStyle="1">
    <w:name w:val="ListLabel 237"/>
    <w:qFormat w:val="1"/>
    <w:rsid w:val="00D07D64"/>
    <w:rPr>
      <w:rFonts w:cs="Symbol"/>
      <w:lang w:bidi="ar-SA" w:eastAsia="en-US" w:val="en-US"/>
    </w:rPr>
  </w:style>
  <w:style w:type="character" w:styleId="ListLabel238" w:customStyle="1">
    <w:name w:val="ListLabel 238"/>
    <w:qFormat w:val="1"/>
    <w:rsid w:val="00D07D64"/>
    <w:rPr>
      <w:rFonts w:cs="Symbol"/>
      <w:lang w:bidi="ar-SA" w:eastAsia="en-US" w:val="en-US"/>
    </w:rPr>
  </w:style>
  <w:style w:type="character" w:styleId="ListLabel239" w:customStyle="1">
    <w:name w:val="ListLabel 239"/>
    <w:qFormat w:val="1"/>
    <w:rsid w:val="00D07D64"/>
    <w:rPr>
      <w:rFonts w:cs="Symbol"/>
      <w:lang w:bidi="ar-SA" w:eastAsia="en-US" w:val="en-US"/>
    </w:rPr>
  </w:style>
  <w:style w:type="character" w:styleId="ListLabel240" w:customStyle="1">
    <w:name w:val="ListLabel 240"/>
    <w:qFormat w:val="1"/>
    <w:rsid w:val="00D07D64"/>
    <w:rPr>
      <w:rFonts w:cs="Arial"/>
      <w:w w:val="100"/>
      <w:sz w:val="24"/>
      <w:szCs w:val="24"/>
      <w:lang w:bidi="ar-SA" w:eastAsia="en-US" w:val="en-US"/>
    </w:rPr>
  </w:style>
  <w:style w:type="character" w:styleId="ListLabel241" w:customStyle="1">
    <w:name w:val="ListLabel 241"/>
    <w:qFormat w:val="1"/>
    <w:rsid w:val="00D07D64"/>
    <w:rPr>
      <w:rFonts w:cs="Symbol"/>
      <w:lang w:bidi="ar-SA" w:eastAsia="en-US" w:val="en-US"/>
    </w:rPr>
  </w:style>
  <w:style w:type="character" w:styleId="ListLabel242" w:customStyle="1">
    <w:name w:val="ListLabel 242"/>
    <w:qFormat w:val="1"/>
    <w:rsid w:val="00D07D64"/>
    <w:rPr>
      <w:rFonts w:cs="Symbol"/>
      <w:lang w:bidi="ar-SA" w:eastAsia="en-US" w:val="en-US"/>
    </w:rPr>
  </w:style>
  <w:style w:type="character" w:styleId="ListLabel243" w:customStyle="1">
    <w:name w:val="ListLabel 243"/>
    <w:qFormat w:val="1"/>
    <w:rsid w:val="00D07D64"/>
    <w:rPr>
      <w:rFonts w:cs="Symbol"/>
      <w:lang w:bidi="ar-SA" w:eastAsia="en-US" w:val="en-US"/>
    </w:rPr>
  </w:style>
  <w:style w:type="character" w:styleId="ListLabel244" w:customStyle="1">
    <w:name w:val="ListLabel 244"/>
    <w:qFormat w:val="1"/>
    <w:rsid w:val="00D07D64"/>
    <w:rPr>
      <w:rFonts w:cs="Symbol"/>
      <w:lang w:bidi="ar-SA" w:eastAsia="en-US" w:val="en-US"/>
    </w:rPr>
  </w:style>
  <w:style w:type="character" w:styleId="ListLabel245" w:customStyle="1">
    <w:name w:val="ListLabel 245"/>
    <w:qFormat w:val="1"/>
    <w:rsid w:val="00D07D64"/>
    <w:rPr>
      <w:rFonts w:cs="Symbol"/>
      <w:lang w:bidi="ar-SA" w:eastAsia="en-US" w:val="en-US"/>
    </w:rPr>
  </w:style>
  <w:style w:type="character" w:styleId="ListLabel246" w:customStyle="1">
    <w:name w:val="ListLabel 246"/>
    <w:qFormat w:val="1"/>
    <w:rsid w:val="00D07D64"/>
    <w:rPr>
      <w:rFonts w:cs="Symbol"/>
      <w:lang w:bidi="ar-SA" w:eastAsia="en-US" w:val="en-US"/>
    </w:rPr>
  </w:style>
  <w:style w:type="character" w:styleId="ListLabel247" w:customStyle="1">
    <w:name w:val="ListLabel 247"/>
    <w:qFormat w:val="1"/>
    <w:rsid w:val="00D07D64"/>
    <w:rPr>
      <w:rFonts w:cs="Symbol"/>
      <w:lang w:bidi="ar-SA" w:eastAsia="en-US" w:val="en-US"/>
    </w:rPr>
  </w:style>
  <w:style w:type="character" w:styleId="ListLabel248" w:customStyle="1">
    <w:name w:val="ListLabel 248"/>
    <w:qFormat w:val="1"/>
    <w:rsid w:val="00D07D64"/>
    <w:rPr>
      <w:rFonts w:cs="Symbol"/>
      <w:lang w:bidi="ar-SA" w:eastAsia="en-US" w:val="en-US"/>
    </w:rPr>
  </w:style>
  <w:style w:type="character" w:styleId="ListLabel249" w:customStyle="1">
    <w:name w:val="ListLabel 249"/>
    <w:qFormat w:val="1"/>
    <w:rsid w:val="00D07D64"/>
    <w:rPr>
      <w:rFonts w:cs="Arial"/>
      <w:w w:val="100"/>
      <w:sz w:val="24"/>
      <w:szCs w:val="24"/>
      <w:lang w:bidi="ar-SA" w:eastAsia="en-US" w:val="en-US"/>
    </w:rPr>
  </w:style>
  <w:style w:type="character" w:styleId="ListLabel250" w:customStyle="1">
    <w:name w:val="ListLabel 250"/>
    <w:qFormat w:val="1"/>
    <w:rsid w:val="00D07D64"/>
    <w:rPr>
      <w:rFonts w:cs="Symbol"/>
      <w:lang w:bidi="ar-SA" w:eastAsia="en-US" w:val="en-US"/>
    </w:rPr>
  </w:style>
  <w:style w:type="character" w:styleId="ListLabel251" w:customStyle="1">
    <w:name w:val="ListLabel 251"/>
    <w:qFormat w:val="1"/>
    <w:rsid w:val="00D07D64"/>
    <w:rPr>
      <w:rFonts w:cs="Symbol"/>
      <w:lang w:bidi="ar-SA" w:eastAsia="en-US" w:val="en-US"/>
    </w:rPr>
  </w:style>
  <w:style w:type="character" w:styleId="ListLabel252" w:customStyle="1">
    <w:name w:val="ListLabel 252"/>
    <w:qFormat w:val="1"/>
    <w:rsid w:val="00D07D64"/>
    <w:rPr>
      <w:rFonts w:cs="Symbol"/>
      <w:lang w:bidi="ar-SA" w:eastAsia="en-US" w:val="en-US"/>
    </w:rPr>
  </w:style>
  <w:style w:type="character" w:styleId="ListLabel253" w:customStyle="1">
    <w:name w:val="ListLabel 253"/>
    <w:qFormat w:val="1"/>
    <w:rsid w:val="00D07D64"/>
    <w:rPr>
      <w:rFonts w:cs="Symbol"/>
      <w:lang w:bidi="ar-SA" w:eastAsia="en-US" w:val="en-US"/>
    </w:rPr>
  </w:style>
  <w:style w:type="character" w:styleId="ListLabel254" w:customStyle="1">
    <w:name w:val="ListLabel 254"/>
    <w:qFormat w:val="1"/>
    <w:rsid w:val="00D07D64"/>
    <w:rPr>
      <w:rFonts w:cs="Symbol"/>
      <w:lang w:bidi="ar-SA" w:eastAsia="en-US" w:val="en-US"/>
    </w:rPr>
  </w:style>
  <w:style w:type="character" w:styleId="ListLabel255" w:customStyle="1">
    <w:name w:val="ListLabel 255"/>
    <w:qFormat w:val="1"/>
    <w:rsid w:val="00D07D64"/>
    <w:rPr>
      <w:rFonts w:cs="Symbol"/>
      <w:lang w:bidi="ar-SA" w:eastAsia="en-US" w:val="en-US"/>
    </w:rPr>
  </w:style>
  <w:style w:type="character" w:styleId="ListLabel256" w:customStyle="1">
    <w:name w:val="ListLabel 256"/>
    <w:qFormat w:val="1"/>
    <w:rsid w:val="00D07D64"/>
    <w:rPr>
      <w:rFonts w:cs="Symbol"/>
      <w:lang w:bidi="ar-SA" w:eastAsia="en-US" w:val="en-US"/>
    </w:rPr>
  </w:style>
  <w:style w:type="character" w:styleId="ListLabel257" w:customStyle="1">
    <w:name w:val="ListLabel 257"/>
    <w:qFormat w:val="1"/>
    <w:rsid w:val="00D07D64"/>
    <w:rPr>
      <w:rFonts w:cs="Symbol"/>
      <w:lang w:bidi="ar-SA" w:eastAsia="en-US" w:val="en-US"/>
    </w:rPr>
  </w:style>
  <w:style w:type="character" w:styleId="ListLabel258" w:customStyle="1">
    <w:name w:val="ListLabel 258"/>
    <w:qFormat w:val="1"/>
    <w:rsid w:val="00D07D64"/>
    <w:rPr>
      <w:rFonts w:cs="Arial"/>
      <w:w w:val="100"/>
      <w:sz w:val="24"/>
      <w:szCs w:val="24"/>
      <w:lang w:bidi="ar-SA" w:eastAsia="en-US" w:val="en-US"/>
    </w:rPr>
  </w:style>
  <w:style w:type="character" w:styleId="ListLabel259" w:customStyle="1">
    <w:name w:val="ListLabel 259"/>
    <w:qFormat w:val="1"/>
    <w:rsid w:val="00D07D64"/>
    <w:rPr>
      <w:rFonts w:cs="Symbol"/>
      <w:lang w:bidi="ar-SA" w:eastAsia="en-US" w:val="en-US"/>
    </w:rPr>
  </w:style>
  <w:style w:type="character" w:styleId="ListLabel260" w:customStyle="1">
    <w:name w:val="ListLabel 260"/>
    <w:qFormat w:val="1"/>
    <w:rsid w:val="00D07D64"/>
    <w:rPr>
      <w:rFonts w:cs="Symbol"/>
      <w:lang w:bidi="ar-SA" w:eastAsia="en-US" w:val="en-US"/>
    </w:rPr>
  </w:style>
  <w:style w:type="character" w:styleId="ListLabel261" w:customStyle="1">
    <w:name w:val="ListLabel 261"/>
    <w:qFormat w:val="1"/>
    <w:rsid w:val="00D07D64"/>
    <w:rPr>
      <w:rFonts w:cs="Symbol"/>
      <w:lang w:bidi="ar-SA" w:eastAsia="en-US" w:val="en-US"/>
    </w:rPr>
  </w:style>
  <w:style w:type="character" w:styleId="ListLabel262" w:customStyle="1">
    <w:name w:val="ListLabel 262"/>
    <w:qFormat w:val="1"/>
    <w:rsid w:val="00D07D64"/>
    <w:rPr>
      <w:rFonts w:cs="Symbol"/>
      <w:lang w:bidi="ar-SA" w:eastAsia="en-US" w:val="en-US"/>
    </w:rPr>
  </w:style>
  <w:style w:type="character" w:styleId="ListLabel263" w:customStyle="1">
    <w:name w:val="ListLabel 263"/>
    <w:qFormat w:val="1"/>
    <w:rsid w:val="00D07D64"/>
    <w:rPr>
      <w:rFonts w:cs="Symbol"/>
      <w:lang w:bidi="ar-SA" w:eastAsia="en-US" w:val="en-US"/>
    </w:rPr>
  </w:style>
  <w:style w:type="character" w:styleId="ListLabel264" w:customStyle="1">
    <w:name w:val="ListLabel 264"/>
    <w:qFormat w:val="1"/>
    <w:rsid w:val="00D07D64"/>
    <w:rPr>
      <w:rFonts w:cs="Symbol"/>
      <w:lang w:bidi="ar-SA" w:eastAsia="en-US" w:val="en-US"/>
    </w:rPr>
  </w:style>
  <w:style w:type="character" w:styleId="ListLabel265" w:customStyle="1">
    <w:name w:val="ListLabel 265"/>
    <w:qFormat w:val="1"/>
    <w:rsid w:val="00D07D64"/>
    <w:rPr>
      <w:rFonts w:cs="Symbol"/>
      <w:lang w:bidi="ar-SA" w:eastAsia="en-US" w:val="en-US"/>
    </w:rPr>
  </w:style>
  <w:style w:type="character" w:styleId="ListLabel266" w:customStyle="1">
    <w:name w:val="ListLabel 266"/>
    <w:qFormat w:val="1"/>
    <w:rsid w:val="00D07D64"/>
    <w:rPr>
      <w:rFonts w:cs="Symbol"/>
      <w:lang w:bidi="ar-SA" w:eastAsia="en-US" w:val="en-US"/>
    </w:rPr>
  </w:style>
  <w:style w:type="character" w:styleId="ListLabel267" w:customStyle="1">
    <w:name w:val="ListLabel 267"/>
    <w:qFormat w:val="1"/>
    <w:rsid w:val="00D07D64"/>
    <w:rPr>
      <w:rFonts w:cs="Arial"/>
      <w:w w:val="100"/>
      <w:sz w:val="24"/>
      <w:szCs w:val="24"/>
      <w:lang w:bidi="ar-SA" w:eastAsia="en-US" w:val="en-US"/>
    </w:rPr>
  </w:style>
  <w:style w:type="character" w:styleId="ListLabel268" w:customStyle="1">
    <w:name w:val="ListLabel 268"/>
    <w:qFormat w:val="1"/>
    <w:rsid w:val="00D07D64"/>
    <w:rPr>
      <w:rFonts w:cs="Symbol"/>
      <w:lang w:bidi="ar-SA" w:eastAsia="en-US" w:val="en-US"/>
    </w:rPr>
  </w:style>
  <w:style w:type="character" w:styleId="ListLabel269" w:customStyle="1">
    <w:name w:val="ListLabel 269"/>
    <w:qFormat w:val="1"/>
    <w:rsid w:val="00D07D64"/>
    <w:rPr>
      <w:rFonts w:cs="Symbol"/>
      <w:lang w:bidi="ar-SA" w:eastAsia="en-US" w:val="en-US"/>
    </w:rPr>
  </w:style>
  <w:style w:type="character" w:styleId="ListLabel270" w:customStyle="1">
    <w:name w:val="ListLabel 270"/>
    <w:qFormat w:val="1"/>
    <w:rsid w:val="00D07D64"/>
    <w:rPr>
      <w:rFonts w:cs="Symbol"/>
      <w:lang w:bidi="ar-SA" w:eastAsia="en-US" w:val="en-US"/>
    </w:rPr>
  </w:style>
  <w:style w:type="character" w:styleId="ListLabel271" w:customStyle="1">
    <w:name w:val="ListLabel 271"/>
    <w:qFormat w:val="1"/>
    <w:rsid w:val="00D07D64"/>
    <w:rPr>
      <w:rFonts w:cs="Symbol"/>
      <w:lang w:bidi="ar-SA" w:eastAsia="en-US" w:val="en-US"/>
    </w:rPr>
  </w:style>
  <w:style w:type="character" w:styleId="ListLabel272" w:customStyle="1">
    <w:name w:val="ListLabel 272"/>
    <w:qFormat w:val="1"/>
    <w:rsid w:val="00D07D64"/>
    <w:rPr>
      <w:rFonts w:cs="Symbol"/>
      <w:lang w:bidi="ar-SA" w:eastAsia="en-US" w:val="en-US"/>
    </w:rPr>
  </w:style>
  <w:style w:type="character" w:styleId="ListLabel273" w:customStyle="1">
    <w:name w:val="ListLabel 273"/>
    <w:qFormat w:val="1"/>
    <w:rsid w:val="00D07D64"/>
    <w:rPr>
      <w:rFonts w:cs="Symbol"/>
      <w:lang w:bidi="ar-SA" w:eastAsia="en-US" w:val="en-US"/>
    </w:rPr>
  </w:style>
  <w:style w:type="character" w:styleId="ListLabel274" w:customStyle="1">
    <w:name w:val="ListLabel 274"/>
    <w:qFormat w:val="1"/>
    <w:rsid w:val="00D07D64"/>
    <w:rPr>
      <w:rFonts w:cs="Symbol"/>
      <w:lang w:bidi="ar-SA" w:eastAsia="en-US" w:val="en-US"/>
    </w:rPr>
  </w:style>
  <w:style w:type="character" w:styleId="ListLabel275" w:customStyle="1">
    <w:name w:val="ListLabel 275"/>
    <w:qFormat w:val="1"/>
    <w:rsid w:val="00D07D64"/>
    <w:rPr>
      <w:rFonts w:cs="Symbol"/>
      <w:lang w:bidi="ar-SA" w:eastAsia="en-US" w:val="en-US"/>
    </w:rPr>
  </w:style>
  <w:style w:type="character" w:styleId="ListLabel276" w:customStyle="1">
    <w:name w:val="ListLabel 276"/>
    <w:qFormat w:val="1"/>
    <w:rsid w:val="00D07D64"/>
    <w:rPr>
      <w:rFonts w:cs="Arial"/>
      <w:w w:val="100"/>
      <w:sz w:val="24"/>
      <w:szCs w:val="24"/>
      <w:lang w:bidi="ar-SA" w:eastAsia="en-US" w:val="en-US"/>
    </w:rPr>
  </w:style>
  <w:style w:type="character" w:styleId="ListLabel277" w:customStyle="1">
    <w:name w:val="ListLabel 277"/>
    <w:qFormat w:val="1"/>
    <w:rsid w:val="00D07D64"/>
    <w:rPr>
      <w:rFonts w:cs="Symbol"/>
      <w:lang w:bidi="ar-SA" w:eastAsia="en-US" w:val="en-US"/>
    </w:rPr>
  </w:style>
  <w:style w:type="character" w:styleId="ListLabel278" w:customStyle="1">
    <w:name w:val="ListLabel 278"/>
    <w:qFormat w:val="1"/>
    <w:rsid w:val="00D07D64"/>
    <w:rPr>
      <w:rFonts w:cs="Symbol"/>
      <w:lang w:bidi="ar-SA" w:eastAsia="en-US" w:val="en-US"/>
    </w:rPr>
  </w:style>
  <w:style w:type="character" w:styleId="ListLabel279" w:customStyle="1">
    <w:name w:val="ListLabel 279"/>
    <w:qFormat w:val="1"/>
    <w:rsid w:val="00D07D64"/>
    <w:rPr>
      <w:rFonts w:cs="Symbol"/>
      <w:lang w:bidi="ar-SA" w:eastAsia="en-US" w:val="en-US"/>
    </w:rPr>
  </w:style>
  <w:style w:type="character" w:styleId="ListLabel280" w:customStyle="1">
    <w:name w:val="ListLabel 280"/>
    <w:qFormat w:val="1"/>
    <w:rsid w:val="00D07D64"/>
    <w:rPr>
      <w:rFonts w:cs="Symbol"/>
      <w:lang w:bidi="ar-SA" w:eastAsia="en-US" w:val="en-US"/>
    </w:rPr>
  </w:style>
  <w:style w:type="character" w:styleId="ListLabel281" w:customStyle="1">
    <w:name w:val="ListLabel 281"/>
    <w:qFormat w:val="1"/>
    <w:rsid w:val="00D07D64"/>
    <w:rPr>
      <w:rFonts w:cs="Symbol"/>
      <w:lang w:bidi="ar-SA" w:eastAsia="en-US" w:val="en-US"/>
    </w:rPr>
  </w:style>
  <w:style w:type="character" w:styleId="ListLabel282" w:customStyle="1">
    <w:name w:val="ListLabel 282"/>
    <w:qFormat w:val="1"/>
    <w:rsid w:val="00D07D64"/>
    <w:rPr>
      <w:rFonts w:cs="Symbol"/>
      <w:lang w:bidi="ar-SA" w:eastAsia="en-US" w:val="en-US"/>
    </w:rPr>
  </w:style>
  <w:style w:type="character" w:styleId="ListLabel283" w:customStyle="1">
    <w:name w:val="ListLabel 283"/>
    <w:qFormat w:val="1"/>
    <w:rsid w:val="00D07D64"/>
    <w:rPr>
      <w:rFonts w:cs="Symbol"/>
      <w:lang w:bidi="ar-SA" w:eastAsia="en-US" w:val="en-US"/>
    </w:rPr>
  </w:style>
  <w:style w:type="character" w:styleId="ListLabel284" w:customStyle="1">
    <w:name w:val="ListLabel 284"/>
    <w:qFormat w:val="1"/>
    <w:rsid w:val="00D07D64"/>
    <w:rPr>
      <w:rFonts w:cs="Symbol"/>
      <w:lang w:bidi="ar-SA" w:eastAsia="en-US" w:val="en-US"/>
    </w:rPr>
  </w:style>
  <w:style w:type="character" w:styleId="ListLabel285" w:customStyle="1">
    <w:name w:val="ListLabel 285"/>
    <w:qFormat w:val="1"/>
    <w:rsid w:val="00D07D64"/>
    <w:rPr>
      <w:rFonts w:cs="Arial"/>
      <w:w w:val="100"/>
      <w:sz w:val="24"/>
      <w:szCs w:val="24"/>
      <w:lang w:bidi="ar-SA" w:eastAsia="en-US" w:val="en-US"/>
    </w:rPr>
  </w:style>
  <w:style w:type="character" w:styleId="ListLabel286" w:customStyle="1">
    <w:name w:val="ListLabel 286"/>
    <w:qFormat w:val="1"/>
    <w:rsid w:val="00D07D64"/>
    <w:rPr>
      <w:rFonts w:cs="Symbol"/>
      <w:lang w:bidi="ar-SA" w:eastAsia="en-US" w:val="en-US"/>
    </w:rPr>
  </w:style>
  <w:style w:type="character" w:styleId="ListLabel287" w:customStyle="1">
    <w:name w:val="ListLabel 287"/>
    <w:qFormat w:val="1"/>
    <w:rsid w:val="00D07D64"/>
    <w:rPr>
      <w:rFonts w:cs="Symbol"/>
      <w:lang w:bidi="ar-SA" w:eastAsia="en-US" w:val="en-US"/>
    </w:rPr>
  </w:style>
  <w:style w:type="character" w:styleId="ListLabel288" w:customStyle="1">
    <w:name w:val="ListLabel 288"/>
    <w:qFormat w:val="1"/>
    <w:rsid w:val="00D07D64"/>
    <w:rPr>
      <w:rFonts w:cs="Symbol"/>
      <w:lang w:bidi="ar-SA" w:eastAsia="en-US" w:val="en-US"/>
    </w:rPr>
  </w:style>
  <w:style w:type="character" w:styleId="ListLabel289" w:customStyle="1">
    <w:name w:val="ListLabel 289"/>
    <w:qFormat w:val="1"/>
    <w:rsid w:val="00D07D64"/>
    <w:rPr>
      <w:rFonts w:cs="Symbol"/>
      <w:lang w:bidi="ar-SA" w:eastAsia="en-US" w:val="en-US"/>
    </w:rPr>
  </w:style>
  <w:style w:type="character" w:styleId="ListLabel290" w:customStyle="1">
    <w:name w:val="ListLabel 290"/>
    <w:qFormat w:val="1"/>
    <w:rsid w:val="00D07D64"/>
    <w:rPr>
      <w:rFonts w:cs="Symbol"/>
      <w:lang w:bidi="ar-SA" w:eastAsia="en-US" w:val="en-US"/>
    </w:rPr>
  </w:style>
  <w:style w:type="character" w:styleId="ListLabel291" w:customStyle="1">
    <w:name w:val="ListLabel 291"/>
    <w:qFormat w:val="1"/>
    <w:rsid w:val="00D07D64"/>
    <w:rPr>
      <w:rFonts w:cs="Symbol"/>
      <w:lang w:bidi="ar-SA" w:eastAsia="en-US" w:val="en-US"/>
    </w:rPr>
  </w:style>
  <w:style w:type="character" w:styleId="ListLabel292" w:customStyle="1">
    <w:name w:val="ListLabel 292"/>
    <w:qFormat w:val="1"/>
    <w:rsid w:val="00D07D64"/>
    <w:rPr>
      <w:rFonts w:cs="Symbol"/>
      <w:lang w:bidi="ar-SA" w:eastAsia="en-US" w:val="en-US"/>
    </w:rPr>
  </w:style>
  <w:style w:type="character" w:styleId="ListLabel293" w:customStyle="1">
    <w:name w:val="ListLabel 293"/>
    <w:qFormat w:val="1"/>
    <w:rsid w:val="00D07D64"/>
    <w:rPr>
      <w:rFonts w:cs="Symbol"/>
      <w:lang w:bidi="ar-SA" w:eastAsia="en-US" w:val="en-US"/>
    </w:rPr>
  </w:style>
  <w:style w:type="character" w:styleId="ListLabel294" w:customStyle="1">
    <w:name w:val="ListLabel 294"/>
    <w:qFormat w:val="1"/>
    <w:rsid w:val="00D07D64"/>
    <w:rPr>
      <w:rFonts w:cs="Arial"/>
      <w:w w:val="100"/>
      <w:sz w:val="24"/>
      <w:szCs w:val="24"/>
      <w:lang w:bidi="ar-SA" w:eastAsia="en-US" w:val="en-US"/>
    </w:rPr>
  </w:style>
  <w:style w:type="character" w:styleId="ListLabel295" w:customStyle="1">
    <w:name w:val="ListLabel 295"/>
    <w:qFormat w:val="1"/>
    <w:rsid w:val="00D07D64"/>
    <w:rPr>
      <w:rFonts w:cs="Symbol"/>
      <w:lang w:bidi="ar-SA" w:eastAsia="en-US" w:val="en-US"/>
    </w:rPr>
  </w:style>
  <w:style w:type="character" w:styleId="ListLabel296" w:customStyle="1">
    <w:name w:val="ListLabel 296"/>
    <w:qFormat w:val="1"/>
    <w:rsid w:val="00D07D64"/>
    <w:rPr>
      <w:rFonts w:cs="Symbol"/>
      <w:lang w:bidi="ar-SA" w:eastAsia="en-US" w:val="en-US"/>
    </w:rPr>
  </w:style>
  <w:style w:type="character" w:styleId="ListLabel297" w:customStyle="1">
    <w:name w:val="ListLabel 297"/>
    <w:qFormat w:val="1"/>
    <w:rsid w:val="00D07D64"/>
    <w:rPr>
      <w:rFonts w:cs="Symbol"/>
      <w:lang w:bidi="ar-SA" w:eastAsia="en-US" w:val="en-US"/>
    </w:rPr>
  </w:style>
  <w:style w:type="character" w:styleId="ListLabel298" w:customStyle="1">
    <w:name w:val="ListLabel 298"/>
    <w:qFormat w:val="1"/>
    <w:rsid w:val="00D07D64"/>
    <w:rPr>
      <w:rFonts w:cs="Symbol"/>
      <w:lang w:bidi="ar-SA" w:eastAsia="en-US" w:val="en-US"/>
    </w:rPr>
  </w:style>
  <w:style w:type="character" w:styleId="ListLabel299" w:customStyle="1">
    <w:name w:val="ListLabel 299"/>
    <w:qFormat w:val="1"/>
    <w:rsid w:val="00D07D64"/>
    <w:rPr>
      <w:rFonts w:cs="Symbol"/>
      <w:lang w:bidi="ar-SA" w:eastAsia="en-US" w:val="en-US"/>
    </w:rPr>
  </w:style>
  <w:style w:type="character" w:styleId="ListLabel300" w:customStyle="1">
    <w:name w:val="ListLabel 300"/>
    <w:qFormat w:val="1"/>
    <w:rsid w:val="00D07D64"/>
    <w:rPr>
      <w:rFonts w:cs="Symbol"/>
      <w:lang w:bidi="ar-SA" w:eastAsia="en-US" w:val="en-US"/>
    </w:rPr>
  </w:style>
  <w:style w:type="character" w:styleId="ListLabel301" w:customStyle="1">
    <w:name w:val="ListLabel 301"/>
    <w:qFormat w:val="1"/>
    <w:rsid w:val="00D07D64"/>
    <w:rPr>
      <w:rFonts w:cs="Symbol"/>
      <w:lang w:bidi="ar-SA" w:eastAsia="en-US" w:val="en-US"/>
    </w:rPr>
  </w:style>
  <w:style w:type="character" w:styleId="ListLabel302" w:customStyle="1">
    <w:name w:val="ListLabel 302"/>
    <w:qFormat w:val="1"/>
    <w:rsid w:val="00D07D64"/>
    <w:rPr>
      <w:rFonts w:cs="Symbol"/>
      <w:lang w:bidi="ar-SA" w:eastAsia="en-US" w:val="en-US"/>
    </w:rPr>
  </w:style>
  <w:style w:type="character" w:styleId="ListLabel303" w:customStyle="1">
    <w:name w:val="ListLabel 303"/>
    <w:qFormat w:val="1"/>
    <w:rsid w:val="00D07D64"/>
    <w:rPr>
      <w:rFonts w:cs="Arial"/>
      <w:w w:val="100"/>
      <w:sz w:val="24"/>
      <w:szCs w:val="24"/>
      <w:lang w:bidi="ar-SA" w:eastAsia="en-US" w:val="en-US"/>
    </w:rPr>
  </w:style>
  <w:style w:type="character" w:styleId="ListLabel304" w:customStyle="1">
    <w:name w:val="ListLabel 304"/>
    <w:qFormat w:val="1"/>
    <w:rsid w:val="00D07D64"/>
    <w:rPr>
      <w:rFonts w:cs="Symbol"/>
      <w:lang w:bidi="ar-SA" w:eastAsia="en-US" w:val="en-US"/>
    </w:rPr>
  </w:style>
  <w:style w:type="character" w:styleId="ListLabel305" w:customStyle="1">
    <w:name w:val="ListLabel 305"/>
    <w:qFormat w:val="1"/>
    <w:rsid w:val="00D07D64"/>
    <w:rPr>
      <w:rFonts w:cs="Symbol"/>
      <w:lang w:bidi="ar-SA" w:eastAsia="en-US" w:val="en-US"/>
    </w:rPr>
  </w:style>
  <w:style w:type="character" w:styleId="ListLabel306" w:customStyle="1">
    <w:name w:val="ListLabel 306"/>
    <w:qFormat w:val="1"/>
    <w:rsid w:val="00D07D64"/>
    <w:rPr>
      <w:rFonts w:cs="Symbol"/>
      <w:lang w:bidi="ar-SA" w:eastAsia="en-US" w:val="en-US"/>
    </w:rPr>
  </w:style>
  <w:style w:type="character" w:styleId="ListLabel307" w:customStyle="1">
    <w:name w:val="ListLabel 307"/>
    <w:qFormat w:val="1"/>
    <w:rsid w:val="00D07D64"/>
    <w:rPr>
      <w:rFonts w:cs="Symbol"/>
      <w:lang w:bidi="ar-SA" w:eastAsia="en-US" w:val="en-US"/>
    </w:rPr>
  </w:style>
  <w:style w:type="character" w:styleId="ListLabel308" w:customStyle="1">
    <w:name w:val="ListLabel 308"/>
    <w:qFormat w:val="1"/>
    <w:rsid w:val="00D07D64"/>
    <w:rPr>
      <w:rFonts w:cs="Symbol"/>
      <w:lang w:bidi="ar-SA" w:eastAsia="en-US" w:val="en-US"/>
    </w:rPr>
  </w:style>
  <w:style w:type="character" w:styleId="ListLabel309" w:customStyle="1">
    <w:name w:val="ListLabel 309"/>
    <w:qFormat w:val="1"/>
    <w:rsid w:val="00D07D64"/>
    <w:rPr>
      <w:rFonts w:cs="Symbol"/>
      <w:lang w:bidi="ar-SA" w:eastAsia="en-US" w:val="en-US"/>
    </w:rPr>
  </w:style>
  <w:style w:type="character" w:styleId="ListLabel310" w:customStyle="1">
    <w:name w:val="ListLabel 310"/>
    <w:qFormat w:val="1"/>
    <w:rsid w:val="00D07D64"/>
    <w:rPr>
      <w:rFonts w:cs="Symbol"/>
      <w:lang w:bidi="ar-SA" w:eastAsia="en-US" w:val="en-US"/>
    </w:rPr>
  </w:style>
  <w:style w:type="character" w:styleId="ListLabel311" w:customStyle="1">
    <w:name w:val="ListLabel 311"/>
    <w:qFormat w:val="1"/>
    <w:rsid w:val="00D07D64"/>
    <w:rPr>
      <w:rFonts w:cs="Symbol"/>
      <w:lang w:bidi="ar-SA" w:eastAsia="en-US" w:val="en-US"/>
    </w:rPr>
  </w:style>
  <w:style w:type="character" w:styleId="ListLabel312" w:customStyle="1">
    <w:name w:val="ListLabel 312"/>
    <w:qFormat w:val="1"/>
    <w:rsid w:val="00D07D64"/>
    <w:rPr>
      <w:rFonts w:cs="Arial"/>
      <w:w w:val="100"/>
      <w:sz w:val="24"/>
      <w:szCs w:val="24"/>
      <w:lang w:bidi="ar-SA" w:eastAsia="en-US" w:val="en-US"/>
    </w:rPr>
  </w:style>
  <w:style w:type="character" w:styleId="ListLabel313" w:customStyle="1">
    <w:name w:val="ListLabel 313"/>
    <w:qFormat w:val="1"/>
    <w:rsid w:val="00D07D64"/>
    <w:rPr>
      <w:rFonts w:cs="Symbol"/>
      <w:lang w:bidi="ar-SA" w:eastAsia="en-US" w:val="en-US"/>
    </w:rPr>
  </w:style>
  <w:style w:type="character" w:styleId="ListLabel314" w:customStyle="1">
    <w:name w:val="ListLabel 314"/>
    <w:qFormat w:val="1"/>
    <w:rsid w:val="00D07D64"/>
    <w:rPr>
      <w:rFonts w:cs="Symbol"/>
      <w:lang w:bidi="ar-SA" w:eastAsia="en-US" w:val="en-US"/>
    </w:rPr>
  </w:style>
  <w:style w:type="character" w:styleId="ListLabel315" w:customStyle="1">
    <w:name w:val="ListLabel 315"/>
    <w:qFormat w:val="1"/>
    <w:rsid w:val="00D07D64"/>
    <w:rPr>
      <w:rFonts w:cs="Symbol"/>
      <w:lang w:bidi="ar-SA" w:eastAsia="en-US" w:val="en-US"/>
    </w:rPr>
  </w:style>
  <w:style w:type="character" w:styleId="ListLabel316" w:customStyle="1">
    <w:name w:val="ListLabel 316"/>
    <w:qFormat w:val="1"/>
    <w:rsid w:val="00D07D64"/>
    <w:rPr>
      <w:rFonts w:cs="Symbol"/>
      <w:lang w:bidi="ar-SA" w:eastAsia="en-US" w:val="en-US"/>
    </w:rPr>
  </w:style>
  <w:style w:type="character" w:styleId="ListLabel317" w:customStyle="1">
    <w:name w:val="ListLabel 317"/>
    <w:qFormat w:val="1"/>
    <w:rsid w:val="00D07D64"/>
    <w:rPr>
      <w:rFonts w:cs="Symbol"/>
      <w:lang w:bidi="ar-SA" w:eastAsia="en-US" w:val="en-US"/>
    </w:rPr>
  </w:style>
  <w:style w:type="character" w:styleId="ListLabel318" w:customStyle="1">
    <w:name w:val="ListLabel 318"/>
    <w:qFormat w:val="1"/>
    <w:rsid w:val="00D07D64"/>
    <w:rPr>
      <w:rFonts w:cs="Symbol"/>
      <w:lang w:bidi="ar-SA" w:eastAsia="en-US" w:val="en-US"/>
    </w:rPr>
  </w:style>
  <w:style w:type="character" w:styleId="ListLabel319" w:customStyle="1">
    <w:name w:val="ListLabel 319"/>
    <w:qFormat w:val="1"/>
    <w:rsid w:val="00D07D64"/>
    <w:rPr>
      <w:rFonts w:cs="Symbol"/>
      <w:lang w:bidi="ar-SA" w:eastAsia="en-US" w:val="en-US"/>
    </w:rPr>
  </w:style>
  <w:style w:type="character" w:styleId="ListLabel320" w:customStyle="1">
    <w:name w:val="ListLabel 320"/>
    <w:qFormat w:val="1"/>
    <w:rsid w:val="00D07D64"/>
    <w:rPr>
      <w:rFonts w:cs="Symbol"/>
      <w:lang w:bidi="ar-SA" w:eastAsia="en-US" w:val="en-US"/>
    </w:rPr>
  </w:style>
  <w:style w:type="character" w:styleId="ListLabel321" w:customStyle="1">
    <w:name w:val="ListLabel 321"/>
    <w:qFormat w:val="1"/>
    <w:rsid w:val="00D07D64"/>
    <w:rPr>
      <w:rFonts w:cs="Arial"/>
      <w:w w:val="100"/>
      <w:sz w:val="24"/>
      <w:szCs w:val="24"/>
      <w:lang w:bidi="ar-SA" w:eastAsia="en-US" w:val="en-US"/>
    </w:rPr>
  </w:style>
  <w:style w:type="character" w:styleId="ListLabel322" w:customStyle="1">
    <w:name w:val="ListLabel 322"/>
    <w:qFormat w:val="1"/>
    <w:rsid w:val="00D07D64"/>
    <w:rPr>
      <w:rFonts w:cs="Symbol"/>
      <w:lang w:bidi="ar-SA" w:eastAsia="en-US" w:val="en-US"/>
    </w:rPr>
  </w:style>
  <w:style w:type="character" w:styleId="ListLabel323" w:customStyle="1">
    <w:name w:val="ListLabel 323"/>
    <w:qFormat w:val="1"/>
    <w:rsid w:val="00D07D64"/>
    <w:rPr>
      <w:rFonts w:cs="Symbol"/>
      <w:lang w:bidi="ar-SA" w:eastAsia="en-US" w:val="en-US"/>
    </w:rPr>
  </w:style>
  <w:style w:type="character" w:styleId="ListLabel324" w:customStyle="1">
    <w:name w:val="ListLabel 324"/>
    <w:qFormat w:val="1"/>
    <w:rsid w:val="00D07D64"/>
    <w:rPr>
      <w:rFonts w:cs="Symbol"/>
      <w:lang w:bidi="ar-SA" w:eastAsia="en-US" w:val="en-US"/>
    </w:rPr>
  </w:style>
  <w:style w:type="character" w:styleId="ListLabel325" w:customStyle="1">
    <w:name w:val="ListLabel 325"/>
    <w:qFormat w:val="1"/>
    <w:rsid w:val="00D07D64"/>
    <w:rPr>
      <w:rFonts w:cs="Symbol"/>
      <w:lang w:bidi="ar-SA" w:eastAsia="en-US" w:val="en-US"/>
    </w:rPr>
  </w:style>
  <w:style w:type="character" w:styleId="ListLabel326" w:customStyle="1">
    <w:name w:val="ListLabel 326"/>
    <w:qFormat w:val="1"/>
    <w:rsid w:val="00D07D64"/>
    <w:rPr>
      <w:rFonts w:cs="Symbol"/>
      <w:lang w:bidi="ar-SA" w:eastAsia="en-US" w:val="en-US"/>
    </w:rPr>
  </w:style>
  <w:style w:type="character" w:styleId="ListLabel327" w:customStyle="1">
    <w:name w:val="ListLabel 327"/>
    <w:qFormat w:val="1"/>
    <w:rsid w:val="00D07D64"/>
    <w:rPr>
      <w:rFonts w:cs="Symbol"/>
      <w:lang w:bidi="ar-SA" w:eastAsia="en-US" w:val="en-US"/>
    </w:rPr>
  </w:style>
  <w:style w:type="character" w:styleId="ListLabel328" w:customStyle="1">
    <w:name w:val="ListLabel 328"/>
    <w:qFormat w:val="1"/>
    <w:rsid w:val="00D07D64"/>
    <w:rPr>
      <w:rFonts w:cs="Symbol"/>
      <w:lang w:bidi="ar-SA" w:eastAsia="en-US" w:val="en-US"/>
    </w:rPr>
  </w:style>
  <w:style w:type="character" w:styleId="ListLabel329" w:customStyle="1">
    <w:name w:val="ListLabel 329"/>
    <w:qFormat w:val="1"/>
    <w:rsid w:val="00D07D64"/>
    <w:rPr>
      <w:rFonts w:cs="Symbol"/>
      <w:lang w:bidi="ar-SA" w:eastAsia="en-US" w:val="en-US"/>
    </w:rPr>
  </w:style>
  <w:style w:type="character" w:styleId="ListLabel330" w:customStyle="1">
    <w:name w:val="ListLabel 330"/>
    <w:qFormat w:val="1"/>
    <w:rsid w:val="00D07D64"/>
    <w:rPr>
      <w:rFonts w:cs="Arial"/>
      <w:w w:val="100"/>
      <w:sz w:val="24"/>
      <w:szCs w:val="24"/>
      <w:lang w:bidi="ar-SA" w:eastAsia="en-US" w:val="en-US"/>
    </w:rPr>
  </w:style>
  <w:style w:type="character" w:styleId="ListLabel331" w:customStyle="1">
    <w:name w:val="ListLabel 331"/>
    <w:qFormat w:val="1"/>
    <w:rsid w:val="00D07D64"/>
    <w:rPr>
      <w:rFonts w:cs="Symbol"/>
      <w:lang w:bidi="ar-SA" w:eastAsia="en-US" w:val="en-US"/>
    </w:rPr>
  </w:style>
  <w:style w:type="character" w:styleId="ListLabel332" w:customStyle="1">
    <w:name w:val="ListLabel 332"/>
    <w:qFormat w:val="1"/>
    <w:rsid w:val="00D07D64"/>
    <w:rPr>
      <w:rFonts w:cs="Symbol"/>
      <w:lang w:bidi="ar-SA" w:eastAsia="en-US" w:val="en-US"/>
    </w:rPr>
  </w:style>
  <w:style w:type="character" w:styleId="ListLabel333" w:customStyle="1">
    <w:name w:val="ListLabel 333"/>
    <w:qFormat w:val="1"/>
    <w:rsid w:val="00D07D64"/>
    <w:rPr>
      <w:rFonts w:cs="Symbol"/>
      <w:lang w:bidi="ar-SA" w:eastAsia="en-US" w:val="en-US"/>
    </w:rPr>
  </w:style>
  <w:style w:type="character" w:styleId="ListLabel334" w:customStyle="1">
    <w:name w:val="ListLabel 334"/>
    <w:qFormat w:val="1"/>
    <w:rsid w:val="00D07D64"/>
    <w:rPr>
      <w:rFonts w:cs="Symbol"/>
      <w:lang w:bidi="ar-SA" w:eastAsia="en-US" w:val="en-US"/>
    </w:rPr>
  </w:style>
  <w:style w:type="character" w:styleId="ListLabel335" w:customStyle="1">
    <w:name w:val="ListLabel 335"/>
    <w:qFormat w:val="1"/>
    <w:rsid w:val="00D07D64"/>
    <w:rPr>
      <w:rFonts w:cs="Symbol"/>
      <w:lang w:bidi="ar-SA" w:eastAsia="en-US" w:val="en-US"/>
    </w:rPr>
  </w:style>
  <w:style w:type="character" w:styleId="ListLabel336" w:customStyle="1">
    <w:name w:val="ListLabel 336"/>
    <w:qFormat w:val="1"/>
    <w:rsid w:val="00D07D64"/>
    <w:rPr>
      <w:rFonts w:cs="Symbol"/>
      <w:lang w:bidi="ar-SA" w:eastAsia="en-US" w:val="en-US"/>
    </w:rPr>
  </w:style>
  <w:style w:type="character" w:styleId="ListLabel337" w:customStyle="1">
    <w:name w:val="ListLabel 337"/>
    <w:qFormat w:val="1"/>
    <w:rsid w:val="00D07D64"/>
    <w:rPr>
      <w:rFonts w:cs="Symbol"/>
      <w:lang w:bidi="ar-SA" w:eastAsia="en-US" w:val="en-US"/>
    </w:rPr>
  </w:style>
  <w:style w:type="character" w:styleId="ListLabel338" w:customStyle="1">
    <w:name w:val="ListLabel 338"/>
    <w:qFormat w:val="1"/>
    <w:rsid w:val="00D07D64"/>
    <w:rPr>
      <w:rFonts w:cs="Symbol"/>
      <w:lang w:bidi="ar-SA" w:eastAsia="en-US" w:val="en-US"/>
    </w:rPr>
  </w:style>
  <w:style w:type="character" w:styleId="ListLabel339" w:customStyle="1">
    <w:name w:val="ListLabel 339"/>
    <w:qFormat w:val="1"/>
    <w:rsid w:val="00D07D64"/>
    <w:rPr>
      <w:rFonts w:ascii="Calibri" w:cs="Arial" w:hAnsi="Calibri"/>
      <w:w w:val="100"/>
      <w:sz w:val="24"/>
      <w:szCs w:val="24"/>
      <w:lang w:bidi="ar-SA" w:eastAsia="en-US" w:val="en-US"/>
    </w:rPr>
  </w:style>
  <w:style w:type="character" w:styleId="ListLabel340" w:customStyle="1">
    <w:name w:val="ListLabel 340"/>
    <w:qFormat w:val="1"/>
    <w:rsid w:val="00D07D64"/>
    <w:rPr>
      <w:rFonts w:cs="Symbol"/>
      <w:lang w:bidi="ar-SA" w:eastAsia="en-US" w:val="en-US"/>
    </w:rPr>
  </w:style>
  <w:style w:type="character" w:styleId="ListLabel341" w:customStyle="1">
    <w:name w:val="ListLabel 341"/>
    <w:qFormat w:val="1"/>
    <w:rsid w:val="00D07D64"/>
    <w:rPr>
      <w:rFonts w:cs="Symbol"/>
      <w:lang w:bidi="ar-SA" w:eastAsia="en-US" w:val="en-US"/>
    </w:rPr>
  </w:style>
  <w:style w:type="character" w:styleId="ListLabel342" w:customStyle="1">
    <w:name w:val="ListLabel 342"/>
    <w:qFormat w:val="1"/>
    <w:rsid w:val="00D07D64"/>
    <w:rPr>
      <w:rFonts w:cs="Symbol"/>
      <w:lang w:bidi="ar-SA" w:eastAsia="en-US" w:val="en-US"/>
    </w:rPr>
  </w:style>
  <w:style w:type="character" w:styleId="ListLabel343" w:customStyle="1">
    <w:name w:val="ListLabel 343"/>
    <w:qFormat w:val="1"/>
    <w:rsid w:val="00D07D64"/>
    <w:rPr>
      <w:rFonts w:cs="Symbol"/>
      <w:lang w:bidi="ar-SA" w:eastAsia="en-US" w:val="en-US"/>
    </w:rPr>
  </w:style>
  <w:style w:type="character" w:styleId="ListLabel344" w:customStyle="1">
    <w:name w:val="ListLabel 344"/>
    <w:qFormat w:val="1"/>
    <w:rsid w:val="00D07D64"/>
    <w:rPr>
      <w:rFonts w:cs="Symbol"/>
      <w:lang w:bidi="ar-SA" w:eastAsia="en-US" w:val="en-US"/>
    </w:rPr>
  </w:style>
  <w:style w:type="character" w:styleId="ListLabel345" w:customStyle="1">
    <w:name w:val="ListLabel 345"/>
    <w:qFormat w:val="1"/>
    <w:rsid w:val="00D07D64"/>
    <w:rPr>
      <w:rFonts w:cs="Symbol"/>
      <w:lang w:bidi="ar-SA" w:eastAsia="en-US" w:val="en-US"/>
    </w:rPr>
  </w:style>
  <w:style w:type="character" w:styleId="ListLabel346" w:customStyle="1">
    <w:name w:val="ListLabel 346"/>
    <w:qFormat w:val="1"/>
    <w:rsid w:val="00D07D64"/>
    <w:rPr>
      <w:rFonts w:cs="Symbol"/>
      <w:lang w:bidi="ar-SA" w:eastAsia="en-US" w:val="en-US"/>
    </w:rPr>
  </w:style>
  <w:style w:type="character" w:styleId="ListLabel347" w:customStyle="1">
    <w:name w:val="ListLabel 347"/>
    <w:qFormat w:val="1"/>
    <w:rsid w:val="00D07D64"/>
    <w:rPr>
      <w:rFonts w:cs="Symbol"/>
      <w:lang w:bidi="ar-SA" w:eastAsia="en-US" w:val="en-US"/>
    </w:rPr>
  </w:style>
  <w:style w:type="character" w:styleId="ListLabel348" w:customStyle="1">
    <w:name w:val="ListLabel 348"/>
    <w:qFormat w:val="1"/>
    <w:rsid w:val="00D07D64"/>
    <w:rPr>
      <w:rFonts w:ascii="Arial" w:cs="Wingdings" w:hAnsi="Arial"/>
      <w:spacing w:val="-15"/>
      <w:w w:val="100"/>
      <w:sz w:val="24"/>
      <w:lang w:bidi="ar-SA" w:eastAsia="en-US" w:val="en-US"/>
    </w:rPr>
  </w:style>
  <w:style w:type="character" w:styleId="ListLabel349" w:customStyle="1">
    <w:name w:val="ListLabel 349"/>
    <w:qFormat w:val="1"/>
    <w:rsid w:val="00D07D64"/>
    <w:rPr>
      <w:rFonts w:cs="Symbol"/>
      <w:lang w:bidi="ar-SA" w:eastAsia="en-US" w:val="en-US"/>
    </w:rPr>
  </w:style>
  <w:style w:type="character" w:styleId="ListLabel350" w:customStyle="1">
    <w:name w:val="ListLabel 350"/>
    <w:qFormat w:val="1"/>
    <w:rsid w:val="00D07D64"/>
    <w:rPr>
      <w:rFonts w:cs="Symbol"/>
      <w:lang w:bidi="ar-SA" w:eastAsia="en-US" w:val="en-US"/>
    </w:rPr>
  </w:style>
  <w:style w:type="character" w:styleId="ListLabel351" w:customStyle="1">
    <w:name w:val="ListLabel 351"/>
    <w:qFormat w:val="1"/>
    <w:rsid w:val="00D07D64"/>
    <w:rPr>
      <w:rFonts w:cs="Symbol"/>
      <w:lang w:bidi="ar-SA" w:eastAsia="en-US" w:val="en-US"/>
    </w:rPr>
  </w:style>
  <w:style w:type="character" w:styleId="ListLabel352" w:customStyle="1">
    <w:name w:val="ListLabel 352"/>
    <w:qFormat w:val="1"/>
    <w:rsid w:val="00D07D64"/>
    <w:rPr>
      <w:rFonts w:cs="Symbol"/>
      <w:lang w:bidi="ar-SA" w:eastAsia="en-US" w:val="en-US"/>
    </w:rPr>
  </w:style>
  <w:style w:type="character" w:styleId="ListLabel353" w:customStyle="1">
    <w:name w:val="ListLabel 353"/>
    <w:qFormat w:val="1"/>
    <w:rsid w:val="00D07D64"/>
    <w:rPr>
      <w:rFonts w:cs="Symbol"/>
      <w:lang w:bidi="ar-SA" w:eastAsia="en-US" w:val="en-US"/>
    </w:rPr>
  </w:style>
  <w:style w:type="character" w:styleId="ListLabel354" w:customStyle="1">
    <w:name w:val="ListLabel 354"/>
    <w:qFormat w:val="1"/>
    <w:rsid w:val="00D07D64"/>
    <w:rPr>
      <w:rFonts w:cs="Symbol"/>
      <w:lang w:bidi="ar-SA" w:eastAsia="en-US" w:val="en-US"/>
    </w:rPr>
  </w:style>
  <w:style w:type="character" w:styleId="ListLabel355" w:customStyle="1">
    <w:name w:val="ListLabel 355"/>
    <w:qFormat w:val="1"/>
    <w:rsid w:val="00D07D64"/>
    <w:rPr>
      <w:rFonts w:cs="Symbol"/>
      <w:lang w:bidi="ar-SA" w:eastAsia="en-US" w:val="en-US"/>
    </w:rPr>
  </w:style>
  <w:style w:type="character" w:styleId="ListLabel356" w:customStyle="1">
    <w:name w:val="ListLabel 356"/>
    <w:qFormat w:val="1"/>
    <w:rsid w:val="00D07D64"/>
    <w:rPr>
      <w:rFonts w:cs="Symbol"/>
      <w:lang w:bidi="ar-SA" w:eastAsia="en-US" w:val="en-US"/>
    </w:rPr>
  </w:style>
  <w:style w:type="character" w:styleId="ListLabel357" w:customStyle="1">
    <w:name w:val="ListLabel 357"/>
    <w:qFormat w:val="1"/>
    <w:rsid w:val="00D07D64"/>
    <w:rPr>
      <w:rFonts w:cs="Symbol"/>
      <w:b w:val="1"/>
    </w:rPr>
  </w:style>
  <w:style w:type="character" w:styleId="ListLabel358" w:customStyle="1">
    <w:name w:val="ListLabel 358"/>
    <w:qFormat w:val="1"/>
    <w:rsid w:val="00D07D64"/>
    <w:rPr>
      <w:rFonts w:cs="Courier New"/>
    </w:rPr>
  </w:style>
  <w:style w:type="character" w:styleId="ListLabel359" w:customStyle="1">
    <w:name w:val="ListLabel 359"/>
    <w:qFormat w:val="1"/>
    <w:rsid w:val="00D07D64"/>
    <w:rPr>
      <w:rFonts w:cs="Wingdings"/>
    </w:rPr>
  </w:style>
  <w:style w:type="character" w:styleId="ListLabel360" w:customStyle="1">
    <w:name w:val="ListLabel 360"/>
    <w:qFormat w:val="1"/>
    <w:rsid w:val="00D07D64"/>
    <w:rPr>
      <w:rFonts w:cs="Symbol"/>
    </w:rPr>
  </w:style>
  <w:style w:type="character" w:styleId="ListLabel361" w:customStyle="1">
    <w:name w:val="ListLabel 361"/>
    <w:qFormat w:val="1"/>
    <w:rsid w:val="00D07D64"/>
    <w:rPr>
      <w:rFonts w:cs="Courier New"/>
    </w:rPr>
  </w:style>
  <w:style w:type="character" w:styleId="ListLabel362" w:customStyle="1">
    <w:name w:val="ListLabel 362"/>
    <w:qFormat w:val="1"/>
    <w:rsid w:val="00D07D64"/>
    <w:rPr>
      <w:rFonts w:cs="Wingdings"/>
    </w:rPr>
  </w:style>
  <w:style w:type="character" w:styleId="ListLabel363" w:customStyle="1">
    <w:name w:val="ListLabel 363"/>
    <w:qFormat w:val="1"/>
    <w:rsid w:val="00D07D64"/>
    <w:rPr>
      <w:rFonts w:cs="Symbol"/>
    </w:rPr>
  </w:style>
  <w:style w:type="character" w:styleId="ListLabel364" w:customStyle="1">
    <w:name w:val="ListLabel 364"/>
    <w:qFormat w:val="1"/>
    <w:rsid w:val="00D07D64"/>
    <w:rPr>
      <w:rFonts w:cs="Courier New"/>
    </w:rPr>
  </w:style>
  <w:style w:type="character" w:styleId="ListLabel365" w:customStyle="1">
    <w:name w:val="ListLabel 365"/>
    <w:qFormat w:val="1"/>
    <w:rsid w:val="00D07D64"/>
    <w:rPr>
      <w:rFonts w:cs="Wingdings"/>
    </w:rPr>
  </w:style>
  <w:style w:type="character" w:styleId="ListLabel366" w:customStyle="1">
    <w:name w:val="ListLabel 366"/>
    <w:qFormat w:val="1"/>
    <w:rsid w:val="00D07D64"/>
    <w:rPr>
      <w:color w:val="0000ff"/>
      <w:sz w:val="24"/>
      <w:u w:color="0000ff" w:val="single"/>
    </w:rPr>
  </w:style>
  <w:style w:type="character" w:styleId="ListLabel367" w:customStyle="1">
    <w:name w:val="ListLabel 367"/>
    <w:qFormat w:val="1"/>
    <w:rsid w:val="00D07D64"/>
    <w:rPr>
      <w:rFonts w:ascii="Arial" w:hAnsi="Arial"/>
      <w:color w:val="0000ff"/>
      <w:sz w:val="24"/>
      <w:u w:color="0000ff" w:val="single"/>
    </w:rPr>
  </w:style>
  <w:style w:type="character" w:styleId="ListLabel368" w:customStyle="1">
    <w:name w:val="ListLabel 368"/>
    <w:qFormat w:val="1"/>
    <w:rsid w:val="00D07D64"/>
    <w:rPr>
      <w:rFonts w:ascii="Calibri" w:cs="Arial" w:hAnsi="Calibri"/>
      <w:w w:val="100"/>
      <w:sz w:val="24"/>
      <w:szCs w:val="24"/>
      <w:lang w:bidi="ar-SA" w:eastAsia="en-US" w:val="en-US"/>
    </w:rPr>
  </w:style>
  <w:style w:type="character" w:styleId="ListLabel369" w:customStyle="1">
    <w:name w:val="ListLabel 369"/>
    <w:qFormat w:val="1"/>
    <w:rsid w:val="00D07D64"/>
    <w:rPr>
      <w:rFonts w:cs="Symbol"/>
      <w:lang w:bidi="ar-SA" w:eastAsia="en-US" w:val="en-US"/>
    </w:rPr>
  </w:style>
  <w:style w:type="character" w:styleId="ListLabel370" w:customStyle="1">
    <w:name w:val="ListLabel 370"/>
    <w:qFormat w:val="1"/>
    <w:rsid w:val="00D07D64"/>
    <w:rPr>
      <w:rFonts w:cs="Symbol"/>
      <w:lang w:bidi="ar-SA" w:eastAsia="en-US" w:val="en-US"/>
    </w:rPr>
  </w:style>
  <w:style w:type="character" w:styleId="ListLabel371" w:customStyle="1">
    <w:name w:val="ListLabel 371"/>
    <w:qFormat w:val="1"/>
    <w:rsid w:val="00D07D64"/>
    <w:rPr>
      <w:rFonts w:cs="Symbol"/>
      <w:lang w:bidi="ar-SA" w:eastAsia="en-US" w:val="en-US"/>
    </w:rPr>
  </w:style>
  <w:style w:type="character" w:styleId="ListLabel372" w:customStyle="1">
    <w:name w:val="ListLabel 372"/>
    <w:qFormat w:val="1"/>
    <w:rsid w:val="00D07D64"/>
    <w:rPr>
      <w:rFonts w:cs="Symbol"/>
      <w:lang w:bidi="ar-SA" w:eastAsia="en-US" w:val="en-US"/>
    </w:rPr>
  </w:style>
  <w:style w:type="character" w:styleId="ListLabel373" w:customStyle="1">
    <w:name w:val="ListLabel 373"/>
    <w:qFormat w:val="1"/>
    <w:rsid w:val="00D07D64"/>
    <w:rPr>
      <w:rFonts w:cs="Symbol"/>
      <w:lang w:bidi="ar-SA" w:eastAsia="en-US" w:val="en-US"/>
    </w:rPr>
  </w:style>
  <w:style w:type="character" w:styleId="ListLabel374" w:customStyle="1">
    <w:name w:val="ListLabel 374"/>
    <w:qFormat w:val="1"/>
    <w:rsid w:val="00D07D64"/>
    <w:rPr>
      <w:rFonts w:cs="Symbol"/>
      <w:lang w:bidi="ar-SA" w:eastAsia="en-US" w:val="en-US"/>
    </w:rPr>
  </w:style>
  <w:style w:type="character" w:styleId="ListLabel375" w:customStyle="1">
    <w:name w:val="ListLabel 375"/>
    <w:qFormat w:val="1"/>
    <w:rsid w:val="00D07D64"/>
    <w:rPr>
      <w:rFonts w:cs="Symbol"/>
      <w:lang w:bidi="ar-SA" w:eastAsia="en-US" w:val="en-US"/>
    </w:rPr>
  </w:style>
  <w:style w:type="character" w:styleId="ListLabel376" w:customStyle="1">
    <w:name w:val="ListLabel 376"/>
    <w:qFormat w:val="1"/>
    <w:rsid w:val="00D07D64"/>
    <w:rPr>
      <w:rFonts w:cs="Symbol"/>
      <w:lang w:bidi="ar-SA" w:eastAsia="en-US" w:val="en-US"/>
    </w:rPr>
  </w:style>
  <w:style w:type="character" w:styleId="ListLabel377" w:customStyle="1">
    <w:name w:val="ListLabel 377"/>
    <w:qFormat w:val="1"/>
    <w:rsid w:val="00D07D64"/>
    <w:rPr>
      <w:rFonts w:ascii="Calibri" w:cs="Arial" w:hAnsi="Calibri"/>
      <w:w w:val="100"/>
      <w:sz w:val="24"/>
      <w:szCs w:val="24"/>
      <w:lang w:bidi="ar-SA" w:eastAsia="en-US" w:val="en-US"/>
    </w:rPr>
  </w:style>
  <w:style w:type="character" w:styleId="ListLabel378" w:customStyle="1">
    <w:name w:val="ListLabel 378"/>
    <w:qFormat w:val="1"/>
    <w:rsid w:val="00D07D64"/>
    <w:rPr>
      <w:rFonts w:cs="Symbol"/>
      <w:lang w:bidi="ar-SA" w:eastAsia="en-US" w:val="en-US"/>
    </w:rPr>
  </w:style>
  <w:style w:type="character" w:styleId="ListLabel379" w:customStyle="1">
    <w:name w:val="ListLabel 379"/>
    <w:qFormat w:val="1"/>
    <w:rsid w:val="00D07D64"/>
    <w:rPr>
      <w:rFonts w:cs="Symbol"/>
      <w:lang w:bidi="ar-SA" w:eastAsia="en-US" w:val="en-US"/>
    </w:rPr>
  </w:style>
  <w:style w:type="character" w:styleId="ListLabel380" w:customStyle="1">
    <w:name w:val="ListLabel 380"/>
    <w:qFormat w:val="1"/>
    <w:rsid w:val="00D07D64"/>
    <w:rPr>
      <w:rFonts w:cs="Symbol"/>
      <w:lang w:bidi="ar-SA" w:eastAsia="en-US" w:val="en-US"/>
    </w:rPr>
  </w:style>
  <w:style w:type="character" w:styleId="ListLabel381" w:customStyle="1">
    <w:name w:val="ListLabel 381"/>
    <w:qFormat w:val="1"/>
    <w:rsid w:val="00D07D64"/>
    <w:rPr>
      <w:rFonts w:cs="Symbol"/>
      <w:lang w:bidi="ar-SA" w:eastAsia="en-US" w:val="en-US"/>
    </w:rPr>
  </w:style>
  <w:style w:type="character" w:styleId="ListLabel382" w:customStyle="1">
    <w:name w:val="ListLabel 382"/>
    <w:qFormat w:val="1"/>
    <w:rsid w:val="00D07D64"/>
    <w:rPr>
      <w:rFonts w:cs="Symbol"/>
      <w:lang w:bidi="ar-SA" w:eastAsia="en-US" w:val="en-US"/>
    </w:rPr>
  </w:style>
  <w:style w:type="character" w:styleId="ListLabel383" w:customStyle="1">
    <w:name w:val="ListLabel 383"/>
    <w:qFormat w:val="1"/>
    <w:rsid w:val="00D07D64"/>
    <w:rPr>
      <w:rFonts w:cs="Symbol"/>
      <w:lang w:bidi="ar-SA" w:eastAsia="en-US" w:val="en-US"/>
    </w:rPr>
  </w:style>
  <w:style w:type="character" w:styleId="ListLabel384" w:customStyle="1">
    <w:name w:val="ListLabel 384"/>
    <w:qFormat w:val="1"/>
    <w:rsid w:val="00D07D64"/>
    <w:rPr>
      <w:rFonts w:cs="Symbol"/>
      <w:lang w:bidi="ar-SA" w:eastAsia="en-US" w:val="en-US"/>
    </w:rPr>
  </w:style>
  <w:style w:type="character" w:styleId="ListLabel385" w:customStyle="1">
    <w:name w:val="ListLabel 385"/>
    <w:qFormat w:val="1"/>
    <w:rsid w:val="00D07D64"/>
    <w:rPr>
      <w:rFonts w:cs="Symbol"/>
      <w:lang w:bidi="ar-SA" w:eastAsia="en-US" w:val="en-US"/>
    </w:rPr>
  </w:style>
  <w:style w:type="character" w:styleId="ListLabel386" w:customStyle="1">
    <w:name w:val="ListLabel 386"/>
    <w:qFormat w:val="1"/>
    <w:rsid w:val="00D07D64"/>
    <w:rPr>
      <w:rFonts w:cs="Arial"/>
      <w:w w:val="100"/>
      <w:sz w:val="24"/>
      <w:szCs w:val="24"/>
      <w:lang w:bidi="ar-SA" w:eastAsia="en-US" w:val="en-US"/>
    </w:rPr>
  </w:style>
  <w:style w:type="character" w:styleId="ListLabel387" w:customStyle="1">
    <w:name w:val="ListLabel 387"/>
    <w:qFormat w:val="1"/>
    <w:rsid w:val="00D07D64"/>
    <w:rPr>
      <w:rFonts w:cs="Symbol"/>
      <w:lang w:bidi="ar-SA" w:eastAsia="en-US" w:val="en-US"/>
    </w:rPr>
  </w:style>
  <w:style w:type="character" w:styleId="ListLabel388" w:customStyle="1">
    <w:name w:val="ListLabel 388"/>
    <w:qFormat w:val="1"/>
    <w:rsid w:val="00D07D64"/>
    <w:rPr>
      <w:rFonts w:cs="Symbol"/>
      <w:lang w:bidi="ar-SA" w:eastAsia="en-US" w:val="en-US"/>
    </w:rPr>
  </w:style>
  <w:style w:type="character" w:styleId="ListLabel389" w:customStyle="1">
    <w:name w:val="ListLabel 389"/>
    <w:qFormat w:val="1"/>
    <w:rsid w:val="00D07D64"/>
    <w:rPr>
      <w:rFonts w:cs="Symbol"/>
      <w:lang w:bidi="ar-SA" w:eastAsia="en-US" w:val="en-US"/>
    </w:rPr>
  </w:style>
  <w:style w:type="character" w:styleId="ListLabel390" w:customStyle="1">
    <w:name w:val="ListLabel 390"/>
    <w:qFormat w:val="1"/>
    <w:rsid w:val="00D07D64"/>
    <w:rPr>
      <w:rFonts w:cs="Symbol"/>
      <w:lang w:bidi="ar-SA" w:eastAsia="en-US" w:val="en-US"/>
    </w:rPr>
  </w:style>
  <w:style w:type="character" w:styleId="ListLabel391" w:customStyle="1">
    <w:name w:val="ListLabel 391"/>
    <w:qFormat w:val="1"/>
    <w:rsid w:val="00D07D64"/>
    <w:rPr>
      <w:rFonts w:cs="Symbol"/>
      <w:lang w:bidi="ar-SA" w:eastAsia="en-US" w:val="en-US"/>
    </w:rPr>
  </w:style>
  <w:style w:type="character" w:styleId="ListLabel392" w:customStyle="1">
    <w:name w:val="ListLabel 392"/>
    <w:qFormat w:val="1"/>
    <w:rsid w:val="00D07D64"/>
    <w:rPr>
      <w:rFonts w:cs="Symbol"/>
      <w:lang w:bidi="ar-SA" w:eastAsia="en-US" w:val="en-US"/>
    </w:rPr>
  </w:style>
  <w:style w:type="character" w:styleId="ListLabel393" w:customStyle="1">
    <w:name w:val="ListLabel 393"/>
    <w:qFormat w:val="1"/>
    <w:rsid w:val="00D07D64"/>
    <w:rPr>
      <w:rFonts w:cs="Symbol"/>
      <w:lang w:bidi="ar-SA" w:eastAsia="en-US" w:val="en-US"/>
    </w:rPr>
  </w:style>
  <w:style w:type="character" w:styleId="ListLabel394" w:customStyle="1">
    <w:name w:val="ListLabel 394"/>
    <w:qFormat w:val="1"/>
    <w:rsid w:val="00D07D64"/>
    <w:rPr>
      <w:rFonts w:cs="Symbol"/>
      <w:lang w:bidi="ar-SA" w:eastAsia="en-US" w:val="en-US"/>
    </w:rPr>
  </w:style>
  <w:style w:type="character" w:styleId="ListLabel395" w:customStyle="1">
    <w:name w:val="ListLabel 395"/>
    <w:qFormat w:val="1"/>
    <w:rsid w:val="00D07D64"/>
    <w:rPr>
      <w:rFonts w:cs="Arial"/>
      <w:w w:val="100"/>
      <w:sz w:val="24"/>
      <w:szCs w:val="24"/>
      <w:lang w:bidi="ar-SA" w:eastAsia="en-US" w:val="en-US"/>
    </w:rPr>
  </w:style>
  <w:style w:type="character" w:styleId="ListLabel396" w:customStyle="1">
    <w:name w:val="ListLabel 396"/>
    <w:qFormat w:val="1"/>
    <w:rsid w:val="00D07D64"/>
    <w:rPr>
      <w:rFonts w:cs="Symbol"/>
      <w:lang w:bidi="ar-SA" w:eastAsia="en-US" w:val="en-US"/>
    </w:rPr>
  </w:style>
  <w:style w:type="character" w:styleId="ListLabel397" w:customStyle="1">
    <w:name w:val="ListLabel 397"/>
    <w:qFormat w:val="1"/>
    <w:rsid w:val="00D07D64"/>
    <w:rPr>
      <w:rFonts w:cs="Symbol"/>
      <w:lang w:bidi="ar-SA" w:eastAsia="en-US" w:val="en-US"/>
    </w:rPr>
  </w:style>
  <w:style w:type="character" w:styleId="ListLabel398" w:customStyle="1">
    <w:name w:val="ListLabel 398"/>
    <w:qFormat w:val="1"/>
    <w:rsid w:val="00D07D64"/>
    <w:rPr>
      <w:rFonts w:cs="Symbol"/>
      <w:lang w:bidi="ar-SA" w:eastAsia="en-US" w:val="en-US"/>
    </w:rPr>
  </w:style>
  <w:style w:type="character" w:styleId="ListLabel399" w:customStyle="1">
    <w:name w:val="ListLabel 399"/>
    <w:qFormat w:val="1"/>
    <w:rsid w:val="00D07D64"/>
    <w:rPr>
      <w:rFonts w:cs="Symbol"/>
      <w:lang w:bidi="ar-SA" w:eastAsia="en-US" w:val="en-US"/>
    </w:rPr>
  </w:style>
  <w:style w:type="character" w:styleId="ListLabel400" w:customStyle="1">
    <w:name w:val="ListLabel 400"/>
    <w:qFormat w:val="1"/>
    <w:rsid w:val="00D07D64"/>
    <w:rPr>
      <w:rFonts w:cs="Symbol"/>
      <w:lang w:bidi="ar-SA" w:eastAsia="en-US" w:val="en-US"/>
    </w:rPr>
  </w:style>
  <w:style w:type="character" w:styleId="ListLabel401" w:customStyle="1">
    <w:name w:val="ListLabel 401"/>
    <w:qFormat w:val="1"/>
    <w:rsid w:val="00D07D64"/>
    <w:rPr>
      <w:rFonts w:cs="Symbol"/>
      <w:lang w:bidi="ar-SA" w:eastAsia="en-US" w:val="en-US"/>
    </w:rPr>
  </w:style>
  <w:style w:type="character" w:styleId="ListLabel402" w:customStyle="1">
    <w:name w:val="ListLabel 402"/>
    <w:qFormat w:val="1"/>
    <w:rsid w:val="00D07D64"/>
    <w:rPr>
      <w:rFonts w:cs="Symbol"/>
      <w:lang w:bidi="ar-SA" w:eastAsia="en-US" w:val="en-US"/>
    </w:rPr>
  </w:style>
  <w:style w:type="character" w:styleId="ListLabel403" w:customStyle="1">
    <w:name w:val="ListLabel 403"/>
    <w:qFormat w:val="1"/>
    <w:rsid w:val="00D07D64"/>
    <w:rPr>
      <w:rFonts w:cs="Symbol"/>
      <w:lang w:bidi="ar-SA" w:eastAsia="en-US" w:val="en-US"/>
    </w:rPr>
  </w:style>
  <w:style w:type="character" w:styleId="ListLabel404" w:customStyle="1">
    <w:name w:val="ListLabel 404"/>
    <w:qFormat w:val="1"/>
    <w:rsid w:val="00D07D64"/>
    <w:rPr>
      <w:rFonts w:cs="Arial"/>
      <w:w w:val="100"/>
      <w:sz w:val="24"/>
      <w:szCs w:val="24"/>
      <w:lang w:bidi="ar-SA" w:eastAsia="en-US" w:val="en-US"/>
    </w:rPr>
  </w:style>
  <w:style w:type="character" w:styleId="ListLabel405" w:customStyle="1">
    <w:name w:val="ListLabel 405"/>
    <w:qFormat w:val="1"/>
    <w:rsid w:val="00D07D64"/>
    <w:rPr>
      <w:rFonts w:cs="Symbol"/>
      <w:lang w:bidi="ar-SA" w:eastAsia="en-US" w:val="en-US"/>
    </w:rPr>
  </w:style>
  <w:style w:type="character" w:styleId="ListLabel406" w:customStyle="1">
    <w:name w:val="ListLabel 406"/>
    <w:qFormat w:val="1"/>
    <w:rsid w:val="00D07D64"/>
    <w:rPr>
      <w:rFonts w:cs="Symbol"/>
      <w:lang w:bidi="ar-SA" w:eastAsia="en-US" w:val="en-US"/>
    </w:rPr>
  </w:style>
  <w:style w:type="character" w:styleId="ListLabel407" w:customStyle="1">
    <w:name w:val="ListLabel 407"/>
    <w:qFormat w:val="1"/>
    <w:rsid w:val="00D07D64"/>
    <w:rPr>
      <w:rFonts w:cs="Symbol"/>
      <w:lang w:bidi="ar-SA" w:eastAsia="en-US" w:val="en-US"/>
    </w:rPr>
  </w:style>
  <w:style w:type="character" w:styleId="ListLabel408" w:customStyle="1">
    <w:name w:val="ListLabel 408"/>
    <w:qFormat w:val="1"/>
    <w:rsid w:val="00D07D64"/>
    <w:rPr>
      <w:rFonts w:cs="Symbol"/>
      <w:lang w:bidi="ar-SA" w:eastAsia="en-US" w:val="en-US"/>
    </w:rPr>
  </w:style>
  <w:style w:type="character" w:styleId="ListLabel409" w:customStyle="1">
    <w:name w:val="ListLabel 409"/>
    <w:qFormat w:val="1"/>
    <w:rsid w:val="00D07D64"/>
    <w:rPr>
      <w:rFonts w:cs="Symbol"/>
      <w:lang w:bidi="ar-SA" w:eastAsia="en-US" w:val="en-US"/>
    </w:rPr>
  </w:style>
  <w:style w:type="character" w:styleId="ListLabel410" w:customStyle="1">
    <w:name w:val="ListLabel 410"/>
    <w:qFormat w:val="1"/>
    <w:rsid w:val="00D07D64"/>
    <w:rPr>
      <w:rFonts w:cs="Symbol"/>
      <w:lang w:bidi="ar-SA" w:eastAsia="en-US" w:val="en-US"/>
    </w:rPr>
  </w:style>
  <w:style w:type="character" w:styleId="ListLabel411" w:customStyle="1">
    <w:name w:val="ListLabel 411"/>
    <w:qFormat w:val="1"/>
    <w:rsid w:val="00D07D64"/>
    <w:rPr>
      <w:rFonts w:cs="Symbol"/>
      <w:lang w:bidi="ar-SA" w:eastAsia="en-US" w:val="en-US"/>
    </w:rPr>
  </w:style>
  <w:style w:type="character" w:styleId="ListLabel412" w:customStyle="1">
    <w:name w:val="ListLabel 412"/>
    <w:qFormat w:val="1"/>
    <w:rsid w:val="00D07D64"/>
    <w:rPr>
      <w:rFonts w:cs="Symbol"/>
      <w:lang w:bidi="ar-SA" w:eastAsia="en-US" w:val="en-US"/>
    </w:rPr>
  </w:style>
  <w:style w:type="character" w:styleId="ListLabel413" w:customStyle="1">
    <w:name w:val="ListLabel 413"/>
    <w:qFormat w:val="1"/>
    <w:rsid w:val="00D07D64"/>
    <w:rPr>
      <w:rFonts w:cs="Arial"/>
      <w:w w:val="100"/>
      <w:sz w:val="24"/>
      <w:szCs w:val="24"/>
      <w:lang w:bidi="ar-SA" w:eastAsia="en-US" w:val="en-US"/>
    </w:rPr>
  </w:style>
  <w:style w:type="character" w:styleId="ListLabel414" w:customStyle="1">
    <w:name w:val="ListLabel 414"/>
    <w:qFormat w:val="1"/>
    <w:rsid w:val="00D07D64"/>
    <w:rPr>
      <w:rFonts w:cs="Symbol"/>
      <w:lang w:bidi="ar-SA" w:eastAsia="en-US" w:val="en-US"/>
    </w:rPr>
  </w:style>
  <w:style w:type="character" w:styleId="ListLabel415" w:customStyle="1">
    <w:name w:val="ListLabel 415"/>
    <w:qFormat w:val="1"/>
    <w:rsid w:val="00D07D64"/>
    <w:rPr>
      <w:rFonts w:cs="Symbol"/>
      <w:lang w:bidi="ar-SA" w:eastAsia="en-US" w:val="en-US"/>
    </w:rPr>
  </w:style>
  <w:style w:type="character" w:styleId="ListLabel416" w:customStyle="1">
    <w:name w:val="ListLabel 416"/>
    <w:qFormat w:val="1"/>
    <w:rsid w:val="00D07D64"/>
    <w:rPr>
      <w:rFonts w:cs="Symbol"/>
      <w:lang w:bidi="ar-SA" w:eastAsia="en-US" w:val="en-US"/>
    </w:rPr>
  </w:style>
  <w:style w:type="character" w:styleId="ListLabel417" w:customStyle="1">
    <w:name w:val="ListLabel 417"/>
    <w:qFormat w:val="1"/>
    <w:rsid w:val="00D07D64"/>
    <w:rPr>
      <w:rFonts w:cs="Symbol"/>
      <w:lang w:bidi="ar-SA" w:eastAsia="en-US" w:val="en-US"/>
    </w:rPr>
  </w:style>
  <w:style w:type="character" w:styleId="ListLabel418" w:customStyle="1">
    <w:name w:val="ListLabel 418"/>
    <w:qFormat w:val="1"/>
    <w:rsid w:val="00D07D64"/>
    <w:rPr>
      <w:rFonts w:cs="Symbol"/>
      <w:lang w:bidi="ar-SA" w:eastAsia="en-US" w:val="en-US"/>
    </w:rPr>
  </w:style>
  <w:style w:type="character" w:styleId="ListLabel419" w:customStyle="1">
    <w:name w:val="ListLabel 419"/>
    <w:qFormat w:val="1"/>
    <w:rsid w:val="00D07D64"/>
    <w:rPr>
      <w:rFonts w:cs="Symbol"/>
      <w:lang w:bidi="ar-SA" w:eastAsia="en-US" w:val="en-US"/>
    </w:rPr>
  </w:style>
  <w:style w:type="character" w:styleId="ListLabel420" w:customStyle="1">
    <w:name w:val="ListLabel 420"/>
    <w:qFormat w:val="1"/>
    <w:rsid w:val="00D07D64"/>
    <w:rPr>
      <w:rFonts w:cs="Symbol"/>
      <w:lang w:bidi="ar-SA" w:eastAsia="en-US" w:val="en-US"/>
    </w:rPr>
  </w:style>
  <w:style w:type="character" w:styleId="ListLabel421" w:customStyle="1">
    <w:name w:val="ListLabel 421"/>
    <w:qFormat w:val="1"/>
    <w:rsid w:val="00D07D64"/>
    <w:rPr>
      <w:rFonts w:cs="Symbol"/>
      <w:lang w:bidi="ar-SA" w:eastAsia="en-US" w:val="en-US"/>
    </w:rPr>
  </w:style>
  <w:style w:type="character" w:styleId="ListLabel422" w:customStyle="1">
    <w:name w:val="ListLabel 422"/>
    <w:qFormat w:val="1"/>
    <w:rsid w:val="00D07D64"/>
    <w:rPr>
      <w:rFonts w:cs="Arial"/>
      <w:w w:val="100"/>
      <w:sz w:val="24"/>
      <w:szCs w:val="24"/>
      <w:lang w:bidi="ar-SA" w:eastAsia="en-US" w:val="en-US"/>
    </w:rPr>
  </w:style>
  <w:style w:type="character" w:styleId="ListLabel423" w:customStyle="1">
    <w:name w:val="ListLabel 423"/>
    <w:qFormat w:val="1"/>
    <w:rsid w:val="00D07D64"/>
    <w:rPr>
      <w:rFonts w:cs="Symbol"/>
      <w:lang w:bidi="ar-SA" w:eastAsia="en-US" w:val="en-US"/>
    </w:rPr>
  </w:style>
  <w:style w:type="character" w:styleId="ListLabel424" w:customStyle="1">
    <w:name w:val="ListLabel 424"/>
    <w:qFormat w:val="1"/>
    <w:rsid w:val="00D07D64"/>
    <w:rPr>
      <w:rFonts w:cs="Symbol"/>
      <w:lang w:bidi="ar-SA" w:eastAsia="en-US" w:val="en-US"/>
    </w:rPr>
  </w:style>
  <w:style w:type="character" w:styleId="ListLabel425" w:customStyle="1">
    <w:name w:val="ListLabel 425"/>
    <w:qFormat w:val="1"/>
    <w:rsid w:val="00D07D64"/>
    <w:rPr>
      <w:rFonts w:cs="Symbol"/>
      <w:lang w:bidi="ar-SA" w:eastAsia="en-US" w:val="en-US"/>
    </w:rPr>
  </w:style>
  <w:style w:type="character" w:styleId="ListLabel426" w:customStyle="1">
    <w:name w:val="ListLabel 426"/>
    <w:qFormat w:val="1"/>
    <w:rsid w:val="00D07D64"/>
    <w:rPr>
      <w:rFonts w:cs="Symbol"/>
      <w:lang w:bidi="ar-SA" w:eastAsia="en-US" w:val="en-US"/>
    </w:rPr>
  </w:style>
  <w:style w:type="character" w:styleId="ListLabel427" w:customStyle="1">
    <w:name w:val="ListLabel 427"/>
    <w:qFormat w:val="1"/>
    <w:rsid w:val="00D07D64"/>
    <w:rPr>
      <w:rFonts w:cs="Symbol"/>
      <w:lang w:bidi="ar-SA" w:eastAsia="en-US" w:val="en-US"/>
    </w:rPr>
  </w:style>
  <w:style w:type="character" w:styleId="ListLabel428" w:customStyle="1">
    <w:name w:val="ListLabel 428"/>
    <w:qFormat w:val="1"/>
    <w:rsid w:val="00D07D64"/>
    <w:rPr>
      <w:rFonts w:cs="Symbol"/>
      <w:lang w:bidi="ar-SA" w:eastAsia="en-US" w:val="en-US"/>
    </w:rPr>
  </w:style>
  <w:style w:type="character" w:styleId="ListLabel429" w:customStyle="1">
    <w:name w:val="ListLabel 429"/>
    <w:qFormat w:val="1"/>
    <w:rsid w:val="00D07D64"/>
    <w:rPr>
      <w:rFonts w:cs="Symbol"/>
      <w:lang w:bidi="ar-SA" w:eastAsia="en-US" w:val="en-US"/>
    </w:rPr>
  </w:style>
  <w:style w:type="character" w:styleId="ListLabel430" w:customStyle="1">
    <w:name w:val="ListLabel 430"/>
    <w:qFormat w:val="1"/>
    <w:rsid w:val="00D07D64"/>
    <w:rPr>
      <w:rFonts w:cs="Symbol"/>
      <w:lang w:bidi="ar-SA" w:eastAsia="en-US" w:val="en-US"/>
    </w:rPr>
  </w:style>
  <w:style w:type="character" w:styleId="ListLabel431" w:customStyle="1">
    <w:name w:val="ListLabel 431"/>
    <w:qFormat w:val="1"/>
    <w:rsid w:val="00D07D64"/>
    <w:rPr>
      <w:rFonts w:cs="Arial"/>
      <w:w w:val="100"/>
      <w:sz w:val="24"/>
      <w:szCs w:val="24"/>
      <w:lang w:bidi="ar-SA" w:eastAsia="en-US" w:val="en-US"/>
    </w:rPr>
  </w:style>
  <w:style w:type="character" w:styleId="ListLabel432" w:customStyle="1">
    <w:name w:val="ListLabel 432"/>
    <w:qFormat w:val="1"/>
    <w:rsid w:val="00D07D64"/>
    <w:rPr>
      <w:rFonts w:cs="Symbol"/>
      <w:lang w:bidi="ar-SA" w:eastAsia="en-US" w:val="en-US"/>
    </w:rPr>
  </w:style>
  <w:style w:type="character" w:styleId="ListLabel433" w:customStyle="1">
    <w:name w:val="ListLabel 433"/>
    <w:qFormat w:val="1"/>
    <w:rsid w:val="00D07D64"/>
    <w:rPr>
      <w:rFonts w:cs="Symbol"/>
      <w:lang w:bidi="ar-SA" w:eastAsia="en-US" w:val="en-US"/>
    </w:rPr>
  </w:style>
  <w:style w:type="character" w:styleId="ListLabel434" w:customStyle="1">
    <w:name w:val="ListLabel 434"/>
    <w:qFormat w:val="1"/>
    <w:rsid w:val="00D07D64"/>
    <w:rPr>
      <w:rFonts w:cs="Symbol"/>
      <w:lang w:bidi="ar-SA" w:eastAsia="en-US" w:val="en-US"/>
    </w:rPr>
  </w:style>
  <w:style w:type="character" w:styleId="ListLabel435" w:customStyle="1">
    <w:name w:val="ListLabel 435"/>
    <w:qFormat w:val="1"/>
    <w:rsid w:val="00D07D64"/>
    <w:rPr>
      <w:rFonts w:cs="Symbol"/>
      <w:lang w:bidi="ar-SA" w:eastAsia="en-US" w:val="en-US"/>
    </w:rPr>
  </w:style>
  <w:style w:type="character" w:styleId="ListLabel436" w:customStyle="1">
    <w:name w:val="ListLabel 436"/>
    <w:qFormat w:val="1"/>
    <w:rsid w:val="00D07D64"/>
    <w:rPr>
      <w:rFonts w:cs="Symbol"/>
      <w:lang w:bidi="ar-SA" w:eastAsia="en-US" w:val="en-US"/>
    </w:rPr>
  </w:style>
  <w:style w:type="character" w:styleId="ListLabel437" w:customStyle="1">
    <w:name w:val="ListLabel 437"/>
    <w:qFormat w:val="1"/>
    <w:rsid w:val="00D07D64"/>
    <w:rPr>
      <w:rFonts w:cs="Symbol"/>
      <w:lang w:bidi="ar-SA" w:eastAsia="en-US" w:val="en-US"/>
    </w:rPr>
  </w:style>
  <w:style w:type="character" w:styleId="ListLabel438" w:customStyle="1">
    <w:name w:val="ListLabel 438"/>
    <w:qFormat w:val="1"/>
    <w:rsid w:val="00D07D64"/>
    <w:rPr>
      <w:rFonts w:cs="Symbol"/>
      <w:lang w:bidi="ar-SA" w:eastAsia="en-US" w:val="en-US"/>
    </w:rPr>
  </w:style>
  <w:style w:type="character" w:styleId="ListLabel439" w:customStyle="1">
    <w:name w:val="ListLabel 439"/>
    <w:qFormat w:val="1"/>
    <w:rsid w:val="00D07D64"/>
    <w:rPr>
      <w:rFonts w:cs="Symbol"/>
      <w:lang w:bidi="ar-SA" w:eastAsia="en-US" w:val="en-US"/>
    </w:rPr>
  </w:style>
  <w:style w:type="character" w:styleId="ListLabel440" w:customStyle="1">
    <w:name w:val="ListLabel 440"/>
    <w:qFormat w:val="1"/>
    <w:rsid w:val="00D07D64"/>
    <w:rPr>
      <w:rFonts w:cs="Arial"/>
      <w:w w:val="100"/>
      <w:sz w:val="24"/>
      <w:szCs w:val="24"/>
      <w:lang w:bidi="ar-SA" w:eastAsia="en-US" w:val="en-US"/>
    </w:rPr>
  </w:style>
  <w:style w:type="character" w:styleId="ListLabel441" w:customStyle="1">
    <w:name w:val="ListLabel 441"/>
    <w:qFormat w:val="1"/>
    <w:rsid w:val="00D07D64"/>
    <w:rPr>
      <w:rFonts w:cs="Symbol"/>
      <w:lang w:bidi="ar-SA" w:eastAsia="en-US" w:val="en-US"/>
    </w:rPr>
  </w:style>
  <w:style w:type="character" w:styleId="ListLabel442" w:customStyle="1">
    <w:name w:val="ListLabel 442"/>
    <w:qFormat w:val="1"/>
    <w:rsid w:val="00D07D64"/>
    <w:rPr>
      <w:rFonts w:cs="Symbol"/>
      <w:lang w:bidi="ar-SA" w:eastAsia="en-US" w:val="en-US"/>
    </w:rPr>
  </w:style>
  <w:style w:type="character" w:styleId="ListLabel443" w:customStyle="1">
    <w:name w:val="ListLabel 443"/>
    <w:qFormat w:val="1"/>
    <w:rsid w:val="00D07D64"/>
    <w:rPr>
      <w:rFonts w:cs="Symbol"/>
      <w:lang w:bidi="ar-SA" w:eastAsia="en-US" w:val="en-US"/>
    </w:rPr>
  </w:style>
  <w:style w:type="character" w:styleId="ListLabel444" w:customStyle="1">
    <w:name w:val="ListLabel 444"/>
    <w:qFormat w:val="1"/>
    <w:rsid w:val="00D07D64"/>
    <w:rPr>
      <w:rFonts w:cs="Symbol"/>
      <w:lang w:bidi="ar-SA" w:eastAsia="en-US" w:val="en-US"/>
    </w:rPr>
  </w:style>
  <w:style w:type="character" w:styleId="ListLabel445" w:customStyle="1">
    <w:name w:val="ListLabel 445"/>
    <w:qFormat w:val="1"/>
    <w:rsid w:val="00D07D64"/>
    <w:rPr>
      <w:rFonts w:cs="Symbol"/>
      <w:lang w:bidi="ar-SA" w:eastAsia="en-US" w:val="en-US"/>
    </w:rPr>
  </w:style>
  <w:style w:type="character" w:styleId="ListLabel446" w:customStyle="1">
    <w:name w:val="ListLabel 446"/>
    <w:qFormat w:val="1"/>
    <w:rsid w:val="00D07D64"/>
    <w:rPr>
      <w:rFonts w:cs="Symbol"/>
      <w:lang w:bidi="ar-SA" w:eastAsia="en-US" w:val="en-US"/>
    </w:rPr>
  </w:style>
  <w:style w:type="character" w:styleId="ListLabel447" w:customStyle="1">
    <w:name w:val="ListLabel 447"/>
    <w:qFormat w:val="1"/>
    <w:rsid w:val="00D07D64"/>
    <w:rPr>
      <w:rFonts w:cs="Symbol"/>
      <w:lang w:bidi="ar-SA" w:eastAsia="en-US" w:val="en-US"/>
    </w:rPr>
  </w:style>
  <w:style w:type="character" w:styleId="ListLabel448" w:customStyle="1">
    <w:name w:val="ListLabel 448"/>
    <w:qFormat w:val="1"/>
    <w:rsid w:val="00D07D64"/>
    <w:rPr>
      <w:rFonts w:cs="Symbol"/>
      <w:lang w:bidi="ar-SA" w:eastAsia="en-US" w:val="en-US"/>
    </w:rPr>
  </w:style>
  <w:style w:type="character" w:styleId="ListLabel449" w:customStyle="1">
    <w:name w:val="ListLabel 449"/>
    <w:qFormat w:val="1"/>
    <w:rsid w:val="00D07D64"/>
    <w:rPr>
      <w:rFonts w:cs="Arial"/>
      <w:w w:val="100"/>
      <w:sz w:val="24"/>
      <w:szCs w:val="24"/>
      <w:lang w:bidi="ar-SA" w:eastAsia="en-US" w:val="en-US"/>
    </w:rPr>
  </w:style>
  <w:style w:type="character" w:styleId="ListLabel450" w:customStyle="1">
    <w:name w:val="ListLabel 450"/>
    <w:qFormat w:val="1"/>
    <w:rsid w:val="00D07D64"/>
    <w:rPr>
      <w:rFonts w:cs="Symbol"/>
      <w:lang w:bidi="ar-SA" w:eastAsia="en-US" w:val="en-US"/>
    </w:rPr>
  </w:style>
  <w:style w:type="character" w:styleId="ListLabel451" w:customStyle="1">
    <w:name w:val="ListLabel 451"/>
    <w:qFormat w:val="1"/>
    <w:rsid w:val="00D07D64"/>
    <w:rPr>
      <w:rFonts w:cs="Symbol"/>
      <w:lang w:bidi="ar-SA" w:eastAsia="en-US" w:val="en-US"/>
    </w:rPr>
  </w:style>
  <w:style w:type="character" w:styleId="ListLabel452" w:customStyle="1">
    <w:name w:val="ListLabel 452"/>
    <w:qFormat w:val="1"/>
    <w:rsid w:val="00D07D64"/>
    <w:rPr>
      <w:rFonts w:cs="Symbol"/>
      <w:lang w:bidi="ar-SA" w:eastAsia="en-US" w:val="en-US"/>
    </w:rPr>
  </w:style>
  <w:style w:type="character" w:styleId="ListLabel453" w:customStyle="1">
    <w:name w:val="ListLabel 453"/>
    <w:qFormat w:val="1"/>
    <w:rsid w:val="00D07D64"/>
    <w:rPr>
      <w:rFonts w:cs="Symbol"/>
      <w:lang w:bidi="ar-SA" w:eastAsia="en-US" w:val="en-US"/>
    </w:rPr>
  </w:style>
  <w:style w:type="character" w:styleId="ListLabel454" w:customStyle="1">
    <w:name w:val="ListLabel 454"/>
    <w:qFormat w:val="1"/>
    <w:rsid w:val="00D07D64"/>
    <w:rPr>
      <w:rFonts w:cs="Symbol"/>
      <w:lang w:bidi="ar-SA" w:eastAsia="en-US" w:val="en-US"/>
    </w:rPr>
  </w:style>
  <w:style w:type="character" w:styleId="ListLabel455" w:customStyle="1">
    <w:name w:val="ListLabel 455"/>
    <w:qFormat w:val="1"/>
    <w:rsid w:val="00D07D64"/>
    <w:rPr>
      <w:rFonts w:cs="Symbol"/>
      <w:lang w:bidi="ar-SA" w:eastAsia="en-US" w:val="en-US"/>
    </w:rPr>
  </w:style>
  <w:style w:type="character" w:styleId="ListLabel456" w:customStyle="1">
    <w:name w:val="ListLabel 456"/>
    <w:qFormat w:val="1"/>
    <w:rsid w:val="00D07D64"/>
    <w:rPr>
      <w:rFonts w:cs="Symbol"/>
      <w:lang w:bidi="ar-SA" w:eastAsia="en-US" w:val="en-US"/>
    </w:rPr>
  </w:style>
  <w:style w:type="character" w:styleId="ListLabel457" w:customStyle="1">
    <w:name w:val="ListLabel 457"/>
    <w:qFormat w:val="1"/>
    <w:rsid w:val="00D07D64"/>
    <w:rPr>
      <w:rFonts w:cs="Symbol"/>
      <w:lang w:bidi="ar-SA" w:eastAsia="en-US" w:val="en-US"/>
    </w:rPr>
  </w:style>
  <w:style w:type="character" w:styleId="ListLabel458" w:customStyle="1">
    <w:name w:val="ListLabel 458"/>
    <w:qFormat w:val="1"/>
    <w:rsid w:val="00D07D64"/>
    <w:rPr>
      <w:rFonts w:cs="Arial"/>
      <w:w w:val="100"/>
      <w:sz w:val="24"/>
      <w:szCs w:val="24"/>
      <w:lang w:bidi="ar-SA" w:eastAsia="en-US" w:val="en-US"/>
    </w:rPr>
  </w:style>
  <w:style w:type="character" w:styleId="ListLabel459" w:customStyle="1">
    <w:name w:val="ListLabel 459"/>
    <w:qFormat w:val="1"/>
    <w:rsid w:val="00D07D64"/>
    <w:rPr>
      <w:rFonts w:cs="Symbol"/>
      <w:lang w:bidi="ar-SA" w:eastAsia="en-US" w:val="en-US"/>
    </w:rPr>
  </w:style>
  <w:style w:type="character" w:styleId="ListLabel460" w:customStyle="1">
    <w:name w:val="ListLabel 460"/>
    <w:qFormat w:val="1"/>
    <w:rsid w:val="00D07D64"/>
    <w:rPr>
      <w:rFonts w:cs="Symbol"/>
      <w:lang w:bidi="ar-SA" w:eastAsia="en-US" w:val="en-US"/>
    </w:rPr>
  </w:style>
  <w:style w:type="character" w:styleId="ListLabel461" w:customStyle="1">
    <w:name w:val="ListLabel 461"/>
    <w:qFormat w:val="1"/>
    <w:rsid w:val="00D07D64"/>
    <w:rPr>
      <w:rFonts w:cs="Symbol"/>
      <w:lang w:bidi="ar-SA" w:eastAsia="en-US" w:val="en-US"/>
    </w:rPr>
  </w:style>
  <w:style w:type="character" w:styleId="ListLabel462" w:customStyle="1">
    <w:name w:val="ListLabel 462"/>
    <w:qFormat w:val="1"/>
    <w:rsid w:val="00D07D64"/>
    <w:rPr>
      <w:rFonts w:cs="Symbol"/>
      <w:lang w:bidi="ar-SA" w:eastAsia="en-US" w:val="en-US"/>
    </w:rPr>
  </w:style>
  <w:style w:type="character" w:styleId="ListLabel463" w:customStyle="1">
    <w:name w:val="ListLabel 463"/>
    <w:qFormat w:val="1"/>
    <w:rsid w:val="00D07D64"/>
    <w:rPr>
      <w:rFonts w:cs="Symbol"/>
      <w:lang w:bidi="ar-SA" w:eastAsia="en-US" w:val="en-US"/>
    </w:rPr>
  </w:style>
  <w:style w:type="character" w:styleId="ListLabel464" w:customStyle="1">
    <w:name w:val="ListLabel 464"/>
    <w:qFormat w:val="1"/>
    <w:rsid w:val="00D07D64"/>
    <w:rPr>
      <w:rFonts w:cs="Symbol"/>
      <w:lang w:bidi="ar-SA" w:eastAsia="en-US" w:val="en-US"/>
    </w:rPr>
  </w:style>
  <w:style w:type="character" w:styleId="ListLabel465" w:customStyle="1">
    <w:name w:val="ListLabel 465"/>
    <w:qFormat w:val="1"/>
    <w:rsid w:val="00D07D64"/>
    <w:rPr>
      <w:rFonts w:cs="Symbol"/>
      <w:lang w:bidi="ar-SA" w:eastAsia="en-US" w:val="en-US"/>
    </w:rPr>
  </w:style>
  <w:style w:type="character" w:styleId="ListLabel466" w:customStyle="1">
    <w:name w:val="ListLabel 466"/>
    <w:qFormat w:val="1"/>
    <w:rsid w:val="00D07D64"/>
    <w:rPr>
      <w:rFonts w:cs="Symbol"/>
      <w:lang w:bidi="ar-SA" w:eastAsia="en-US" w:val="en-US"/>
    </w:rPr>
  </w:style>
  <w:style w:type="character" w:styleId="ListLabel467" w:customStyle="1">
    <w:name w:val="ListLabel 467"/>
    <w:qFormat w:val="1"/>
    <w:rsid w:val="00D07D64"/>
    <w:rPr>
      <w:rFonts w:cs="Arial"/>
      <w:w w:val="100"/>
      <w:sz w:val="24"/>
      <w:szCs w:val="24"/>
      <w:lang w:bidi="ar-SA" w:eastAsia="en-US" w:val="en-US"/>
    </w:rPr>
  </w:style>
  <w:style w:type="character" w:styleId="ListLabel468" w:customStyle="1">
    <w:name w:val="ListLabel 468"/>
    <w:qFormat w:val="1"/>
    <w:rsid w:val="00D07D64"/>
    <w:rPr>
      <w:rFonts w:cs="Symbol"/>
      <w:lang w:bidi="ar-SA" w:eastAsia="en-US" w:val="en-US"/>
    </w:rPr>
  </w:style>
  <w:style w:type="character" w:styleId="ListLabel469" w:customStyle="1">
    <w:name w:val="ListLabel 469"/>
    <w:qFormat w:val="1"/>
    <w:rsid w:val="00D07D64"/>
    <w:rPr>
      <w:rFonts w:cs="Symbol"/>
      <w:lang w:bidi="ar-SA" w:eastAsia="en-US" w:val="en-US"/>
    </w:rPr>
  </w:style>
  <w:style w:type="character" w:styleId="ListLabel470" w:customStyle="1">
    <w:name w:val="ListLabel 470"/>
    <w:qFormat w:val="1"/>
    <w:rsid w:val="00D07D64"/>
    <w:rPr>
      <w:rFonts w:cs="Symbol"/>
      <w:lang w:bidi="ar-SA" w:eastAsia="en-US" w:val="en-US"/>
    </w:rPr>
  </w:style>
  <w:style w:type="character" w:styleId="ListLabel471" w:customStyle="1">
    <w:name w:val="ListLabel 471"/>
    <w:qFormat w:val="1"/>
    <w:rsid w:val="00D07D64"/>
    <w:rPr>
      <w:rFonts w:cs="Symbol"/>
      <w:lang w:bidi="ar-SA" w:eastAsia="en-US" w:val="en-US"/>
    </w:rPr>
  </w:style>
  <w:style w:type="character" w:styleId="ListLabel472" w:customStyle="1">
    <w:name w:val="ListLabel 472"/>
    <w:qFormat w:val="1"/>
    <w:rsid w:val="00D07D64"/>
    <w:rPr>
      <w:rFonts w:cs="Symbol"/>
      <w:lang w:bidi="ar-SA" w:eastAsia="en-US" w:val="en-US"/>
    </w:rPr>
  </w:style>
  <w:style w:type="character" w:styleId="ListLabel473" w:customStyle="1">
    <w:name w:val="ListLabel 473"/>
    <w:qFormat w:val="1"/>
    <w:rsid w:val="00D07D64"/>
    <w:rPr>
      <w:rFonts w:cs="Symbol"/>
      <w:lang w:bidi="ar-SA" w:eastAsia="en-US" w:val="en-US"/>
    </w:rPr>
  </w:style>
  <w:style w:type="character" w:styleId="ListLabel474" w:customStyle="1">
    <w:name w:val="ListLabel 474"/>
    <w:qFormat w:val="1"/>
    <w:rsid w:val="00D07D64"/>
    <w:rPr>
      <w:rFonts w:cs="Symbol"/>
      <w:lang w:bidi="ar-SA" w:eastAsia="en-US" w:val="en-US"/>
    </w:rPr>
  </w:style>
  <w:style w:type="character" w:styleId="ListLabel475" w:customStyle="1">
    <w:name w:val="ListLabel 475"/>
    <w:qFormat w:val="1"/>
    <w:rsid w:val="00D07D64"/>
    <w:rPr>
      <w:rFonts w:cs="Symbol"/>
      <w:lang w:bidi="ar-SA" w:eastAsia="en-US" w:val="en-US"/>
    </w:rPr>
  </w:style>
  <w:style w:type="character" w:styleId="ListLabel476" w:customStyle="1">
    <w:name w:val="ListLabel 476"/>
    <w:qFormat w:val="1"/>
    <w:rsid w:val="00D07D64"/>
    <w:rPr>
      <w:rFonts w:cs="Arial"/>
      <w:w w:val="100"/>
      <w:sz w:val="24"/>
      <w:szCs w:val="24"/>
      <w:lang w:bidi="ar-SA" w:eastAsia="en-US" w:val="en-US"/>
    </w:rPr>
  </w:style>
  <w:style w:type="character" w:styleId="ListLabel477" w:customStyle="1">
    <w:name w:val="ListLabel 477"/>
    <w:qFormat w:val="1"/>
    <w:rsid w:val="00D07D64"/>
    <w:rPr>
      <w:rFonts w:cs="Symbol"/>
      <w:lang w:bidi="ar-SA" w:eastAsia="en-US" w:val="en-US"/>
    </w:rPr>
  </w:style>
  <w:style w:type="character" w:styleId="ListLabel478" w:customStyle="1">
    <w:name w:val="ListLabel 478"/>
    <w:qFormat w:val="1"/>
    <w:rsid w:val="00D07D64"/>
    <w:rPr>
      <w:rFonts w:cs="Symbol"/>
      <w:lang w:bidi="ar-SA" w:eastAsia="en-US" w:val="en-US"/>
    </w:rPr>
  </w:style>
  <w:style w:type="character" w:styleId="ListLabel479" w:customStyle="1">
    <w:name w:val="ListLabel 479"/>
    <w:qFormat w:val="1"/>
    <w:rsid w:val="00D07D64"/>
    <w:rPr>
      <w:rFonts w:cs="Symbol"/>
      <w:lang w:bidi="ar-SA" w:eastAsia="en-US" w:val="en-US"/>
    </w:rPr>
  </w:style>
  <w:style w:type="character" w:styleId="ListLabel480" w:customStyle="1">
    <w:name w:val="ListLabel 480"/>
    <w:qFormat w:val="1"/>
    <w:rsid w:val="00D07D64"/>
    <w:rPr>
      <w:rFonts w:cs="Symbol"/>
      <w:lang w:bidi="ar-SA" w:eastAsia="en-US" w:val="en-US"/>
    </w:rPr>
  </w:style>
  <w:style w:type="character" w:styleId="ListLabel481" w:customStyle="1">
    <w:name w:val="ListLabel 481"/>
    <w:qFormat w:val="1"/>
    <w:rsid w:val="00D07D64"/>
    <w:rPr>
      <w:rFonts w:cs="Symbol"/>
      <w:lang w:bidi="ar-SA" w:eastAsia="en-US" w:val="en-US"/>
    </w:rPr>
  </w:style>
  <w:style w:type="character" w:styleId="ListLabel482" w:customStyle="1">
    <w:name w:val="ListLabel 482"/>
    <w:qFormat w:val="1"/>
    <w:rsid w:val="00D07D64"/>
    <w:rPr>
      <w:rFonts w:cs="Symbol"/>
      <w:lang w:bidi="ar-SA" w:eastAsia="en-US" w:val="en-US"/>
    </w:rPr>
  </w:style>
  <w:style w:type="character" w:styleId="ListLabel483" w:customStyle="1">
    <w:name w:val="ListLabel 483"/>
    <w:qFormat w:val="1"/>
    <w:rsid w:val="00D07D64"/>
    <w:rPr>
      <w:rFonts w:cs="Symbol"/>
      <w:lang w:bidi="ar-SA" w:eastAsia="en-US" w:val="en-US"/>
    </w:rPr>
  </w:style>
  <w:style w:type="character" w:styleId="ListLabel484" w:customStyle="1">
    <w:name w:val="ListLabel 484"/>
    <w:qFormat w:val="1"/>
    <w:rsid w:val="00D07D64"/>
    <w:rPr>
      <w:rFonts w:cs="Symbol"/>
      <w:lang w:bidi="ar-SA" w:eastAsia="en-US" w:val="en-US"/>
    </w:rPr>
  </w:style>
  <w:style w:type="character" w:styleId="ListLabel485" w:customStyle="1">
    <w:name w:val="ListLabel 485"/>
    <w:qFormat w:val="1"/>
    <w:rsid w:val="00D07D64"/>
    <w:rPr>
      <w:rFonts w:cs="Arial"/>
      <w:w w:val="100"/>
      <w:sz w:val="24"/>
      <w:szCs w:val="24"/>
      <w:lang w:bidi="ar-SA" w:eastAsia="en-US" w:val="en-US"/>
    </w:rPr>
  </w:style>
  <w:style w:type="character" w:styleId="ListLabel486" w:customStyle="1">
    <w:name w:val="ListLabel 486"/>
    <w:qFormat w:val="1"/>
    <w:rsid w:val="00D07D64"/>
    <w:rPr>
      <w:rFonts w:cs="Symbol"/>
      <w:lang w:bidi="ar-SA" w:eastAsia="en-US" w:val="en-US"/>
    </w:rPr>
  </w:style>
  <w:style w:type="character" w:styleId="ListLabel487" w:customStyle="1">
    <w:name w:val="ListLabel 487"/>
    <w:qFormat w:val="1"/>
    <w:rsid w:val="00D07D64"/>
    <w:rPr>
      <w:rFonts w:cs="Symbol"/>
      <w:lang w:bidi="ar-SA" w:eastAsia="en-US" w:val="en-US"/>
    </w:rPr>
  </w:style>
  <w:style w:type="character" w:styleId="ListLabel488" w:customStyle="1">
    <w:name w:val="ListLabel 488"/>
    <w:qFormat w:val="1"/>
    <w:rsid w:val="00D07D64"/>
    <w:rPr>
      <w:rFonts w:cs="Symbol"/>
      <w:lang w:bidi="ar-SA" w:eastAsia="en-US" w:val="en-US"/>
    </w:rPr>
  </w:style>
  <w:style w:type="character" w:styleId="ListLabel489" w:customStyle="1">
    <w:name w:val="ListLabel 489"/>
    <w:qFormat w:val="1"/>
    <w:rsid w:val="00D07D64"/>
    <w:rPr>
      <w:rFonts w:cs="Symbol"/>
      <w:lang w:bidi="ar-SA" w:eastAsia="en-US" w:val="en-US"/>
    </w:rPr>
  </w:style>
  <w:style w:type="character" w:styleId="ListLabel490" w:customStyle="1">
    <w:name w:val="ListLabel 490"/>
    <w:qFormat w:val="1"/>
    <w:rsid w:val="00D07D64"/>
    <w:rPr>
      <w:rFonts w:cs="Symbol"/>
      <w:lang w:bidi="ar-SA" w:eastAsia="en-US" w:val="en-US"/>
    </w:rPr>
  </w:style>
  <w:style w:type="character" w:styleId="ListLabel491" w:customStyle="1">
    <w:name w:val="ListLabel 491"/>
    <w:qFormat w:val="1"/>
    <w:rsid w:val="00D07D64"/>
    <w:rPr>
      <w:rFonts w:cs="Symbol"/>
      <w:lang w:bidi="ar-SA" w:eastAsia="en-US" w:val="en-US"/>
    </w:rPr>
  </w:style>
  <w:style w:type="character" w:styleId="ListLabel492" w:customStyle="1">
    <w:name w:val="ListLabel 492"/>
    <w:qFormat w:val="1"/>
    <w:rsid w:val="00D07D64"/>
    <w:rPr>
      <w:rFonts w:cs="Symbol"/>
      <w:lang w:bidi="ar-SA" w:eastAsia="en-US" w:val="en-US"/>
    </w:rPr>
  </w:style>
  <w:style w:type="character" w:styleId="ListLabel493" w:customStyle="1">
    <w:name w:val="ListLabel 493"/>
    <w:qFormat w:val="1"/>
    <w:rsid w:val="00D07D64"/>
    <w:rPr>
      <w:rFonts w:cs="Symbol"/>
      <w:lang w:bidi="ar-SA" w:eastAsia="en-US" w:val="en-US"/>
    </w:rPr>
  </w:style>
  <w:style w:type="character" w:styleId="ListLabel494" w:customStyle="1">
    <w:name w:val="ListLabel 494"/>
    <w:qFormat w:val="1"/>
    <w:rsid w:val="00D07D64"/>
    <w:rPr>
      <w:rFonts w:cs="Arial"/>
      <w:w w:val="100"/>
      <w:sz w:val="24"/>
      <w:szCs w:val="24"/>
      <w:lang w:bidi="ar-SA" w:eastAsia="en-US" w:val="en-US"/>
    </w:rPr>
  </w:style>
  <w:style w:type="character" w:styleId="ListLabel495" w:customStyle="1">
    <w:name w:val="ListLabel 495"/>
    <w:qFormat w:val="1"/>
    <w:rsid w:val="00D07D64"/>
    <w:rPr>
      <w:rFonts w:cs="Symbol"/>
      <w:lang w:bidi="ar-SA" w:eastAsia="en-US" w:val="en-US"/>
    </w:rPr>
  </w:style>
  <w:style w:type="character" w:styleId="ListLabel496" w:customStyle="1">
    <w:name w:val="ListLabel 496"/>
    <w:qFormat w:val="1"/>
    <w:rsid w:val="00D07D64"/>
    <w:rPr>
      <w:rFonts w:cs="Symbol"/>
      <w:lang w:bidi="ar-SA" w:eastAsia="en-US" w:val="en-US"/>
    </w:rPr>
  </w:style>
  <w:style w:type="character" w:styleId="ListLabel497" w:customStyle="1">
    <w:name w:val="ListLabel 497"/>
    <w:qFormat w:val="1"/>
    <w:rsid w:val="00D07D64"/>
    <w:rPr>
      <w:rFonts w:cs="Symbol"/>
      <w:lang w:bidi="ar-SA" w:eastAsia="en-US" w:val="en-US"/>
    </w:rPr>
  </w:style>
  <w:style w:type="character" w:styleId="ListLabel498" w:customStyle="1">
    <w:name w:val="ListLabel 498"/>
    <w:qFormat w:val="1"/>
    <w:rsid w:val="00D07D64"/>
    <w:rPr>
      <w:rFonts w:cs="Symbol"/>
      <w:lang w:bidi="ar-SA" w:eastAsia="en-US" w:val="en-US"/>
    </w:rPr>
  </w:style>
  <w:style w:type="character" w:styleId="ListLabel499" w:customStyle="1">
    <w:name w:val="ListLabel 499"/>
    <w:qFormat w:val="1"/>
    <w:rsid w:val="00D07D64"/>
    <w:rPr>
      <w:rFonts w:cs="Symbol"/>
      <w:lang w:bidi="ar-SA" w:eastAsia="en-US" w:val="en-US"/>
    </w:rPr>
  </w:style>
  <w:style w:type="character" w:styleId="ListLabel500" w:customStyle="1">
    <w:name w:val="ListLabel 500"/>
    <w:qFormat w:val="1"/>
    <w:rsid w:val="00D07D64"/>
    <w:rPr>
      <w:rFonts w:cs="Symbol"/>
      <w:lang w:bidi="ar-SA" w:eastAsia="en-US" w:val="en-US"/>
    </w:rPr>
  </w:style>
  <w:style w:type="character" w:styleId="ListLabel501" w:customStyle="1">
    <w:name w:val="ListLabel 501"/>
    <w:qFormat w:val="1"/>
    <w:rsid w:val="00D07D64"/>
    <w:rPr>
      <w:rFonts w:cs="Symbol"/>
      <w:lang w:bidi="ar-SA" w:eastAsia="en-US" w:val="en-US"/>
    </w:rPr>
  </w:style>
  <w:style w:type="character" w:styleId="ListLabel502" w:customStyle="1">
    <w:name w:val="ListLabel 502"/>
    <w:qFormat w:val="1"/>
    <w:rsid w:val="00D07D64"/>
    <w:rPr>
      <w:rFonts w:cs="Symbol"/>
      <w:lang w:bidi="ar-SA" w:eastAsia="en-US" w:val="en-US"/>
    </w:rPr>
  </w:style>
  <w:style w:type="character" w:styleId="ListLabel503" w:customStyle="1">
    <w:name w:val="ListLabel 503"/>
    <w:qFormat w:val="1"/>
    <w:rsid w:val="00D07D64"/>
    <w:rPr>
      <w:rFonts w:cs="Arial"/>
      <w:w w:val="100"/>
      <w:sz w:val="24"/>
      <w:szCs w:val="24"/>
      <w:lang w:bidi="ar-SA" w:eastAsia="en-US" w:val="en-US"/>
    </w:rPr>
  </w:style>
  <w:style w:type="character" w:styleId="ListLabel504" w:customStyle="1">
    <w:name w:val="ListLabel 504"/>
    <w:qFormat w:val="1"/>
    <w:rsid w:val="00D07D64"/>
    <w:rPr>
      <w:rFonts w:cs="Symbol"/>
      <w:lang w:bidi="ar-SA" w:eastAsia="en-US" w:val="en-US"/>
    </w:rPr>
  </w:style>
  <w:style w:type="character" w:styleId="ListLabel505" w:customStyle="1">
    <w:name w:val="ListLabel 505"/>
    <w:qFormat w:val="1"/>
    <w:rsid w:val="00D07D64"/>
    <w:rPr>
      <w:rFonts w:cs="Symbol"/>
      <w:lang w:bidi="ar-SA" w:eastAsia="en-US" w:val="en-US"/>
    </w:rPr>
  </w:style>
  <w:style w:type="character" w:styleId="ListLabel506" w:customStyle="1">
    <w:name w:val="ListLabel 506"/>
    <w:qFormat w:val="1"/>
    <w:rsid w:val="00D07D64"/>
    <w:rPr>
      <w:rFonts w:cs="Symbol"/>
      <w:lang w:bidi="ar-SA" w:eastAsia="en-US" w:val="en-US"/>
    </w:rPr>
  </w:style>
  <w:style w:type="character" w:styleId="ListLabel507" w:customStyle="1">
    <w:name w:val="ListLabel 507"/>
    <w:qFormat w:val="1"/>
    <w:rsid w:val="00D07D64"/>
    <w:rPr>
      <w:rFonts w:cs="Symbol"/>
      <w:lang w:bidi="ar-SA" w:eastAsia="en-US" w:val="en-US"/>
    </w:rPr>
  </w:style>
  <w:style w:type="character" w:styleId="ListLabel508" w:customStyle="1">
    <w:name w:val="ListLabel 508"/>
    <w:qFormat w:val="1"/>
    <w:rsid w:val="00D07D64"/>
    <w:rPr>
      <w:rFonts w:cs="Symbol"/>
      <w:lang w:bidi="ar-SA" w:eastAsia="en-US" w:val="en-US"/>
    </w:rPr>
  </w:style>
  <w:style w:type="character" w:styleId="ListLabel509" w:customStyle="1">
    <w:name w:val="ListLabel 509"/>
    <w:qFormat w:val="1"/>
    <w:rsid w:val="00D07D64"/>
    <w:rPr>
      <w:rFonts w:cs="Symbol"/>
      <w:lang w:bidi="ar-SA" w:eastAsia="en-US" w:val="en-US"/>
    </w:rPr>
  </w:style>
  <w:style w:type="character" w:styleId="ListLabel510" w:customStyle="1">
    <w:name w:val="ListLabel 510"/>
    <w:qFormat w:val="1"/>
    <w:rsid w:val="00D07D64"/>
    <w:rPr>
      <w:rFonts w:cs="Symbol"/>
      <w:lang w:bidi="ar-SA" w:eastAsia="en-US" w:val="en-US"/>
    </w:rPr>
  </w:style>
  <w:style w:type="character" w:styleId="ListLabel511" w:customStyle="1">
    <w:name w:val="ListLabel 511"/>
    <w:qFormat w:val="1"/>
    <w:rsid w:val="00D07D64"/>
    <w:rPr>
      <w:rFonts w:cs="Symbol"/>
      <w:lang w:bidi="ar-SA" w:eastAsia="en-US" w:val="en-US"/>
    </w:rPr>
  </w:style>
  <w:style w:type="character" w:styleId="ListLabel512" w:customStyle="1">
    <w:name w:val="ListLabel 512"/>
    <w:qFormat w:val="1"/>
    <w:rsid w:val="00D07D64"/>
    <w:rPr>
      <w:rFonts w:ascii="Calibri" w:cs="Arial" w:hAnsi="Calibri"/>
      <w:w w:val="100"/>
      <w:sz w:val="24"/>
      <w:szCs w:val="24"/>
      <w:lang w:bidi="ar-SA" w:eastAsia="en-US" w:val="en-US"/>
    </w:rPr>
  </w:style>
  <w:style w:type="character" w:styleId="ListLabel513" w:customStyle="1">
    <w:name w:val="ListLabel 513"/>
    <w:qFormat w:val="1"/>
    <w:rsid w:val="00D07D64"/>
    <w:rPr>
      <w:rFonts w:cs="Symbol"/>
      <w:lang w:bidi="ar-SA" w:eastAsia="en-US" w:val="en-US"/>
    </w:rPr>
  </w:style>
  <w:style w:type="character" w:styleId="ListLabel514" w:customStyle="1">
    <w:name w:val="ListLabel 514"/>
    <w:qFormat w:val="1"/>
    <w:rsid w:val="00D07D64"/>
    <w:rPr>
      <w:rFonts w:cs="Symbol"/>
      <w:lang w:bidi="ar-SA" w:eastAsia="en-US" w:val="en-US"/>
    </w:rPr>
  </w:style>
  <w:style w:type="character" w:styleId="ListLabel515" w:customStyle="1">
    <w:name w:val="ListLabel 515"/>
    <w:qFormat w:val="1"/>
    <w:rsid w:val="00D07D64"/>
    <w:rPr>
      <w:rFonts w:cs="Symbol"/>
      <w:lang w:bidi="ar-SA" w:eastAsia="en-US" w:val="en-US"/>
    </w:rPr>
  </w:style>
  <w:style w:type="character" w:styleId="ListLabel516" w:customStyle="1">
    <w:name w:val="ListLabel 516"/>
    <w:qFormat w:val="1"/>
    <w:rsid w:val="00D07D64"/>
    <w:rPr>
      <w:rFonts w:cs="Symbol"/>
      <w:lang w:bidi="ar-SA" w:eastAsia="en-US" w:val="en-US"/>
    </w:rPr>
  </w:style>
  <w:style w:type="character" w:styleId="ListLabel517" w:customStyle="1">
    <w:name w:val="ListLabel 517"/>
    <w:qFormat w:val="1"/>
    <w:rsid w:val="00D07D64"/>
    <w:rPr>
      <w:rFonts w:cs="Symbol"/>
      <w:lang w:bidi="ar-SA" w:eastAsia="en-US" w:val="en-US"/>
    </w:rPr>
  </w:style>
  <w:style w:type="character" w:styleId="ListLabel518" w:customStyle="1">
    <w:name w:val="ListLabel 518"/>
    <w:qFormat w:val="1"/>
    <w:rsid w:val="00D07D64"/>
    <w:rPr>
      <w:rFonts w:cs="Symbol"/>
      <w:lang w:bidi="ar-SA" w:eastAsia="en-US" w:val="en-US"/>
    </w:rPr>
  </w:style>
  <w:style w:type="character" w:styleId="ListLabel519" w:customStyle="1">
    <w:name w:val="ListLabel 519"/>
    <w:qFormat w:val="1"/>
    <w:rsid w:val="00D07D64"/>
    <w:rPr>
      <w:rFonts w:cs="Symbol"/>
      <w:lang w:bidi="ar-SA" w:eastAsia="en-US" w:val="en-US"/>
    </w:rPr>
  </w:style>
  <w:style w:type="character" w:styleId="ListLabel520" w:customStyle="1">
    <w:name w:val="ListLabel 520"/>
    <w:qFormat w:val="1"/>
    <w:rsid w:val="00D07D64"/>
    <w:rPr>
      <w:rFonts w:cs="Symbol"/>
      <w:lang w:bidi="ar-SA" w:eastAsia="en-US" w:val="en-US"/>
    </w:rPr>
  </w:style>
  <w:style w:type="character" w:styleId="ListLabel521" w:customStyle="1">
    <w:name w:val="ListLabel 521"/>
    <w:qFormat w:val="1"/>
    <w:rsid w:val="00D07D64"/>
    <w:rPr>
      <w:rFonts w:ascii="Arial" w:cs="Wingdings" w:hAnsi="Arial"/>
      <w:spacing w:val="-15"/>
      <w:w w:val="100"/>
      <w:sz w:val="24"/>
      <w:lang w:bidi="ar-SA" w:eastAsia="en-US" w:val="en-US"/>
    </w:rPr>
  </w:style>
  <w:style w:type="character" w:styleId="ListLabel522" w:customStyle="1">
    <w:name w:val="ListLabel 522"/>
    <w:qFormat w:val="1"/>
    <w:rsid w:val="00D07D64"/>
    <w:rPr>
      <w:rFonts w:cs="Symbol"/>
      <w:lang w:bidi="ar-SA" w:eastAsia="en-US" w:val="en-US"/>
    </w:rPr>
  </w:style>
  <w:style w:type="character" w:styleId="ListLabel523" w:customStyle="1">
    <w:name w:val="ListLabel 523"/>
    <w:qFormat w:val="1"/>
    <w:rsid w:val="00D07D64"/>
    <w:rPr>
      <w:rFonts w:cs="Symbol"/>
      <w:lang w:bidi="ar-SA" w:eastAsia="en-US" w:val="en-US"/>
    </w:rPr>
  </w:style>
  <w:style w:type="character" w:styleId="ListLabel524" w:customStyle="1">
    <w:name w:val="ListLabel 524"/>
    <w:qFormat w:val="1"/>
    <w:rsid w:val="00D07D64"/>
    <w:rPr>
      <w:rFonts w:cs="Symbol"/>
      <w:lang w:bidi="ar-SA" w:eastAsia="en-US" w:val="en-US"/>
    </w:rPr>
  </w:style>
  <w:style w:type="character" w:styleId="ListLabel525" w:customStyle="1">
    <w:name w:val="ListLabel 525"/>
    <w:qFormat w:val="1"/>
    <w:rsid w:val="00D07D64"/>
    <w:rPr>
      <w:rFonts w:cs="Symbol"/>
      <w:lang w:bidi="ar-SA" w:eastAsia="en-US" w:val="en-US"/>
    </w:rPr>
  </w:style>
  <w:style w:type="character" w:styleId="ListLabel526" w:customStyle="1">
    <w:name w:val="ListLabel 526"/>
    <w:qFormat w:val="1"/>
    <w:rsid w:val="00D07D64"/>
    <w:rPr>
      <w:rFonts w:cs="Symbol"/>
      <w:lang w:bidi="ar-SA" w:eastAsia="en-US" w:val="en-US"/>
    </w:rPr>
  </w:style>
  <w:style w:type="character" w:styleId="ListLabel527" w:customStyle="1">
    <w:name w:val="ListLabel 527"/>
    <w:qFormat w:val="1"/>
    <w:rsid w:val="00D07D64"/>
    <w:rPr>
      <w:rFonts w:cs="Symbol"/>
      <w:lang w:bidi="ar-SA" w:eastAsia="en-US" w:val="en-US"/>
    </w:rPr>
  </w:style>
  <w:style w:type="character" w:styleId="ListLabel528" w:customStyle="1">
    <w:name w:val="ListLabel 528"/>
    <w:qFormat w:val="1"/>
    <w:rsid w:val="00D07D64"/>
    <w:rPr>
      <w:rFonts w:cs="Symbol"/>
      <w:lang w:bidi="ar-SA" w:eastAsia="en-US" w:val="en-US"/>
    </w:rPr>
  </w:style>
  <w:style w:type="character" w:styleId="ListLabel529" w:customStyle="1">
    <w:name w:val="ListLabel 529"/>
    <w:qFormat w:val="1"/>
    <w:rsid w:val="00D07D64"/>
    <w:rPr>
      <w:rFonts w:cs="Symbol"/>
      <w:lang w:bidi="ar-SA" w:eastAsia="en-US" w:val="en-US"/>
    </w:rPr>
  </w:style>
  <w:style w:type="character" w:styleId="ListLabel530" w:customStyle="1">
    <w:name w:val="ListLabel 530"/>
    <w:qFormat w:val="1"/>
    <w:rsid w:val="00D07D64"/>
    <w:rPr>
      <w:rFonts w:cs="Symbol"/>
      <w:b w:val="1"/>
    </w:rPr>
  </w:style>
  <w:style w:type="character" w:styleId="ListLabel531" w:customStyle="1">
    <w:name w:val="ListLabel 531"/>
    <w:qFormat w:val="1"/>
    <w:rsid w:val="00D07D64"/>
    <w:rPr>
      <w:rFonts w:cs="Courier New"/>
    </w:rPr>
  </w:style>
  <w:style w:type="character" w:styleId="ListLabel532" w:customStyle="1">
    <w:name w:val="ListLabel 532"/>
    <w:qFormat w:val="1"/>
    <w:rsid w:val="00D07D64"/>
    <w:rPr>
      <w:rFonts w:cs="Wingdings"/>
    </w:rPr>
  </w:style>
  <w:style w:type="character" w:styleId="ListLabel533" w:customStyle="1">
    <w:name w:val="ListLabel 533"/>
    <w:qFormat w:val="1"/>
    <w:rsid w:val="00D07D64"/>
    <w:rPr>
      <w:rFonts w:cs="Symbol"/>
    </w:rPr>
  </w:style>
  <w:style w:type="character" w:styleId="ListLabel534" w:customStyle="1">
    <w:name w:val="ListLabel 534"/>
    <w:qFormat w:val="1"/>
    <w:rsid w:val="00D07D64"/>
    <w:rPr>
      <w:rFonts w:cs="Courier New"/>
    </w:rPr>
  </w:style>
  <w:style w:type="character" w:styleId="ListLabel535" w:customStyle="1">
    <w:name w:val="ListLabel 535"/>
    <w:qFormat w:val="1"/>
    <w:rsid w:val="00D07D64"/>
    <w:rPr>
      <w:rFonts w:cs="Wingdings"/>
    </w:rPr>
  </w:style>
  <w:style w:type="character" w:styleId="ListLabel536" w:customStyle="1">
    <w:name w:val="ListLabel 536"/>
    <w:qFormat w:val="1"/>
    <w:rsid w:val="00D07D64"/>
    <w:rPr>
      <w:rFonts w:cs="Symbol"/>
    </w:rPr>
  </w:style>
  <w:style w:type="character" w:styleId="ListLabel537" w:customStyle="1">
    <w:name w:val="ListLabel 537"/>
    <w:qFormat w:val="1"/>
    <w:rsid w:val="00D07D64"/>
    <w:rPr>
      <w:rFonts w:cs="Courier New"/>
    </w:rPr>
  </w:style>
  <w:style w:type="character" w:styleId="ListLabel538" w:customStyle="1">
    <w:name w:val="ListLabel 538"/>
    <w:qFormat w:val="1"/>
    <w:rsid w:val="00D07D64"/>
    <w:rPr>
      <w:rFonts w:cs="Wingdings"/>
    </w:rPr>
  </w:style>
  <w:style w:type="character" w:styleId="ListLabel539" w:customStyle="1">
    <w:name w:val="ListLabel 539"/>
    <w:qFormat w:val="1"/>
    <w:rsid w:val="00D07D64"/>
    <w:rPr>
      <w:color w:val="0000ff"/>
      <w:sz w:val="24"/>
      <w:u w:color="0000ff" w:val="single"/>
    </w:rPr>
  </w:style>
  <w:style w:type="character" w:styleId="ListLabel540" w:customStyle="1">
    <w:name w:val="ListLabel 540"/>
    <w:qFormat w:val="1"/>
    <w:rsid w:val="00D07D64"/>
    <w:rPr>
      <w:rFonts w:ascii="Arial" w:hAnsi="Arial"/>
      <w:color w:val="0000ff"/>
      <w:sz w:val="24"/>
      <w:u w:color="0000ff" w:val="single"/>
    </w:rPr>
  </w:style>
  <w:style w:type="character" w:styleId="ListLabel541" w:customStyle="1">
    <w:name w:val="ListLabel 541"/>
    <w:qFormat w:val="1"/>
    <w:rsid w:val="00D07D64"/>
    <w:rPr>
      <w:rFonts w:cs="Arial"/>
      <w:w w:val="100"/>
      <w:sz w:val="24"/>
      <w:szCs w:val="24"/>
      <w:lang w:bidi="ar-SA" w:eastAsia="en-US" w:val="en-US"/>
    </w:rPr>
  </w:style>
  <w:style w:type="character" w:styleId="ListLabel542" w:customStyle="1">
    <w:name w:val="ListLabel 542"/>
    <w:qFormat w:val="1"/>
    <w:rsid w:val="00D07D64"/>
    <w:rPr>
      <w:rFonts w:cs="Symbol"/>
      <w:lang w:bidi="ar-SA" w:eastAsia="en-US" w:val="en-US"/>
    </w:rPr>
  </w:style>
  <w:style w:type="character" w:styleId="ListLabel543" w:customStyle="1">
    <w:name w:val="ListLabel 543"/>
    <w:qFormat w:val="1"/>
    <w:rsid w:val="00D07D64"/>
    <w:rPr>
      <w:rFonts w:cs="Symbol"/>
      <w:lang w:bidi="ar-SA" w:eastAsia="en-US" w:val="en-US"/>
    </w:rPr>
  </w:style>
  <w:style w:type="character" w:styleId="ListLabel544" w:customStyle="1">
    <w:name w:val="ListLabel 544"/>
    <w:qFormat w:val="1"/>
    <w:rsid w:val="00D07D64"/>
    <w:rPr>
      <w:rFonts w:cs="Symbol"/>
      <w:lang w:bidi="ar-SA" w:eastAsia="en-US" w:val="en-US"/>
    </w:rPr>
  </w:style>
  <w:style w:type="character" w:styleId="ListLabel545" w:customStyle="1">
    <w:name w:val="ListLabel 545"/>
    <w:qFormat w:val="1"/>
    <w:rsid w:val="00D07D64"/>
    <w:rPr>
      <w:rFonts w:cs="Symbol"/>
      <w:lang w:bidi="ar-SA" w:eastAsia="en-US" w:val="en-US"/>
    </w:rPr>
  </w:style>
  <w:style w:type="character" w:styleId="ListLabel546" w:customStyle="1">
    <w:name w:val="ListLabel 546"/>
    <w:qFormat w:val="1"/>
    <w:rsid w:val="00D07D64"/>
    <w:rPr>
      <w:rFonts w:cs="Symbol"/>
      <w:lang w:bidi="ar-SA" w:eastAsia="en-US" w:val="en-US"/>
    </w:rPr>
  </w:style>
  <w:style w:type="character" w:styleId="ListLabel547" w:customStyle="1">
    <w:name w:val="ListLabel 547"/>
    <w:qFormat w:val="1"/>
    <w:rsid w:val="00D07D64"/>
    <w:rPr>
      <w:rFonts w:cs="Symbol"/>
      <w:lang w:bidi="ar-SA" w:eastAsia="en-US" w:val="en-US"/>
    </w:rPr>
  </w:style>
  <w:style w:type="character" w:styleId="ListLabel548" w:customStyle="1">
    <w:name w:val="ListLabel 548"/>
    <w:qFormat w:val="1"/>
    <w:rsid w:val="00D07D64"/>
    <w:rPr>
      <w:rFonts w:cs="Symbol"/>
      <w:lang w:bidi="ar-SA" w:eastAsia="en-US" w:val="en-US"/>
    </w:rPr>
  </w:style>
  <w:style w:type="character" w:styleId="ListLabel549" w:customStyle="1">
    <w:name w:val="ListLabel 549"/>
    <w:qFormat w:val="1"/>
    <w:rsid w:val="00D07D64"/>
    <w:rPr>
      <w:rFonts w:cs="Symbol"/>
      <w:lang w:bidi="ar-SA" w:eastAsia="en-US" w:val="en-US"/>
    </w:rPr>
  </w:style>
  <w:style w:type="character" w:styleId="ListLabel550" w:customStyle="1">
    <w:name w:val="ListLabel 550"/>
    <w:qFormat w:val="1"/>
    <w:rsid w:val="00D07D64"/>
    <w:rPr>
      <w:rFonts w:cs="Arial"/>
      <w:w w:val="100"/>
      <w:sz w:val="24"/>
      <w:szCs w:val="24"/>
      <w:lang w:bidi="ar-SA" w:eastAsia="en-US" w:val="en-US"/>
    </w:rPr>
  </w:style>
  <w:style w:type="character" w:styleId="ListLabel551" w:customStyle="1">
    <w:name w:val="ListLabel 551"/>
    <w:qFormat w:val="1"/>
    <w:rsid w:val="00D07D64"/>
    <w:rPr>
      <w:rFonts w:cs="Symbol"/>
      <w:lang w:bidi="ar-SA" w:eastAsia="en-US" w:val="en-US"/>
    </w:rPr>
  </w:style>
  <w:style w:type="character" w:styleId="ListLabel552" w:customStyle="1">
    <w:name w:val="ListLabel 552"/>
    <w:qFormat w:val="1"/>
    <w:rsid w:val="00D07D64"/>
    <w:rPr>
      <w:rFonts w:cs="Symbol"/>
      <w:lang w:bidi="ar-SA" w:eastAsia="en-US" w:val="en-US"/>
    </w:rPr>
  </w:style>
  <w:style w:type="character" w:styleId="ListLabel553" w:customStyle="1">
    <w:name w:val="ListLabel 553"/>
    <w:qFormat w:val="1"/>
    <w:rsid w:val="00D07D64"/>
    <w:rPr>
      <w:rFonts w:cs="Symbol"/>
      <w:lang w:bidi="ar-SA" w:eastAsia="en-US" w:val="en-US"/>
    </w:rPr>
  </w:style>
  <w:style w:type="character" w:styleId="ListLabel554" w:customStyle="1">
    <w:name w:val="ListLabel 554"/>
    <w:qFormat w:val="1"/>
    <w:rsid w:val="00D07D64"/>
    <w:rPr>
      <w:rFonts w:cs="Symbol"/>
      <w:lang w:bidi="ar-SA" w:eastAsia="en-US" w:val="en-US"/>
    </w:rPr>
  </w:style>
  <w:style w:type="character" w:styleId="ListLabel555" w:customStyle="1">
    <w:name w:val="ListLabel 555"/>
    <w:qFormat w:val="1"/>
    <w:rsid w:val="00D07D64"/>
    <w:rPr>
      <w:rFonts w:cs="Symbol"/>
      <w:lang w:bidi="ar-SA" w:eastAsia="en-US" w:val="en-US"/>
    </w:rPr>
  </w:style>
  <w:style w:type="character" w:styleId="ListLabel556" w:customStyle="1">
    <w:name w:val="ListLabel 556"/>
    <w:qFormat w:val="1"/>
    <w:rsid w:val="00D07D64"/>
    <w:rPr>
      <w:rFonts w:cs="Symbol"/>
      <w:lang w:bidi="ar-SA" w:eastAsia="en-US" w:val="en-US"/>
    </w:rPr>
  </w:style>
  <w:style w:type="character" w:styleId="ListLabel557" w:customStyle="1">
    <w:name w:val="ListLabel 557"/>
    <w:qFormat w:val="1"/>
    <w:rsid w:val="00D07D64"/>
    <w:rPr>
      <w:rFonts w:cs="Symbol"/>
      <w:lang w:bidi="ar-SA" w:eastAsia="en-US" w:val="en-US"/>
    </w:rPr>
  </w:style>
  <w:style w:type="character" w:styleId="ListLabel558" w:customStyle="1">
    <w:name w:val="ListLabel 558"/>
    <w:qFormat w:val="1"/>
    <w:rsid w:val="00D07D64"/>
    <w:rPr>
      <w:rFonts w:cs="Symbol"/>
      <w:lang w:bidi="ar-SA" w:eastAsia="en-US" w:val="en-US"/>
    </w:rPr>
  </w:style>
  <w:style w:type="character" w:styleId="ListLabel559" w:customStyle="1">
    <w:name w:val="ListLabel 559"/>
    <w:qFormat w:val="1"/>
    <w:rsid w:val="00D07D64"/>
    <w:rPr>
      <w:rFonts w:cs="Arial"/>
      <w:w w:val="100"/>
      <w:sz w:val="24"/>
      <w:szCs w:val="24"/>
      <w:lang w:bidi="ar-SA" w:eastAsia="en-US" w:val="en-US"/>
    </w:rPr>
  </w:style>
  <w:style w:type="character" w:styleId="ListLabel560" w:customStyle="1">
    <w:name w:val="ListLabel 560"/>
    <w:qFormat w:val="1"/>
    <w:rsid w:val="00D07D64"/>
    <w:rPr>
      <w:rFonts w:cs="Symbol"/>
      <w:lang w:bidi="ar-SA" w:eastAsia="en-US" w:val="en-US"/>
    </w:rPr>
  </w:style>
  <w:style w:type="character" w:styleId="ListLabel561" w:customStyle="1">
    <w:name w:val="ListLabel 561"/>
    <w:qFormat w:val="1"/>
    <w:rsid w:val="00D07D64"/>
    <w:rPr>
      <w:rFonts w:cs="Symbol"/>
      <w:lang w:bidi="ar-SA" w:eastAsia="en-US" w:val="en-US"/>
    </w:rPr>
  </w:style>
  <w:style w:type="character" w:styleId="ListLabel562" w:customStyle="1">
    <w:name w:val="ListLabel 562"/>
    <w:qFormat w:val="1"/>
    <w:rsid w:val="00D07D64"/>
    <w:rPr>
      <w:rFonts w:cs="Symbol"/>
      <w:lang w:bidi="ar-SA" w:eastAsia="en-US" w:val="en-US"/>
    </w:rPr>
  </w:style>
  <w:style w:type="character" w:styleId="ListLabel563" w:customStyle="1">
    <w:name w:val="ListLabel 563"/>
    <w:qFormat w:val="1"/>
    <w:rsid w:val="00D07D64"/>
    <w:rPr>
      <w:rFonts w:cs="Symbol"/>
      <w:lang w:bidi="ar-SA" w:eastAsia="en-US" w:val="en-US"/>
    </w:rPr>
  </w:style>
  <w:style w:type="character" w:styleId="ListLabel564" w:customStyle="1">
    <w:name w:val="ListLabel 564"/>
    <w:qFormat w:val="1"/>
    <w:rsid w:val="00D07D64"/>
    <w:rPr>
      <w:rFonts w:cs="Symbol"/>
      <w:lang w:bidi="ar-SA" w:eastAsia="en-US" w:val="en-US"/>
    </w:rPr>
  </w:style>
  <w:style w:type="character" w:styleId="ListLabel565" w:customStyle="1">
    <w:name w:val="ListLabel 565"/>
    <w:qFormat w:val="1"/>
    <w:rsid w:val="00D07D64"/>
    <w:rPr>
      <w:rFonts w:cs="Symbol"/>
      <w:lang w:bidi="ar-SA" w:eastAsia="en-US" w:val="en-US"/>
    </w:rPr>
  </w:style>
  <w:style w:type="character" w:styleId="ListLabel566" w:customStyle="1">
    <w:name w:val="ListLabel 566"/>
    <w:qFormat w:val="1"/>
    <w:rsid w:val="00D07D64"/>
    <w:rPr>
      <w:rFonts w:cs="Symbol"/>
      <w:lang w:bidi="ar-SA" w:eastAsia="en-US" w:val="en-US"/>
    </w:rPr>
  </w:style>
  <w:style w:type="character" w:styleId="ListLabel567" w:customStyle="1">
    <w:name w:val="ListLabel 567"/>
    <w:qFormat w:val="1"/>
    <w:rsid w:val="00D07D64"/>
    <w:rPr>
      <w:rFonts w:cs="Symbol"/>
      <w:lang w:bidi="ar-SA" w:eastAsia="en-US" w:val="en-US"/>
    </w:rPr>
  </w:style>
  <w:style w:type="character" w:styleId="ListLabel568" w:customStyle="1">
    <w:name w:val="ListLabel 568"/>
    <w:qFormat w:val="1"/>
    <w:rsid w:val="00D07D64"/>
    <w:rPr>
      <w:rFonts w:cs="Arial"/>
      <w:w w:val="100"/>
      <w:sz w:val="24"/>
      <w:szCs w:val="24"/>
      <w:lang w:bidi="ar-SA" w:eastAsia="en-US" w:val="en-US"/>
    </w:rPr>
  </w:style>
  <w:style w:type="character" w:styleId="ListLabel569" w:customStyle="1">
    <w:name w:val="ListLabel 569"/>
    <w:qFormat w:val="1"/>
    <w:rsid w:val="00D07D64"/>
    <w:rPr>
      <w:rFonts w:cs="Symbol"/>
      <w:lang w:bidi="ar-SA" w:eastAsia="en-US" w:val="en-US"/>
    </w:rPr>
  </w:style>
  <w:style w:type="character" w:styleId="ListLabel570" w:customStyle="1">
    <w:name w:val="ListLabel 570"/>
    <w:qFormat w:val="1"/>
    <w:rsid w:val="00D07D64"/>
    <w:rPr>
      <w:rFonts w:cs="Symbol"/>
      <w:lang w:bidi="ar-SA" w:eastAsia="en-US" w:val="en-US"/>
    </w:rPr>
  </w:style>
  <w:style w:type="character" w:styleId="ListLabel571" w:customStyle="1">
    <w:name w:val="ListLabel 571"/>
    <w:qFormat w:val="1"/>
    <w:rsid w:val="00D07D64"/>
    <w:rPr>
      <w:rFonts w:cs="Symbol"/>
      <w:lang w:bidi="ar-SA" w:eastAsia="en-US" w:val="en-US"/>
    </w:rPr>
  </w:style>
  <w:style w:type="character" w:styleId="ListLabel572" w:customStyle="1">
    <w:name w:val="ListLabel 572"/>
    <w:qFormat w:val="1"/>
    <w:rsid w:val="00D07D64"/>
    <w:rPr>
      <w:rFonts w:cs="Symbol"/>
      <w:lang w:bidi="ar-SA" w:eastAsia="en-US" w:val="en-US"/>
    </w:rPr>
  </w:style>
  <w:style w:type="character" w:styleId="ListLabel573" w:customStyle="1">
    <w:name w:val="ListLabel 573"/>
    <w:qFormat w:val="1"/>
    <w:rsid w:val="00D07D64"/>
    <w:rPr>
      <w:rFonts w:cs="Symbol"/>
      <w:lang w:bidi="ar-SA" w:eastAsia="en-US" w:val="en-US"/>
    </w:rPr>
  </w:style>
  <w:style w:type="character" w:styleId="ListLabel574" w:customStyle="1">
    <w:name w:val="ListLabel 574"/>
    <w:qFormat w:val="1"/>
    <w:rsid w:val="00D07D64"/>
    <w:rPr>
      <w:rFonts w:cs="Symbol"/>
      <w:lang w:bidi="ar-SA" w:eastAsia="en-US" w:val="en-US"/>
    </w:rPr>
  </w:style>
  <w:style w:type="character" w:styleId="ListLabel575" w:customStyle="1">
    <w:name w:val="ListLabel 575"/>
    <w:qFormat w:val="1"/>
    <w:rsid w:val="00D07D64"/>
    <w:rPr>
      <w:rFonts w:cs="Symbol"/>
      <w:lang w:bidi="ar-SA" w:eastAsia="en-US" w:val="en-US"/>
    </w:rPr>
  </w:style>
  <w:style w:type="character" w:styleId="ListLabel576" w:customStyle="1">
    <w:name w:val="ListLabel 576"/>
    <w:qFormat w:val="1"/>
    <w:rsid w:val="00D07D64"/>
    <w:rPr>
      <w:rFonts w:cs="Symbol"/>
      <w:lang w:bidi="ar-SA" w:eastAsia="en-US" w:val="en-US"/>
    </w:rPr>
  </w:style>
  <w:style w:type="character" w:styleId="ListLabel577" w:customStyle="1">
    <w:name w:val="ListLabel 577"/>
    <w:qFormat w:val="1"/>
    <w:rsid w:val="00D07D64"/>
    <w:rPr>
      <w:rFonts w:cs="Arial"/>
      <w:w w:val="100"/>
      <w:sz w:val="24"/>
      <w:szCs w:val="24"/>
      <w:lang w:bidi="ar-SA" w:eastAsia="en-US" w:val="en-US"/>
    </w:rPr>
  </w:style>
  <w:style w:type="character" w:styleId="ListLabel578" w:customStyle="1">
    <w:name w:val="ListLabel 578"/>
    <w:qFormat w:val="1"/>
    <w:rsid w:val="00D07D64"/>
    <w:rPr>
      <w:rFonts w:cs="Symbol"/>
      <w:lang w:bidi="ar-SA" w:eastAsia="en-US" w:val="en-US"/>
    </w:rPr>
  </w:style>
  <w:style w:type="character" w:styleId="ListLabel579" w:customStyle="1">
    <w:name w:val="ListLabel 579"/>
    <w:qFormat w:val="1"/>
    <w:rsid w:val="00D07D64"/>
    <w:rPr>
      <w:rFonts w:cs="Symbol"/>
      <w:lang w:bidi="ar-SA" w:eastAsia="en-US" w:val="en-US"/>
    </w:rPr>
  </w:style>
  <w:style w:type="character" w:styleId="ListLabel580" w:customStyle="1">
    <w:name w:val="ListLabel 580"/>
    <w:qFormat w:val="1"/>
    <w:rsid w:val="00D07D64"/>
    <w:rPr>
      <w:rFonts w:cs="Symbol"/>
      <w:lang w:bidi="ar-SA" w:eastAsia="en-US" w:val="en-US"/>
    </w:rPr>
  </w:style>
  <w:style w:type="character" w:styleId="ListLabel581" w:customStyle="1">
    <w:name w:val="ListLabel 581"/>
    <w:qFormat w:val="1"/>
    <w:rsid w:val="00D07D64"/>
    <w:rPr>
      <w:rFonts w:cs="Symbol"/>
      <w:lang w:bidi="ar-SA" w:eastAsia="en-US" w:val="en-US"/>
    </w:rPr>
  </w:style>
  <w:style w:type="character" w:styleId="ListLabel582" w:customStyle="1">
    <w:name w:val="ListLabel 582"/>
    <w:qFormat w:val="1"/>
    <w:rsid w:val="00D07D64"/>
    <w:rPr>
      <w:rFonts w:cs="Symbol"/>
      <w:lang w:bidi="ar-SA" w:eastAsia="en-US" w:val="en-US"/>
    </w:rPr>
  </w:style>
  <w:style w:type="character" w:styleId="ListLabel583" w:customStyle="1">
    <w:name w:val="ListLabel 583"/>
    <w:qFormat w:val="1"/>
    <w:rsid w:val="00D07D64"/>
    <w:rPr>
      <w:rFonts w:cs="Symbol"/>
      <w:lang w:bidi="ar-SA" w:eastAsia="en-US" w:val="en-US"/>
    </w:rPr>
  </w:style>
  <w:style w:type="character" w:styleId="ListLabel584" w:customStyle="1">
    <w:name w:val="ListLabel 584"/>
    <w:qFormat w:val="1"/>
    <w:rsid w:val="00D07D64"/>
    <w:rPr>
      <w:rFonts w:cs="Symbol"/>
      <w:lang w:bidi="ar-SA" w:eastAsia="en-US" w:val="en-US"/>
    </w:rPr>
  </w:style>
  <w:style w:type="character" w:styleId="ListLabel585" w:customStyle="1">
    <w:name w:val="ListLabel 585"/>
    <w:qFormat w:val="1"/>
    <w:rsid w:val="00D07D64"/>
    <w:rPr>
      <w:rFonts w:cs="Symbol"/>
      <w:lang w:bidi="ar-SA" w:eastAsia="en-US" w:val="en-US"/>
    </w:rPr>
  </w:style>
  <w:style w:type="character" w:styleId="ListLabel586" w:customStyle="1">
    <w:name w:val="ListLabel 586"/>
    <w:qFormat w:val="1"/>
    <w:rsid w:val="00D07D64"/>
    <w:rPr>
      <w:rFonts w:cs="Arial"/>
      <w:w w:val="100"/>
      <w:sz w:val="24"/>
      <w:szCs w:val="24"/>
      <w:lang w:bidi="ar-SA" w:eastAsia="en-US" w:val="en-US"/>
    </w:rPr>
  </w:style>
  <w:style w:type="character" w:styleId="ListLabel587" w:customStyle="1">
    <w:name w:val="ListLabel 587"/>
    <w:qFormat w:val="1"/>
    <w:rsid w:val="00D07D64"/>
    <w:rPr>
      <w:rFonts w:cs="Symbol"/>
      <w:lang w:bidi="ar-SA" w:eastAsia="en-US" w:val="en-US"/>
    </w:rPr>
  </w:style>
  <w:style w:type="character" w:styleId="ListLabel588" w:customStyle="1">
    <w:name w:val="ListLabel 588"/>
    <w:qFormat w:val="1"/>
    <w:rsid w:val="00D07D64"/>
    <w:rPr>
      <w:rFonts w:cs="Symbol"/>
      <w:lang w:bidi="ar-SA" w:eastAsia="en-US" w:val="en-US"/>
    </w:rPr>
  </w:style>
  <w:style w:type="character" w:styleId="ListLabel589" w:customStyle="1">
    <w:name w:val="ListLabel 589"/>
    <w:qFormat w:val="1"/>
    <w:rsid w:val="00D07D64"/>
    <w:rPr>
      <w:rFonts w:cs="Symbol"/>
      <w:lang w:bidi="ar-SA" w:eastAsia="en-US" w:val="en-US"/>
    </w:rPr>
  </w:style>
  <w:style w:type="character" w:styleId="ListLabel590" w:customStyle="1">
    <w:name w:val="ListLabel 590"/>
    <w:qFormat w:val="1"/>
    <w:rsid w:val="00D07D64"/>
    <w:rPr>
      <w:rFonts w:cs="Symbol"/>
      <w:lang w:bidi="ar-SA" w:eastAsia="en-US" w:val="en-US"/>
    </w:rPr>
  </w:style>
  <w:style w:type="character" w:styleId="ListLabel591" w:customStyle="1">
    <w:name w:val="ListLabel 591"/>
    <w:qFormat w:val="1"/>
    <w:rsid w:val="00D07D64"/>
    <w:rPr>
      <w:rFonts w:cs="Symbol"/>
      <w:lang w:bidi="ar-SA" w:eastAsia="en-US" w:val="en-US"/>
    </w:rPr>
  </w:style>
  <w:style w:type="character" w:styleId="ListLabel592" w:customStyle="1">
    <w:name w:val="ListLabel 592"/>
    <w:qFormat w:val="1"/>
    <w:rsid w:val="00D07D64"/>
    <w:rPr>
      <w:rFonts w:cs="Symbol"/>
      <w:lang w:bidi="ar-SA" w:eastAsia="en-US" w:val="en-US"/>
    </w:rPr>
  </w:style>
  <w:style w:type="character" w:styleId="ListLabel593" w:customStyle="1">
    <w:name w:val="ListLabel 593"/>
    <w:qFormat w:val="1"/>
    <w:rsid w:val="00D07D64"/>
    <w:rPr>
      <w:rFonts w:cs="Symbol"/>
      <w:lang w:bidi="ar-SA" w:eastAsia="en-US" w:val="en-US"/>
    </w:rPr>
  </w:style>
  <w:style w:type="character" w:styleId="ListLabel594" w:customStyle="1">
    <w:name w:val="ListLabel 594"/>
    <w:qFormat w:val="1"/>
    <w:rsid w:val="00D07D64"/>
    <w:rPr>
      <w:rFonts w:cs="Symbol"/>
      <w:lang w:bidi="ar-SA" w:eastAsia="en-US" w:val="en-US"/>
    </w:rPr>
  </w:style>
  <w:style w:type="character" w:styleId="ListLabel595" w:customStyle="1">
    <w:name w:val="ListLabel 595"/>
    <w:qFormat w:val="1"/>
    <w:rsid w:val="00D07D64"/>
    <w:rPr>
      <w:rFonts w:cs="Arial"/>
      <w:w w:val="100"/>
      <w:sz w:val="24"/>
      <w:szCs w:val="24"/>
      <w:lang w:bidi="ar-SA" w:eastAsia="en-US" w:val="en-US"/>
    </w:rPr>
  </w:style>
  <w:style w:type="character" w:styleId="ListLabel596" w:customStyle="1">
    <w:name w:val="ListLabel 596"/>
    <w:qFormat w:val="1"/>
    <w:rsid w:val="00D07D64"/>
    <w:rPr>
      <w:rFonts w:cs="Symbol"/>
      <w:lang w:bidi="ar-SA" w:eastAsia="en-US" w:val="en-US"/>
    </w:rPr>
  </w:style>
  <w:style w:type="character" w:styleId="ListLabel597" w:customStyle="1">
    <w:name w:val="ListLabel 597"/>
    <w:qFormat w:val="1"/>
    <w:rsid w:val="00D07D64"/>
    <w:rPr>
      <w:rFonts w:cs="Symbol"/>
      <w:lang w:bidi="ar-SA" w:eastAsia="en-US" w:val="en-US"/>
    </w:rPr>
  </w:style>
  <w:style w:type="character" w:styleId="ListLabel598" w:customStyle="1">
    <w:name w:val="ListLabel 598"/>
    <w:qFormat w:val="1"/>
    <w:rsid w:val="00D07D64"/>
    <w:rPr>
      <w:rFonts w:cs="Symbol"/>
      <w:lang w:bidi="ar-SA" w:eastAsia="en-US" w:val="en-US"/>
    </w:rPr>
  </w:style>
  <w:style w:type="character" w:styleId="ListLabel599" w:customStyle="1">
    <w:name w:val="ListLabel 599"/>
    <w:qFormat w:val="1"/>
    <w:rsid w:val="00D07D64"/>
    <w:rPr>
      <w:rFonts w:cs="Symbol"/>
      <w:lang w:bidi="ar-SA" w:eastAsia="en-US" w:val="en-US"/>
    </w:rPr>
  </w:style>
  <w:style w:type="character" w:styleId="ListLabel600" w:customStyle="1">
    <w:name w:val="ListLabel 600"/>
    <w:qFormat w:val="1"/>
    <w:rsid w:val="00D07D64"/>
    <w:rPr>
      <w:rFonts w:cs="Symbol"/>
      <w:lang w:bidi="ar-SA" w:eastAsia="en-US" w:val="en-US"/>
    </w:rPr>
  </w:style>
  <w:style w:type="character" w:styleId="ListLabel601" w:customStyle="1">
    <w:name w:val="ListLabel 601"/>
    <w:qFormat w:val="1"/>
    <w:rsid w:val="00D07D64"/>
    <w:rPr>
      <w:rFonts w:cs="Symbol"/>
      <w:lang w:bidi="ar-SA" w:eastAsia="en-US" w:val="en-US"/>
    </w:rPr>
  </w:style>
  <w:style w:type="character" w:styleId="ListLabel602" w:customStyle="1">
    <w:name w:val="ListLabel 602"/>
    <w:qFormat w:val="1"/>
    <w:rsid w:val="00D07D64"/>
    <w:rPr>
      <w:rFonts w:cs="Symbol"/>
      <w:lang w:bidi="ar-SA" w:eastAsia="en-US" w:val="en-US"/>
    </w:rPr>
  </w:style>
  <w:style w:type="character" w:styleId="ListLabel603" w:customStyle="1">
    <w:name w:val="ListLabel 603"/>
    <w:qFormat w:val="1"/>
    <w:rsid w:val="00D07D64"/>
    <w:rPr>
      <w:rFonts w:cs="Symbol"/>
      <w:lang w:bidi="ar-SA" w:eastAsia="en-US" w:val="en-US"/>
    </w:rPr>
  </w:style>
  <w:style w:type="character" w:styleId="ListLabel604" w:customStyle="1">
    <w:name w:val="ListLabel 604"/>
    <w:qFormat w:val="1"/>
    <w:rsid w:val="00D07D64"/>
    <w:rPr>
      <w:rFonts w:cs="Arial"/>
      <w:w w:val="100"/>
      <w:sz w:val="24"/>
      <w:szCs w:val="24"/>
      <w:lang w:bidi="ar-SA" w:eastAsia="en-US" w:val="en-US"/>
    </w:rPr>
  </w:style>
  <w:style w:type="character" w:styleId="ListLabel605" w:customStyle="1">
    <w:name w:val="ListLabel 605"/>
    <w:qFormat w:val="1"/>
    <w:rsid w:val="00D07D64"/>
    <w:rPr>
      <w:rFonts w:cs="Symbol"/>
      <w:lang w:bidi="ar-SA" w:eastAsia="en-US" w:val="en-US"/>
    </w:rPr>
  </w:style>
  <w:style w:type="character" w:styleId="ListLabel606" w:customStyle="1">
    <w:name w:val="ListLabel 606"/>
    <w:qFormat w:val="1"/>
    <w:rsid w:val="00D07D64"/>
    <w:rPr>
      <w:rFonts w:cs="Symbol"/>
      <w:lang w:bidi="ar-SA" w:eastAsia="en-US" w:val="en-US"/>
    </w:rPr>
  </w:style>
  <w:style w:type="character" w:styleId="ListLabel607" w:customStyle="1">
    <w:name w:val="ListLabel 607"/>
    <w:qFormat w:val="1"/>
    <w:rsid w:val="00D07D64"/>
    <w:rPr>
      <w:rFonts w:cs="Symbol"/>
      <w:lang w:bidi="ar-SA" w:eastAsia="en-US" w:val="en-US"/>
    </w:rPr>
  </w:style>
  <w:style w:type="character" w:styleId="ListLabel608" w:customStyle="1">
    <w:name w:val="ListLabel 608"/>
    <w:qFormat w:val="1"/>
    <w:rsid w:val="00D07D64"/>
    <w:rPr>
      <w:rFonts w:cs="Symbol"/>
      <w:lang w:bidi="ar-SA" w:eastAsia="en-US" w:val="en-US"/>
    </w:rPr>
  </w:style>
  <w:style w:type="character" w:styleId="ListLabel609" w:customStyle="1">
    <w:name w:val="ListLabel 609"/>
    <w:qFormat w:val="1"/>
    <w:rsid w:val="00D07D64"/>
    <w:rPr>
      <w:rFonts w:cs="Symbol"/>
      <w:lang w:bidi="ar-SA" w:eastAsia="en-US" w:val="en-US"/>
    </w:rPr>
  </w:style>
  <w:style w:type="character" w:styleId="ListLabel610" w:customStyle="1">
    <w:name w:val="ListLabel 610"/>
    <w:qFormat w:val="1"/>
    <w:rsid w:val="00D07D64"/>
    <w:rPr>
      <w:rFonts w:cs="Symbol"/>
      <w:lang w:bidi="ar-SA" w:eastAsia="en-US" w:val="en-US"/>
    </w:rPr>
  </w:style>
  <w:style w:type="character" w:styleId="ListLabel611" w:customStyle="1">
    <w:name w:val="ListLabel 611"/>
    <w:qFormat w:val="1"/>
    <w:rsid w:val="00D07D64"/>
    <w:rPr>
      <w:rFonts w:cs="Symbol"/>
      <w:lang w:bidi="ar-SA" w:eastAsia="en-US" w:val="en-US"/>
    </w:rPr>
  </w:style>
  <w:style w:type="character" w:styleId="ListLabel612" w:customStyle="1">
    <w:name w:val="ListLabel 612"/>
    <w:qFormat w:val="1"/>
    <w:rsid w:val="00D07D64"/>
    <w:rPr>
      <w:rFonts w:cs="Symbol"/>
      <w:lang w:bidi="ar-SA" w:eastAsia="en-US" w:val="en-US"/>
    </w:rPr>
  </w:style>
  <w:style w:type="character" w:styleId="ListLabel613" w:customStyle="1">
    <w:name w:val="ListLabel 613"/>
    <w:qFormat w:val="1"/>
    <w:rsid w:val="00D07D64"/>
    <w:rPr>
      <w:rFonts w:cs="Arial"/>
      <w:w w:val="100"/>
      <w:sz w:val="24"/>
      <w:szCs w:val="24"/>
      <w:lang w:bidi="ar-SA" w:eastAsia="en-US" w:val="en-US"/>
    </w:rPr>
  </w:style>
  <w:style w:type="character" w:styleId="ListLabel614" w:customStyle="1">
    <w:name w:val="ListLabel 614"/>
    <w:qFormat w:val="1"/>
    <w:rsid w:val="00D07D64"/>
    <w:rPr>
      <w:rFonts w:cs="Symbol"/>
      <w:lang w:bidi="ar-SA" w:eastAsia="en-US" w:val="en-US"/>
    </w:rPr>
  </w:style>
  <w:style w:type="character" w:styleId="ListLabel615" w:customStyle="1">
    <w:name w:val="ListLabel 615"/>
    <w:qFormat w:val="1"/>
    <w:rsid w:val="00D07D64"/>
    <w:rPr>
      <w:rFonts w:cs="Symbol"/>
      <w:lang w:bidi="ar-SA" w:eastAsia="en-US" w:val="en-US"/>
    </w:rPr>
  </w:style>
  <w:style w:type="character" w:styleId="ListLabel616" w:customStyle="1">
    <w:name w:val="ListLabel 616"/>
    <w:qFormat w:val="1"/>
    <w:rsid w:val="00D07D64"/>
    <w:rPr>
      <w:rFonts w:cs="Symbol"/>
      <w:lang w:bidi="ar-SA" w:eastAsia="en-US" w:val="en-US"/>
    </w:rPr>
  </w:style>
  <w:style w:type="character" w:styleId="ListLabel617" w:customStyle="1">
    <w:name w:val="ListLabel 617"/>
    <w:qFormat w:val="1"/>
    <w:rsid w:val="00D07D64"/>
    <w:rPr>
      <w:rFonts w:cs="Symbol"/>
      <w:lang w:bidi="ar-SA" w:eastAsia="en-US" w:val="en-US"/>
    </w:rPr>
  </w:style>
  <w:style w:type="character" w:styleId="ListLabel618" w:customStyle="1">
    <w:name w:val="ListLabel 618"/>
    <w:qFormat w:val="1"/>
    <w:rsid w:val="00D07D64"/>
    <w:rPr>
      <w:rFonts w:cs="Symbol"/>
      <w:lang w:bidi="ar-SA" w:eastAsia="en-US" w:val="en-US"/>
    </w:rPr>
  </w:style>
  <w:style w:type="character" w:styleId="ListLabel619" w:customStyle="1">
    <w:name w:val="ListLabel 619"/>
    <w:qFormat w:val="1"/>
    <w:rsid w:val="00D07D64"/>
    <w:rPr>
      <w:rFonts w:cs="Symbol"/>
      <w:lang w:bidi="ar-SA" w:eastAsia="en-US" w:val="en-US"/>
    </w:rPr>
  </w:style>
  <w:style w:type="character" w:styleId="ListLabel620" w:customStyle="1">
    <w:name w:val="ListLabel 620"/>
    <w:qFormat w:val="1"/>
    <w:rsid w:val="00D07D64"/>
    <w:rPr>
      <w:rFonts w:cs="Symbol"/>
      <w:lang w:bidi="ar-SA" w:eastAsia="en-US" w:val="en-US"/>
    </w:rPr>
  </w:style>
  <w:style w:type="character" w:styleId="ListLabel621" w:customStyle="1">
    <w:name w:val="ListLabel 621"/>
    <w:qFormat w:val="1"/>
    <w:rsid w:val="00D07D64"/>
    <w:rPr>
      <w:rFonts w:cs="Symbol"/>
      <w:lang w:bidi="ar-SA" w:eastAsia="en-US" w:val="en-US"/>
    </w:rPr>
  </w:style>
  <w:style w:type="character" w:styleId="ListLabel622" w:customStyle="1">
    <w:name w:val="ListLabel 622"/>
    <w:qFormat w:val="1"/>
    <w:rsid w:val="00D07D64"/>
    <w:rPr>
      <w:rFonts w:cs="Arial"/>
      <w:w w:val="100"/>
      <w:sz w:val="24"/>
      <w:szCs w:val="24"/>
      <w:lang w:bidi="ar-SA" w:eastAsia="en-US" w:val="en-US"/>
    </w:rPr>
  </w:style>
  <w:style w:type="character" w:styleId="ListLabel623" w:customStyle="1">
    <w:name w:val="ListLabel 623"/>
    <w:qFormat w:val="1"/>
    <w:rsid w:val="00D07D64"/>
    <w:rPr>
      <w:rFonts w:cs="Symbol"/>
      <w:lang w:bidi="ar-SA" w:eastAsia="en-US" w:val="en-US"/>
    </w:rPr>
  </w:style>
  <w:style w:type="character" w:styleId="ListLabel624" w:customStyle="1">
    <w:name w:val="ListLabel 624"/>
    <w:qFormat w:val="1"/>
    <w:rsid w:val="00D07D64"/>
    <w:rPr>
      <w:rFonts w:cs="Symbol"/>
      <w:lang w:bidi="ar-SA" w:eastAsia="en-US" w:val="en-US"/>
    </w:rPr>
  </w:style>
  <w:style w:type="character" w:styleId="ListLabel625" w:customStyle="1">
    <w:name w:val="ListLabel 625"/>
    <w:qFormat w:val="1"/>
    <w:rsid w:val="00D07D64"/>
    <w:rPr>
      <w:rFonts w:cs="Symbol"/>
      <w:lang w:bidi="ar-SA" w:eastAsia="en-US" w:val="en-US"/>
    </w:rPr>
  </w:style>
  <w:style w:type="character" w:styleId="ListLabel626" w:customStyle="1">
    <w:name w:val="ListLabel 626"/>
    <w:qFormat w:val="1"/>
    <w:rsid w:val="00D07D64"/>
    <w:rPr>
      <w:rFonts w:cs="Symbol"/>
      <w:lang w:bidi="ar-SA" w:eastAsia="en-US" w:val="en-US"/>
    </w:rPr>
  </w:style>
  <w:style w:type="character" w:styleId="ListLabel627" w:customStyle="1">
    <w:name w:val="ListLabel 627"/>
    <w:qFormat w:val="1"/>
    <w:rsid w:val="00D07D64"/>
    <w:rPr>
      <w:rFonts w:cs="Symbol"/>
      <w:lang w:bidi="ar-SA" w:eastAsia="en-US" w:val="en-US"/>
    </w:rPr>
  </w:style>
  <w:style w:type="character" w:styleId="ListLabel628" w:customStyle="1">
    <w:name w:val="ListLabel 628"/>
    <w:qFormat w:val="1"/>
    <w:rsid w:val="00D07D64"/>
    <w:rPr>
      <w:rFonts w:cs="Symbol"/>
      <w:lang w:bidi="ar-SA" w:eastAsia="en-US" w:val="en-US"/>
    </w:rPr>
  </w:style>
  <w:style w:type="character" w:styleId="ListLabel629" w:customStyle="1">
    <w:name w:val="ListLabel 629"/>
    <w:qFormat w:val="1"/>
    <w:rsid w:val="00D07D64"/>
    <w:rPr>
      <w:rFonts w:cs="Symbol"/>
      <w:lang w:bidi="ar-SA" w:eastAsia="en-US" w:val="en-US"/>
    </w:rPr>
  </w:style>
  <w:style w:type="character" w:styleId="ListLabel630" w:customStyle="1">
    <w:name w:val="ListLabel 630"/>
    <w:qFormat w:val="1"/>
    <w:rsid w:val="00D07D64"/>
    <w:rPr>
      <w:rFonts w:cs="Symbol"/>
      <w:lang w:bidi="ar-SA" w:eastAsia="en-US" w:val="en-US"/>
    </w:rPr>
  </w:style>
  <w:style w:type="character" w:styleId="ListLabel631" w:customStyle="1">
    <w:name w:val="ListLabel 631"/>
    <w:qFormat w:val="1"/>
    <w:rsid w:val="00D07D64"/>
    <w:rPr>
      <w:rFonts w:cs="Arial"/>
      <w:w w:val="100"/>
      <w:sz w:val="24"/>
      <w:szCs w:val="24"/>
      <w:lang w:bidi="ar-SA" w:eastAsia="en-US" w:val="en-US"/>
    </w:rPr>
  </w:style>
  <w:style w:type="character" w:styleId="ListLabel632" w:customStyle="1">
    <w:name w:val="ListLabel 632"/>
    <w:qFormat w:val="1"/>
    <w:rsid w:val="00D07D64"/>
    <w:rPr>
      <w:rFonts w:cs="Symbol"/>
      <w:lang w:bidi="ar-SA" w:eastAsia="en-US" w:val="en-US"/>
    </w:rPr>
  </w:style>
  <w:style w:type="character" w:styleId="ListLabel633" w:customStyle="1">
    <w:name w:val="ListLabel 633"/>
    <w:qFormat w:val="1"/>
    <w:rsid w:val="00D07D64"/>
    <w:rPr>
      <w:rFonts w:cs="Symbol"/>
      <w:lang w:bidi="ar-SA" w:eastAsia="en-US" w:val="en-US"/>
    </w:rPr>
  </w:style>
  <w:style w:type="character" w:styleId="ListLabel634" w:customStyle="1">
    <w:name w:val="ListLabel 634"/>
    <w:qFormat w:val="1"/>
    <w:rsid w:val="00D07D64"/>
    <w:rPr>
      <w:rFonts w:cs="Symbol"/>
      <w:lang w:bidi="ar-SA" w:eastAsia="en-US" w:val="en-US"/>
    </w:rPr>
  </w:style>
  <w:style w:type="character" w:styleId="ListLabel635" w:customStyle="1">
    <w:name w:val="ListLabel 635"/>
    <w:qFormat w:val="1"/>
    <w:rsid w:val="00D07D64"/>
    <w:rPr>
      <w:rFonts w:cs="Symbol"/>
      <w:lang w:bidi="ar-SA" w:eastAsia="en-US" w:val="en-US"/>
    </w:rPr>
  </w:style>
  <w:style w:type="character" w:styleId="ListLabel636" w:customStyle="1">
    <w:name w:val="ListLabel 636"/>
    <w:qFormat w:val="1"/>
    <w:rsid w:val="00D07D64"/>
    <w:rPr>
      <w:rFonts w:cs="Symbol"/>
      <w:lang w:bidi="ar-SA" w:eastAsia="en-US" w:val="en-US"/>
    </w:rPr>
  </w:style>
  <w:style w:type="character" w:styleId="ListLabel637" w:customStyle="1">
    <w:name w:val="ListLabel 637"/>
    <w:qFormat w:val="1"/>
    <w:rsid w:val="00D07D64"/>
    <w:rPr>
      <w:rFonts w:cs="Symbol"/>
      <w:lang w:bidi="ar-SA" w:eastAsia="en-US" w:val="en-US"/>
    </w:rPr>
  </w:style>
  <w:style w:type="character" w:styleId="ListLabel638" w:customStyle="1">
    <w:name w:val="ListLabel 638"/>
    <w:qFormat w:val="1"/>
    <w:rsid w:val="00D07D64"/>
    <w:rPr>
      <w:rFonts w:cs="Symbol"/>
      <w:lang w:bidi="ar-SA" w:eastAsia="en-US" w:val="en-US"/>
    </w:rPr>
  </w:style>
  <w:style w:type="character" w:styleId="ListLabel639" w:customStyle="1">
    <w:name w:val="ListLabel 639"/>
    <w:qFormat w:val="1"/>
    <w:rsid w:val="00D07D64"/>
    <w:rPr>
      <w:rFonts w:cs="Symbol"/>
      <w:lang w:bidi="ar-SA" w:eastAsia="en-US" w:val="en-US"/>
    </w:rPr>
  </w:style>
  <w:style w:type="character" w:styleId="ListLabel640" w:customStyle="1">
    <w:name w:val="ListLabel 640"/>
    <w:qFormat w:val="1"/>
    <w:rsid w:val="00D07D64"/>
    <w:rPr>
      <w:rFonts w:cs="Arial"/>
      <w:w w:val="100"/>
      <w:sz w:val="24"/>
      <w:szCs w:val="24"/>
      <w:lang w:bidi="ar-SA" w:eastAsia="en-US" w:val="en-US"/>
    </w:rPr>
  </w:style>
  <w:style w:type="character" w:styleId="ListLabel641" w:customStyle="1">
    <w:name w:val="ListLabel 641"/>
    <w:qFormat w:val="1"/>
    <w:rsid w:val="00D07D64"/>
    <w:rPr>
      <w:rFonts w:cs="Symbol"/>
      <w:lang w:bidi="ar-SA" w:eastAsia="en-US" w:val="en-US"/>
    </w:rPr>
  </w:style>
  <w:style w:type="character" w:styleId="ListLabel642" w:customStyle="1">
    <w:name w:val="ListLabel 642"/>
    <w:qFormat w:val="1"/>
    <w:rsid w:val="00D07D64"/>
    <w:rPr>
      <w:rFonts w:cs="Symbol"/>
      <w:lang w:bidi="ar-SA" w:eastAsia="en-US" w:val="en-US"/>
    </w:rPr>
  </w:style>
  <w:style w:type="character" w:styleId="ListLabel643" w:customStyle="1">
    <w:name w:val="ListLabel 643"/>
    <w:qFormat w:val="1"/>
    <w:rsid w:val="00D07D64"/>
    <w:rPr>
      <w:rFonts w:cs="Symbol"/>
      <w:lang w:bidi="ar-SA" w:eastAsia="en-US" w:val="en-US"/>
    </w:rPr>
  </w:style>
  <w:style w:type="character" w:styleId="ListLabel644" w:customStyle="1">
    <w:name w:val="ListLabel 644"/>
    <w:qFormat w:val="1"/>
    <w:rsid w:val="00D07D64"/>
    <w:rPr>
      <w:rFonts w:cs="Symbol"/>
      <w:lang w:bidi="ar-SA" w:eastAsia="en-US" w:val="en-US"/>
    </w:rPr>
  </w:style>
  <w:style w:type="character" w:styleId="ListLabel645" w:customStyle="1">
    <w:name w:val="ListLabel 645"/>
    <w:qFormat w:val="1"/>
    <w:rsid w:val="00D07D64"/>
    <w:rPr>
      <w:rFonts w:cs="Symbol"/>
      <w:lang w:bidi="ar-SA" w:eastAsia="en-US" w:val="en-US"/>
    </w:rPr>
  </w:style>
  <w:style w:type="character" w:styleId="ListLabel646" w:customStyle="1">
    <w:name w:val="ListLabel 646"/>
    <w:qFormat w:val="1"/>
    <w:rsid w:val="00D07D64"/>
    <w:rPr>
      <w:rFonts w:cs="Symbol"/>
      <w:lang w:bidi="ar-SA" w:eastAsia="en-US" w:val="en-US"/>
    </w:rPr>
  </w:style>
  <w:style w:type="character" w:styleId="ListLabel647" w:customStyle="1">
    <w:name w:val="ListLabel 647"/>
    <w:qFormat w:val="1"/>
    <w:rsid w:val="00D07D64"/>
    <w:rPr>
      <w:rFonts w:cs="Symbol"/>
      <w:lang w:bidi="ar-SA" w:eastAsia="en-US" w:val="en-US"/>
    </w:rPr>
  </w:style>
  <w:style w:type="character" w:styleId="ListLabel648" w:customStyle="1">
    <w:name w:val="ListLabel 648"/>
    <w:qFormat w:val="1"/>
    <w:rsid w:val="00D07D64"/>
    <w:rPr>
      <w:rFonts w:cs="Symbol"/>
      <w:lang w:bidi="ar-SA" w:eastAsia="en-US" w:val="en-US"/>
    </w:rPr>
  </w:style>
  <w:style w:type="character" w:styleId="ListLabel649" w:customStyle="1">
    <w:name w:val="ListLabel 649"/>
    <w:qFormat w:val="1"/>
    <w:rsid w:val="00D07D64"/>
    <w:rPr>
      <w:rFonts w:cs="Arial"/>
      <w:w w:val="100"/>
      <w:sz w:val="24"/>
      <w:szCs w:val="24"/>
      <w:lang w:bidi="ar-SA" w:eastAsia="en-US" w:val="en-US"/>
    </w:rPr>
  </w:style>
  <w:style w:type="character" w:styleId="ListLabel650" w:customStyle="1">
    <w:name w:val="ListLabel 650"/>
    <w:qFormat w:val="1"/>
    <w:rsid w:val="00D07D64"/>
    <w:rPr>
      <w:rFonts w:cs="Symbol"/>
      <w:lang w:bidi="ar-SA" w:eastAsia="en-US" w:val="en-US"/>
    </w:rPr>
  </w:style>
  <w:style w:type="character" w:styleId="ListLabel651" w:customStyle="1">
    <w:name w:val="ListLabel 651"/>
    <w:qFormat w:val="1"/>
    <w:rsid w:val="00D07D64"/>
    <w:rPr>
      <w:rFonts w:cs="Symbol"/>
      <w:lang w:bidi="ar-SA" w:eastAsia="en-US" w:val="en-US"/>
    </w:rPr>
  </w:style>
  <w:style w:type="character" w:styleId="ListLabel652" w:customStyle="1">
    <w:name w:val="ListLabel 652"/>
    <w:qFormat w:val="1"/>
    <w:rsid w:val="00D07D64"/>
    <w:rPr>
      <w:rFonts w:cs="Symbol"/>
      <w:lang w:bidi="ar-SA" w:eastAsia="en-US" w:val="en-US"/>
    </w:rPr>
  </w:style>
  <w:style w:type="character" w:styleId="ListLabel653" w:customStyle="1">
    <w:name w:val="ListLabel 653"/>
    <w:qFormat w:val="1"/>
    <w:rsid w:val="00D07D64"/>
    <w:rPr>
      <w:rFonts w:cs="Symbol"/>
      <w:lang w:bidi="ar-SA" w:eastAsia="en-US" w:val="en-US"/>
    </w:rPr>
  </w:style>
  <w:style w:type="character" w:styleId="ListLabel654" w:customStyle="1">
    <w:name w:val="ListLabel 654"/>
    <w:qFormat w:val="1"/>
    <w:rsid w:val="00D07D64"/>
    <w:rPr>
      <w:rFonts w:cs="Symbol"/>
      <w:lang w:bidi="ar-SA" w:eastAsia="en-US" w:val="en-US"/>
    </w:rPr>
  </w:style>
  <w:style w:type="character" w:styleId="ListLabel655" w:customStyle="1">
    <w:name w:val="ListLabel 655"/>
    <w:qFormat w:val="1"/>
    <w:rsid w:val="00D07D64"/>
    <w:rPr>
      <w:rFonts w:cs="Symbol"/>
      <w:lang w:bidi="ar-SA" w:eastAsia="en-US" w:val="en-US"/>
    </w:rPr>
  </w:style>
  <w:style w:type="character" w:styleId="ListLabel656" w:customStyle="1">
    <w:name w:val="ListLabel 656"/>
    <w:qFormat w:val="1"/>
    <w:rsid w:val="00D07D64"/>
    <w:rPr>
      <w:rFonts w:cs="Symbol"/>
      <w:lang w:bidi="ar-SA" w:eastAsia="en-US" w:val="en-US"/>
    </w:rPr>
  </w:style>
  <w:style w:type="character" w:styleId="ListLabel657" w:customStyle="1">
    <w:name w:val="ListLabel 657"/>
    <w:qFormat w:val="1"/>
    <w:rsid w:val="00D07D64"/>
    <w:rPr>
      <w:rFonts w:cs="Symbol"/>
      <w:lang w:bidi="ar-SA" w:eastAsia="en-US" w:val="en-US"/>
    </w:rPr>
  </w:style>
  <w:style w:type="character" w:styleId="ListLabel658" w:customStyle="1">
    <w:name w:val="ListLabel 658"/>
    <w:qFormat w:val="1"/>
    <w:rsid w:val="00D07D64"/>
    <w:rPr>
      <w:rFonts w:cs="Arial"/>
      <w:w w:val="100"/>
      <w:sz w:val="24"/>
      <w:szCs w:val="24"/>
      <w:lang w:bidi="ar-SA" w:eastAsia="en-US" w:val="en-US"/>
    </w:rPr>
  </w:style>
  <w:style w:type="character" w:styleId="ListLabel659" w:customStyle="1">
    <w:name w:val="ListLabel 659"/>
    <w:qFormat w:val="1"/>
    <w:rsid w:val="00D07D64"/>
    <w:rPr>
      <w:rFonts w:cs="Symbol"/>
      <w:lang w:bidi="ar-SA" w:eastAsia="en-US" w:val="en-US"/>
    </w:rPr>
  </w:style>
  <w:style w:type="character" w:styleId="ListLabel660" w:customStyle="1">
    <w:name w:val="ListLabel 660"/>
    <w:qFormat w:val="1"/>
    <w:rsid w:val="00D07D64"/>
    <w:rPr>
      <w:rFonts w:cs="Symbol"/>
      <w:lang w:bidi="ar-SA" w:eastAsia="en-US" w:val="en-US"/>
    </w:rPr>
  </w:style>
  <w:style w:type="character" w:styleId="ListLabel661" w:customStyle="1">
    <w:name w:val="ListLabel 661"/>
    <w:qFormat w:val="1"/>
    <w:rsid w:val="00D07D64"/>
    <w:rPr>
      <w:rFonts w:cs="Symbol"/>
      <w:lang w:bidi="ar-SA" w:eastAsia="en-US" w:val="en-US"/>
    </w:rPr>
  </w:style>
  <w:style w:type="character" w:styleId="ListLabel662" w:customStyle="1">
    <w:name w:val="ListLabel 662"/>
    <w:qFormat w:val="1"/>
    <w:rsid w:val="00D07D64"/>
    <w:rPr>
      <w:rFonts w:cs="Symbol"/>
      <w:lang w:bidi="ar-SA" w:eastAsia="en-US" w:val="en-US"/>
    </w:rPr>
  </w:style>
  <w:style w:type="character" w:styleId="ListLabel663" w:customStyle="1">
    <w:name w:val="ListLabel 663"/>
    <w:qFormat w:val="1"/>
    <w:rsid w:val="00D07D64"/>
    <w:rPr>
      <w:rFonts w:cs="Symbol"/>
      <w:lang w:bidi="ar-SA" w:eastAsia="en-US" w:val="en-US"/>
    </w:rPr>
  </w:style>
  <w:style w:type="character" w:styleId="ListLabel664" w:customStyle="1">
    <w:name w:val="ListLabel 664"/>
    <w:qFormat w:val="1"/>
    <w:rsid w:val="00D07D64"/>
    <w:rPr>
      <w:rFonts w:cs="Symbol"/>
      <w:lang w:bidi="ar-SA" w:eastAsia="en-US" w:val="en-US"/>
    </w:rPr>
  </w:style>
  <w:style w:type="character" w:styleId="ListLabel665" w:customStyle="1">
    <w:name w:val="ListLabel 665"/>
    <w:qFormat w:val="1"/>
    <w:rsid w:val="00D07D64"/>
    <w:rPr>
      <w:rFonts w:cs="Symbol"/>
      <w:lang w:bidi="ar-SA" w:eastAsia="en-US" w:val="en-US"/>
    </w:rPr>
  </w:style>
  <w:style w:type="character" w:styleId="ListLabel666" w:customStyle="1">
    <w:name w:val="ListLabel 666"/>
    <w:qFormat w:val="1"/>
    <w:rsid w:val="00D07D64"/>
    <w:rPr>
      <w:rFonts w:cs="Symbol"/>
      <w:lang w:bidi="ar-SA" w:eastAsia="en-US" w:val="en-US"/>
    </w:rPr>
  </w:style>
  <w:style w:type="character" w:styleId="ListLabel667" w:customStyle="1">
    <w:name w:val="ListLabel 667"/>
    <w:qFormat w:val="1"/>
    <w:rsid w:val="00D07D64"/>
    <w:rPr>
      <w:rFonts w:cs="Arial"/>
      <w:w w:val="100"/>
      <w:sz w:val="24"/>
      <w:szCs w:val="24"/>
      <w:lang w:bidi="ar-SA" w:eastAsia="en-US" w:val="en-US"/>
    </w:rPr>
  </w:style>
  <w:style w:type="character" w:styleId="ListLabel668" w:customStyle="1">
    <w:name w:val="ListLabel 668"/>
    <w:qFormat w:val="1"/>
    <w:rsid w:val="00D07D64"/>
    <w:rPr>
      <w:rFonts w:cs="Symbol"/>
      <w:lang w:bidi="ar-SA" w:eastAsia="en-US" w:val="en-US"/>
    </w:rPr>
  </w:style>
  <w:style w:type="character" w:styleId="ListLabel669" w:customStyle="1">
    <w:name w:val="ListLabel 669"/>
    <w:qFormat w:val="1"/>
    <w:rsid w:val="00D07D64"/>
    <w:rPr>
      <w:rFonts w:cs="Symbol"/>
      <w:lang w:bidi="ar-SA" w:eastAsia="en-US" w:val="en-US"/>
    </w:rPr>
  </w:style>
  <w:style w:type="character" w:styleId="ListLabel670" w:customStyle="1">
    <w:name w:val="ListLabel 670"/>
    <w:qFormat w:val="1"/>
    <w:rsid w:val="00D07D64"/>
    <w:rPr>
      <w:rFonts w:cs="Symbol"/>
      <w:lang w:bidi="ar-SA" w:eastAsia="en-US" w:val="en-US"/>
    </w:rPr>
  </w:style>
  <w:style w:type="character" w:styleId="ListLabel671" w:customStyle="1">
    <w:name w:val="ListLabel 671"/>
    <w:qFormat w:val="1"/>
    <w:rsid w:val="00D07D64"/>
    <w:rPr>
      <w:rFonts w:cs="Symbol"/>
      <w:lang w:bidi="ar-SA" w:eastAsia="en-US" w:val="en-US"/>
    </w:rPr>
  </w:style>
  <w:style w:type="character" w:styleId="ListLabel672" w:customStyle="1">
    <w:name w:val="ListLabel 672"/>
    <w:qFormat w:val="1"/>
    <w:rsid w:val="00D07D64"/>
    <w:rPr>
      <w:rFonts w:cs="Symbol"/>
      <w:lang w:bidi="ar-SA" w:eastAsia="en-US" w:val="en-US"/>
    </w:rPr>
  </w:style>
  <w:style w:type="character" w:styleId="ListLabel673" w:customStyle="1">
    <w:name w:val="ListLabel 673"/>
    <w:qFormat w:val="1"/>
    <w:rsid w:val="00D07D64"/>
    <w:rPr>
      <w:rFonts w:cs="Symbol"/>
      <w:lang w:bidi="ar-SA" w:eastAsia="en-US" w:val="en-US"/>
    </w:rPr>
  </w:style>
  <w:style w:type="character" w:styleId="ListLabel674" w:customStyle="1">
    <w:name w:val="ListLabel 674"/>
    <w:qFormat w:val="1"/>
    <w:rsid w:val="00D07D64"/>
    <w:rPr>
      <w:rFonts w:cs="Symbol"/>
      <w:lang w:bidi="ar-SA" w:eastAsia="en-US" w:val="en-US"/>
    </w:rPr>
  </w:style>
  <w:style w:type="character" w:styleId="ListLabel675" w:customStyle="1">
    <w:name w:val="ListLabel 675"/>
    <w:qFormat w:val="1"/>
    <w:rsid w:val="00D07D64"/>
    <w:rPr>
      <w:rFonts w:cs="Symbol"/>
      <w:lang w:bidi="ar-SA" w:eastAsia="en-US" w:val="en-US"/>
    </w:rPr>
  </w:style>
  <w:style w:type="character" w:styleId="ListLabel676" w:customStyle="1">
    <w:name w:val="ListLabel 676"/>
    <w:qFormat w:val="1"/>
    <w:rsid w:val="00D07D64"/>
    <w:rPr>
      <w:rFonts w:cs="Arial"/>
      <w:w w:val="100"/>
      <w:sz w:val="24"/>
      <w:szCs w:val="24"/>
      <w:lang w:bidi="ar-SA" w:eastAsia="en-US" w:val="en-US"/>
    </w:rPr>
  </w:style>
  <w:style w:type="character" w:styleId="ListLabel677" w:customStyle="1">
    <w:name w:val="ListLabel 677"/>
    <w:qFormat w:val="1"/>
    <w:rsid w:val="00D07D64"/>
    <w:rPr>
      <w:rFonts w:cs="Symbol"/>
      <w:lang w:bidi="ar-SA" w:eastAsia="en-US" w:val="en-US"/>
    </w:rPr>
  </w:style>
  <w:style w:type="character" w:styleId="ListLabel678" w:customStyle="1">
    <w:name w:val="ListLabel 678"/>
    <w:qFormat w:val="1"/>
    <w:rsid w:val="00D07D64"/>
    <w:rPr>
      <w:rFonts w:cs="Symbol"/>
      <w:lang w:bidi="ar-SA" w:eastAsia="en-US" w:val="en-US"/>
    </w:rPr>
  </w:style>
  <w:style w:type="character" w:styleId="ListLabel679" w:customStyle="1">
    <w:name w:val="ListLabel 679"/>
    <w:qFormat w:val="1"/>
    <w:rsid w:val="00D07D64"/>
    <w:rPr>
      <w:rFonts w:cs="Symbol"/>
      <w:lang w:bidi="ar-SA" w:eastAsia="en-US" w:val="en-US"/>
    </w:rPr>
  </w:style>
  <w:style w:type="character" w:styleId="ListLabel680" w:customStyle="1">
    <w:name w:val="ListLabel 680"/>
    <w:qFormat w:val="1"/>
    <w:rsid w:val="00D07D64"/>
    <w:rPr>
      <w:rFonts w:cs="Symbol"/>
      <w:lang w:bidi="ar-SA" w:eastAsia="en-US" w:val="en-US"/>
    </w:rPr>
  </w:style>
  <w:style w:type="character" w:styleId="ListLabel681" w:customStyle="1">
    <w:name w:val="ListLabel 681"/>
    <w:qFormat w:val="1"/>
    <w:rsid w:val="00D07D64"/>
    <w:rPr>
      <w:rFonts w:cs="Symbol"/>
      <w:lang w:bidi="ar-SA" w:eastAsia="en-US" w:val="en-US"/>
    </w:rPr>
  </w:style>
  <w:style w:type="character" w:styleId="ListLabel682" w:customStyle="1">
    <w:name w:val="ListLabel 682"/>
    <w:qFormat w:val="1"/>
    <w:rsid w:val="00D07D64"/>
    <w:rPr>
      <w:rFonts w:cs="Symbol"/>
      <w:lang w:bidi="ar-SA" w:eastAsia="en-US" w:val="en-US"/>
    </w:rPr>
  </w:style>
  <w:style w:type="character" w:styleId="ListLabel683" w:customStyle="1">
    <w:name w:val="ListLabel 683"/>
    <w:qFormat w:val="1"/>
    <w:rsid w:val="00D07D64"/>
    <w:rPr>
      <w:rFonts w:cs="Symbol"/>
      <w:lang w:bidi="ar-SA" w:eastAsia="en-US" w:val="en-US"/>
    </w:rPr>
  </w:style>
  <w:style w:type="character" w:styleId="ListLabel684" w:customStyle="1">
    <w:name w:val="ListLabel 684"/>
    <w:qFormat w:val="1"/>
    <w:rsid w:val="00D07D64"/>
    <w:rPr>
      <w:rFonts w:cs="Symbol"/>
      <w:lang w:bidi="ar-SA" w:eastAsia="en-US" w:val="en-US"/>
    </w:rPr>
  </w:style>
  <w:style w:type="character" w:styleId="ListLabel685" w:customStyle="1">
    <w:name w:val="ListLabel 685"/>
    <w:qFormat w:val="1"/>
    <w:rsid w:val="00D07D64"/>
    <w:rPr>
      <w:rFonts w:cs="Arial"/>
      <w:w w:val="100"/>
      <w:sz w:val="24"/>
      <w:szCs w:val="24"/>
      <w:lang w:bidi="ar-SA" w:eastAsia="en-US" w:val="en-US"/>
    </w:rPr>
  </w:style>
  <w:style w:type="character" w:styleId="ListLabel686" w:customStyle="1">
    <w:name w:val="ListLabel 686"/>
    <w:qFormat w:val="1"/>
    <w:rsid w:val="00D07D64"/>
    <w:rPr>
      <w:rFonts w:cs="Symbol"/>
      <w:lang w:bidi="ar-SA" w:eastAsia="en-US" w:val="en-US"/>
    </w:rPr>
  </w:style>
  <w:style w:type="character" w:styleId="ListLabel687" w:customStyle="1">
    <w:name w:val="ListLabel 687"/>
    <w:qFormat w:val="1"/>
    <w:rsid w:val="00D07D64"/>
    <w:rPr>
      <w:rFonts w:cs="Symbol"/>
      <w:lang w:bidi="ar-SA" w:eastAsia="en-US" w:val="en-US"/>
    </w:rPr>
  </w:style>
  <w:style w:type="character" w:styleId="ListLabel688" w:customStyle="1">
    <w:name w:val="ListLabel 688"/>
    <w:qFormat w:val="1"/>
    <w:rsid w:val="00D07D64"/>
    <w:rPr>
      <w:rFonts w:cs="Symbol"/>
      <w:lang w:bidi="ar-SA" w:eastAsia="en-US" w:val="en-US"/>
    </w:rPr>
  </w:style>
  <w:style w:type="character" w:styleId="ListLabel689" w:customStyle="1">
    <w:name w:val="ListLabel 689"/>
    <w:qFormat w:val="1"/>
    <w:rsid w:val="00D07D64"/>
    <w:rPr>
      <w:rFonts w:cs="Symbol"/>
      <w:lang w:bidi="ar-SA" w:eastAsia="en-US" w:val="en-US"/>
    </w:rPr>
  </w:style>
  <w:style w:type="character" w:styleId="ListLabel690" w:customStyle="1">
    <w:name w:val="ListLabel 690"/>
    <w:qFormat w:val="1"/>
    <w:rsid w:val="00D07D64"/>
    <w:rPr>
      <w:rFonts w:cs="Symbol"/>
      <w:lang w:bidi="ar-SA" w:eastAsia="en-US" w:val="en-US"/>
    </w:rPr>
  </w:style>
  <w:style w:type="character" w:styleId="ListLabel691" w:customStyle="1">
    <w:name w:val="ListLabel 691"/>
    <w:qFormat w:val="1"/>
    <w:rsid w:val="00D07D64"/>
    <w:rPr>
      <w:rFonts w:cs="Symbol"/>
      <w:lang w:bidi="ar-SA" w:eastAsia="en-US" w:val="en-US"/>
    </w:rPr>
  </w:style>
  <w:style w:type="character" w:styleId="ListLabel692" w:customStyle="1">
    <w:name w:val="ListLabel 692"/>
    <w:qFormat w:val="1"/>
    <w:rsid w:val="00D07D64"/>
    <w:rPr>
      <w:rFonts w:cs="Symbol"/>
      <w:lang w:bidi="ar-SA" w:eastAsia="en-US" w:val="en-US"/>
    </w:rPr>
  </w:style>
  <w:style w:type="character" w:styleId="ListLabel693" w:customStyle="1">
    <w:name w:val="ListLabel 693"/>
    <w:qFormat w:val="1"/>
    <w:rsid w:val="00D07D64"/>
    <w:rPr>
      <w:rFonts w:cs="Symbol"/>
      <w:lang w:bidi="ar-SA" w:eastAsia="en-US" w:val="en-US"/>
    </w:rPr>
  </w:style>
  <w:style w:type="character" w:styleId="ListLabel694" w:customStyle="1">
    <w:name w:val="ListLabel 694"/>
    <w:qFormat w:val="1"/>
    <w:rsid w:val="00D07D64"/>
    <w:rPr>
      <w:rFonts w:ascii="Arial" w:cs="Wingdings" w:hAnsi="Arial"/>
      <w:spacing w:val="-15"/>
      <w:w w:val="100"/>
      <w:sz w:val="24"/>
      <w:lang w:bidi="ar-SA" w:eastAsia="en-US" w:val="en-US"/>
    </w:rPr>
  </w:style>
  <w:style w:type="character" w:styleId="ListLabel695" w:customStyle="1">
    <w:name w:val="ListLabel 695"/>
    <w:qFormat w:val="1"/>
    <w:rsid w:val="00D07D64"/>
    <w:rPr>
      <w:rFonts w:cs="Symbol"/>
      <w:lang w:bidi="ar-SA" w:eastAsia="en-US" w:val="en-US"/>
    </w:rPr>
  </w:style>
  <w:style w:type="character" w:styleId="ListLabel696" w:customStyle="1">
    <w:name w:val="ListLabel 696"/>
    <w:qFormat w:val="1"/>
    <w:rsid w:val="00D07D64"/>
    <w:rPr>
      <w:rFonts w:cs="Symbol"/>
      <w:lang w:bidi="ar-SA" w:eastAsia="en-US" w:val="en-US"/>
    </w:rPr>
  </w:style>
  <w:style w:type="character" w:styleId="ListLabel697" w:customStyle="1">
    <w:name w:val="ListLabel 697"/>
    <w:qFormat w:val="1"/>
    <w:rsid w:val="00D07D64"/>
    <w:rPr>
      <w:rFonts w:cs="Symbol"/>
      <w:lang w:bidi="ar-SA" w:eastAsia="en-US" w:val="en-US"/>
    </w:rPr>
  </w:style>
  <w:style w:type="character" w:styleId="ListLabel698" w:customStyle="1">
    <w:name w:val="ListLabel 698"/>
    <w:qFormat w:val="1"/>
    <w:rsid w:val="00D07D64"/>
    <w:rPr>
      <w:rFonts w:cs="Symbol"/>
      <w:lang w:bidi="ar-SA" w:eastAsia="en-US" w:val="en-US"/>
    </w:rPr>
  </w:style>
  <w:style w:type="character" w:styleId="ListLabel699" w:customStyle="1">
    <w:name w:val="ListLabel 699"/>
    <w:qFormat w:val="1"/>
    <w:rsid w:val="00D07D64"/>
    <w:rPr>
      <w:rFonts w:cs="Symbol"/>
      <w:lang w:bidi="ar-SA" w:eastAsia="en-US" w:val="en-US"/>
    </w:rPr>
  </w:style>
  <w:style w:type="character" w:styleId="ListLabel700" w:customStyle="1">
    <w:name w:val="ListLabel 700"/>
    <w:qFormat w:val="1"/>
    <w:rsid w:val="00D07D64"/>
    <w:rPr>
      <w:rFonts w:cs="Symbol"/>
      <w:lang w:bidi="ar-SA" w:eastAsia="en-US" w:val="en-US"/>
    </w:rPr>
  </w:style>
  <w:style w:type="character" w:styleId="ListLabel701" w:customStyle="1">
    <w:name w:val="ListLabel 701"/>
    <w:qFormat w:val="1"/>
    <w:rsid w:val="00D07D64"/>
    <w:rPr>
      <w:rFonts w:cs="Symbol"/>
      <w:lang w:bidi="ar-SA" w:eastAsia="en-US" w:val="en-US"/>
    </w:rPr>
  </w:style>
  <w:style w:type="character" w:styleId="ListLabel702" w:customStyle="1">
    <w:name w:val="ListLabel 702"/>
    <w:qFormat w:val="1"/>
    <w:rsid w:val="00D07D64"/>
    <w:rPr>
      <w:rFonts w:cs="Symbol"/>
      <w:lang w:bidi="ar-SA" w:eastAsia="en-US" w:val="en-US"/>
    </w:rPr>
  </w:style>
  <w:style w:type="character" w:styleId="ListLabel703" w:customStyle="1">
    <w:name w:val="ListLabel 703"/>
    <w:qFormat w:val="1"/>
    <w:rsid w:val="00D07D64"/>
    <w:rPr>
      <w:rFonts w:cs="Symbol"/>
      <w:b w:val="1"/>
    </w:rPr>
  </w:style>
  <w:style w:type="character" w:styleId="ListLabel704" w:customStyle="1">
    <w:name w:val="ListLabel 704"/>
    <w:qFormat w:val="1"/>
    <w:rsid w:val="00D07D64"/>
    <w:rPr>
      <w:rFonts w:cs="Courier New"/>
    </w:rPr>
  </w:style>
  <w:style w:type="character" w:styleId="ListLabel705" w:customStyle="1">
    <w:name w:val="ListLabel 705"/>
    <w:qFormat w:val="1"/>
    <w:rsid w:val="00D07D64"/>
    <w:rPr>
      <w:rFonts w:cs="Wingdings"/>
    </w:rPr>
  </w:style>
  <w:style w:type="character" w:styleId="ListLabel706" w:customStyle="1">
    <w:name w:val="ListLabel 706"/>
    <w:qFormat w:val="1"/>
    <w:rsid w:val="00D07D64"/>
    <w:rPr>
      <w:rFonts w:cs="Symbol"/>
    </w:rPr>
  </w:style>
  <w:style w:type="character" w:styleId="ListLabel707" w:customStyle="1">
    <w:name w:val="ListLabel 707"/>
    <w:qFormat w:val="1"/>
    <w:rsid w:val="00D07D64"/>
    <w:rPr>
      <w:rFonts w:cs="Courier New"/>
    </w:rPr>
  </w:style>
  <w:style w:type="character" w:styleId="ListLabel708" w:customStyle="1">
    <w:name w:val="ListLabel 708"/>
    <w:qFormat w:val="1"/>
    <w:rsid w:val="00D07D64"/>
    <w:rPr>
      <w:rFonts w:cs="Wingdings"/>
    </w:rPr>
  </w:style>
  <w:style w:type="character" w:styleId="ListLabel709" w:customStyle="1">
    <w:name w:val="ListLabel 709"/>
    <w:qFormat w:val="1"/>
    <w:rsid w:val="00D07D64"/>
    <w:rPr>
      <w:rFonts w:cs="Symbol"/>
    </w:rPr>
  </w:style>
  <w:style w:type="character" w:styleId="ListLabel710" w:customStyle="1">
    <w:name w:val="ListLabel 710"/>
    <w:qFormat w:val="1"/>
    <w:rsid w:val="00D07D64"/>
    <w:rPr>
      <w:rFonts w:cs="Courier New"/>
    </w:rPr>
  </w:style>
  <w:style w:type="character" w:styleId="ListLabel711" w:customStyle="1">
    <w:name w:val="ListLabel 711"/>
    <w:qFormat w:val="1"/>
    <w:rsid w:val="00D07D64"/>
    <w:rPr>
      <w:rFonts w:cs="Wingdings"/>
    </w:rPr>
  </w:style>
  <w:style w:type="character" w:styleId="ListLabel712" w:customStyle="1">
    <w:name w:val="ListLabel 712"/>
    <w:qFormat w:val="1"/>
    <w:rsid w:val="00D07D64"/>
  </w:style>
  <w:style w:type="character" w:styleId="ListLabel713" w:customStyle="1">
    <w:name w:val="ListLabel 713"/>
    <w:qFormat w:val="1"/>
    <w:rsid w:val="00D07D64"/>
  </w:style>
  <w:style w:type="character" w:styleId="ListLabel714" w:customStyle="1">
    <w:name w:val="ListLabel 714"/>
    <w:qFormat w:val="1"/>
    <w:rsid w:val="00D07D64"/>
    <w:rPr>
      <w:rFonts w:ascii="Calibri" w:cs="Arial" w:hAnsi="Calibri"/>
      <w:w w:val="100"/>
      <w:sz w:val="24"/>
      <w:szCs w:val="24"/>
      <w:lang w:bidi="ar-SA" w:eastAsia="en-US" w:val="en-US"/>
    </w:rPr>
  </w:style>
  <w:style w:type="character" w:styleId="ListLabel715" w:customStyle="1">
    <w:name w:val="ListLabel 715"/>
    <w:qFormat w:val="1"/>
    <w:rsid w:val="00D07D64"/>
    <w:rPr>
      <w:rFonts w:cs="Symbol"/>
      <w:lang w:bidi="ar-SA" w:eastAsia="en-US" w:val="en-US"/>
    </w:rPr>
  </w:style>
  <w:style w:type="character" w:styleId="ListLabel716" w:customStyle="1">
    <w:name w:val="ListLabel 716"/>
    <w:qFormat w:val="1"/>
    <w:rsid w:val="00D07D64"/>
    <w:rPr>
      <w:rFonts w:cs="Symbol"/>
      <w:lang w:bidi="ar-SA" w:eastAsia="en-US" w:val="en-US"/>
    </w:rPr>
  </w:style>
  <w:style w:type="character" w:styleId="ListLabel717" w:customStyle="1">
    <w:name w:val="ListLabel 717"/>
    <w:qFormat w:val="1"/>
    <w:rsid w:val="00D07D64"/>
    <w:rPr>
      <w:rFonts w:cs="Symbol"/>
      <w:lang w:bidi="ar-SA" w:eastAsia="en-US" w:val="en-US"/>
    </w:rPr>
  </w:style>
  <w:style w:type="character" w:styleId="ListLabel718" w:customStyle="1">
    <w:name w:val="ListLabel 718"/>
    <w:qFormat w:val="1"/>
    <w:rsid w:val="00D07D64"/>
    <w:rPr>
      <w:rFonts w:cs="Symbol"/>
      <w:lang w:bidi="ar-SA" w:eastAsia="en-US" w:val="en-US"/>
    </w:rPr>
  </w:style>
  <w:style w:type="character" w:styleId="ListLabel719" w:customStyle="1">
    <w:name w:val="ListLabel 719"/>
    <w:qFormat w:val="1"/>
    <w:rsid w:val="00D07D64"/>
    <w:rPr>
      <w:rFonts w:cs="Symbol"/>
      <w:lang w:bidi="ar-SA" w:eastAsia="en-US" w:val="en-US"/>
    </w:rPr>
  </w:style>
  <w:style w:type="character" w:styleId="ListLabel720" w:customStyle="1">
    <w:name w:val="ListLabel 720"/>
    <w:qFormat w:val="1"/>
    <w:rsid w:val="00D07D64"/>
    <w:rPr>
      <w:rFonts w:cs="Symbol"/>
      <w:lang w:bidi="ar-SA" w:eastAsia="en-US" w:val="en-US"/>
    </w:rPr>
  </w:style>
  <w:style w:type="character" w:styleId="ListLabel721" w:customStyle="1">
    <w:name w:val="ListLabel 721"/>
    <w:qFormat w:val="1"/>
    <w:rsid w:val="00D07D64"/>
    <w:rPr>
      <w:rFonts w:cs="Symbol"/>
      <w:lang w:bidi="ar-SA" w:eastAsia="en-US" w:val="en-US"/>
    </w:rPr>
  </w:style>
  <w:style w:type="character" w:styleId="ListLabel722" w:customStyle="1">
    <w:name w:val="ListLabel 722"/>
    <w:qFormat w:val="1"/>
    <w:rsid w:val="00D07D64"/>
    <w:rPr>
      <w:rFonts w:cs="Symbol"/>
      <w:lang w:bidi="ar-SA" w:eastAsia="en-US" w:val="en-US"/>
    </w:rPr>
  </w:style>
  <w:style w:type="character" w:styleId="ListLabel723" w:customStyle="1">
    <w:name w:val="ListLabel 723"/>
    <w:qFormat w:val="1"/>
    <w:rsid w:val="00D07D64"/>
    <w:rPr>
      <w:rFonts w:ascii="Calibri" w:cs="Arial" w:hAnsi="Calibri"/>
      <w:w w:val="100"/>
      <w:sz w:val="24"/>
      <w:szCs w:val="24"/>
      <w:lang w:bidi="ar-SA" w:eastAsia="en-US" w:val="en-US"/>
    </w:rPr>
  </w:style>
  <w:style w:type="character" w:styleId="ListLabel724" w:customStyle="1">
    <w:name w:val="ListLabel 724"/>
    <w:qFormat w:val="1"/>
    <w:rsid w:val="00D07D64"/>
    <w:rPr>
      <w:rFonts w:cs="Symbol"/>
      <w:lang w:bidi="ar-SA" w:eastAsia="en-US" w:val="en-US"/>
    </w:rPr>
  </w:style>
  <w:style w:type="character" w:styleId="ListLabel725" w:customStyle="1">
    <w:name w:val="ListLabel 725"/>
    <w:qFormat w:val="1"/>
    <w:rsid w:val="00D07D64"/>
    <w:rPr>
      <w:rFonts w:cs="Symbol"/>
      <w:lang w:bidi="ar-SA" w:eastAsia="en-US" w:val="en-US"/>
    </w:rPr>
  </w:style>
  <w:style w:type="character" w:styleId="ListLabel726" w:customStyle="1">
    <w:name w:val="ListLabel 726"/>
    <w:qFormat w:val="1"/>
    <w:rsid w:val="00D07D64"/>
    <w:rPr>
      <w:rFonts w:cs="Symbol"/>
      <w:lang w:bidi="ar-SA" w:eastAsia="en-US" w:val="en-US"/>
    </w:rPr>
  </w:style>
  <w:style w:type="character" w:styleId="ListLabel727" w:customStyle="1">
    <w:name w:val="ListLabel 727"/>
    <w:qFormat w:val="1"/>
    <w:rsid w:val="00D07D64"/>
    <w:rPr>
      <w:rFonts w:cs="Symbol"/>
      <w:lang w:bidi="ar-SA" w:eastAsia="en-US" w:val="en-US"/>
    </w:rPr>
  </w:style>
  <w:style w:type="character" w:styleId="ListLabel728" w:customStyle="1">
    <w:name w:val="ListLabel 728"/>
    <w:qFormat w:val="1"/>
    <w:rsid w:val="00D07D64"/>
    <w:rPr>
      <w:rFonts w:cs="Symbol"/>
      <w:lang w:bidi="ar-SA" w:eastAsia="en-US" w:val="en-US"/>
    </w:rPr>
  </w:style>
  <w:style w:type="character" w:styleId="ListLabel729" w:customStyle="1">
    <w:name w:val="ListLabel 729"/>
    <w:qFormat w:val="1"/>
    <w:rsid w:val="00D07D64"/>
    <w:rPr>
      <w:rFonts w:cs="Symbol"/>
      <w:lang w:bidi="ar-SA" w:eastAsia="en-US" w:val="en-US"/>
    </w:rPr>
  </w:style>
  <w:style w:type="character" w:styleId="ListLabel730" w:customStyle="1">
    <w:name w:val="ListLabel 730"/>
    <w:qFormat w:val="1"/>
    <w:rsid w:val="00D07D64"/>
    <w:rPr>
      <w:rFonts w:cs="Symbol"/>
      <w:lang w:bidi="ar-SA" w:eastAsia="en-US" w:val="en-US"/>
    </w:rPr>
  </w:style>
  <w:style w:type="character" w:styleId="ListLabel731" w:customStyle="1">
    <w:name w:val="ListLabel 731"/>
    <w:qFormat w:val="1"/>
    <w:rsid w:val="00D07D64"/>
    <w:rPr>
      <w:rFonts w:cs="Symbol"/>
      <w:lang w:bidi="ar-SA" w:eastAsia="en-US" w:val="en-US"/>
    </w:rPr>
  </w:style>
  <w:style w:type="character" w:styleId="ListLabel732" w:customStyle="1">
    <w:name w:val="ListLabel 732"/>
    <w:qFormat w:val="1"/>
    <w:rsid w:val="00D07D64"/>
    <w:rPr>
      <w:rFonts w:cs="Arial"/>
      <w:w w:val="100"/>
      <w:sz w:val="24"/>
      <w:szCs w:val="24"/>
      <w:lang w:bidi="ar-SA" w:eastAsia="en-US" w:val="en-US"/>
    </w:rPr>
  </w:style>
  <w:style w:type="character" w:styleId="ListLabel733" w:customStyle="1">
    <w:name w:val="ListLabel 733"/>
    <w:qFormat w:val="1"/>
    <w:rsid w:val="00D07D64"/>
    <w:rPr>
      <w:rFonts w:cs="Symbol"/>
      <w:lang w:bidi="ar-SA" w:eastAsia="en-US" w:val="en-US"/>
    </w:rPr>
  </w:style>
  <w:style w:type="character" w:styleId="ListLabel734" w:customStyle="1">
    <w:name w:val="ListLabel 734"/>
    <w:qFormat w:val="1"/>
    <w:rsid w:val="00D07D64"/>
    <w:rPr>
      <w:rFonts w:cs="Symbol"/>
      <w:lang w:bidi="ar-SA" w:eastAsia="en-US" w:val="en-US"/>
    </w:rPr>
  </w:style>
  <w:style w:type="character" w:styleId="ListLabel735" w:customStyle="1">
    <w:name w:val="ListLabel 735"/>
    <w:qFormat w:val="1"/>
    <w:rsid w:val="00D07D64"/>
    <w:rPr>
      <w:rFonts w:cs="Symbol"/>
      <w:lang w:bidi="ar-SA" w:eastAsia="en-US" w:val="en-US"/>
    </w:rPr>
  </w:style>
  <w:style w:type="character" w:styleId="ListLabel736" w:customStyle="1">
    <w:name w:val="ListLabel 736"/>
    <w:qFormat w:val="1"/>
    <w:rsid w:val="00D07D64"/>
    <w:rPr>
      <w:rFonts w:cs="Symbol"/>
      <w:lang w:bidi="ar-SA" w:eastAsia="en-US" w:val="en-US"/>
    </w:rPr>
  </w:style>
  <w:style w:type="character" w:styleId="ListLabel737" w:customStyle="1">
    <w:name w:val="ListLabel 737"/>
    <w:qFormat w:val="1"/>
    <w:rsid w:val="00D07D64"/>
    <w:rPr>
      <w:rFonts w:cs="Symbol"/>
      <w:lang w:bidi="ar-SA" w:eastAsia="en-US" w:val="en-US"/>
    </w:rPr>
  </w:style>
  <w:style w:type="character" w:styleId="ListLabel738" w:customStyle="1">
    <w:name w:val="ListLabel 738"/>
    <w:qFormat w:val="1"/>
    <w:rsid w:val="00D07D64"/>
    <w:rPr>
      <w:rFonts w:cs="Symbol"/>
      <w:lang w:bidi="ar-SA" w:eastAsia="en-US" w:val="en-US"/>
    </w:rPr>
  </w:style>
  <w:style w:type="character" w:styleId="ListLabel739" w:customStyle="1">
    <w:name w:val="ListLabel 739"/>
    <w:qFormat w:val="1"/>
    <w:rsid w:val="00D07D64"/>
    <w:rPr>
      <w:rFonts w:cs="Symbol"/>
      <w:lang w:bidi="ar-SA" w:eastAsia="en-US" w:val="en-US"/>
    </w:rPr>
  </w:style>
  <w:style w:type="character" w:styleId="ListLabel740" w:customStyle="1">
    <w:name w:val="ListLabel 740"/>
    <w:qFormat w:val="1"/>
    <w:rsid w:val="00D07D64"/>
    <w:rPr>
      <w:rFonts w:cs="Symbol"/>
      <w:lang w:bidi="ar-SA" w:eastAsia="en-US" w:val="en-US"/>
    </w:rPr>
  </w:style>
  <w:style w:type="character" w:styleId="ListLabel741" w:customStyle="1">
    <w:name w:val="ListLabel 741"/>
    <w:qFormat w:val="1"/>
    <w:rsid w:val="00D07D64"/>
    <w:rPr>
      <w:rFonts w:cs="Arial"/>
      <w:w w:val="100"/>
      <w:sz w:val="24"/>
      <w:szCs w:val="24"/>
      <w:lang w:bidi="ar-SA" w:eastAsia="en-US" w:val="en-US"/>
    </w:rPr>
  </w:style>
  <w:style w:type="character" w:styleId="ListLabel742" w:customStyle="1">
    <w:name w:val="ListLabel 742"/>
    <w:qFormat w:val="1"/>
    <w:rsid w:val="00D07D64"/>
    <w:rPr>
      <w:rFonts w:cs="Symbol"/>
      <w:lang w:bidi="ar-SA" w:eastAsia="en-US" w:val="en-US"/>
    </w:rPr>
  </w:style>
  <w:style w:type="character" w:styleId="ListLabel743" w:customStyle="1">
    <w:name w:val="ListLabel 743"/>
    <w:qFormat w:val="1"/>
    <w:rsid w:val="00D07D64"/>
    <w:rPr>
      <w:rFonts w:cs="Symbol"/>
      <w:lang w:bidi="ar-SA" w:eastAsia="en-US" w:val="en-US"/>
    </w:rPr>
  </w:style>
  <w:style w:type="character" w:styleId="ListLabel744" w:customStyle="1">
    <w:name w:val="ListLabel 744"/>
    <w:qFormat w:val="1"/>
    <w:rsid w:val="00D07D64"/>
    <w:rPr>
      <w:rFonts w:cs="Symbol"/>
      <w:lang w:bidi="ar-SA" w:eastAsia="en-US" w:val="en-US"/>
    </w:rPr>
  </w:style>
  <w:style w:type="character" w:styleId="ListLabel745" w:customStyle="1">
    <w:name w:val="ListLabel 745"/>
    <w:qFormat w:val="1"/>
    <w:rsid w:val="00D07D64"/>
    <w:rPr>
      <w:rFonts w:cs="Symbol"/>
      <w:lang w:bidi="ar-SA" w:eastAsia="en-US" w:val="en-US"/>
    </w:rPr>
  </w:style>
  <w:style w:type="character" w:styleId="ListLabel746" w:customStyle="1">
    <w:name w:val="ListLabel 746"/>
    <w:qFormat w:val="1"/>
    <w:rsid w:val="00D07D64"/>
    <w:rPr>
      <w:rFonts w:cs="Symbol"/>
      <w:lang w:bidi="ar-SA" w:eastAsia="en-US" w:val="en-US"/>
    </w:rPr>
  </w:style>
  <w:style w:type="character" w:styleId="ListLabel747" w:customStyle="1">
    <w:name w:val="ListLabel 747"/>
    <w:qFormat w:val="1"/>
    <w:rsid w:val="00D07D64"/>
    <w:rPr>
      <w:rFonts w:cs="Symbol"/>
      <w:lang w:bidi="ar-SA" w:eastAsia="en-US" w:val="en-US"/>
    </w:rPr>
  </w:style>
  <w:style w:type="character" w:styleId="ListLabel748" w:customStyle="1">
    <w:name w:val="ListLabel 748"/>
    <w:qFormat w:val="1"/>
    <w:rsid w:val="00D07D64"/>
    <w:rPr>
      <w:rFonts w:cs="Symbol"/>
      <w:lang w:bidi="ar-SA" w:eastAsia="en-US" w:val="en-US"/>
    </w:rPr>
  </w:style>
  <w:style w:type="character" w:styleId="ListLabel749" w:customStyle="1">
    <w:name w:val="ListLabel 749"/>
    <w:qFormat w:val="1"/>
    <w:rsid w:val="00D07D64"/>
    <w:rPr>
      <w:rFonts w:cs="Symbol"/>
      <w:lang w:bidi="ar-SA" w:eastAsia="en-US" w:val="en-US"/>
    </w:rPr>
  </w:style>
  <w:style w:type="character" w:styleId="ListLabel750" w:customStyle="1">
    <w:name w:val="ListLabel 750"/>
    <w:qFormat w:val="1"/>
    <w:rsid w:val="00D07D64"/>
    <w:rPr>
      <w:rFonts w:cs="Arial"/>
      <w:w w:val="100"/>
      <w:sz w:val="24"/>
      <w:szCs w:val="24"/>
      <w:lang w:bidi="ar-SA" w:eastAsia="en-US" w:val="en-US"/>
    </w:rPr>
  </w:style>
  <w:style w:type="character" w:styleId="ListLabel751" w:customStyle="1">
    <w:name w:val="ListLabel 751"/>
    <w:qFormat w:val="1"/>
    <w:rsid w:val="00D07D64"/>
    <w:rPr>
      <w:rFonts w:cs="Symbol"/>
      <w:lang w:bidi="ar-SA" w:eastAsia="en-US" w:val="en-US"/>
    </w:rPr>
  </w:style>
  <w:style w:type="character" w:styleId="ListLabel752" w:customStyle="1">
    <w:name w:val="ListLabel 752"/>
    <w:qFormat w:val="1"/>
    <w:rsid w:val="00D07D64"/>
    <w:rPr>
      <w:rFonts w:cs="Symbol"/>
      <w:lang w:bidi="ar-SA" w:eastAsia="en-US" w:val="en-US"/>
    </w:rPr>
  </w:style>
  <w:style w:type="character" w:styleId="ListLabel753" w:customStyle="1">
    <w:name w:val="ListLabel 753"/>
    <w:qFormat w:val="1"/>
    <w:rsid w:val="00D07D64"/>
    <w:rPr>
      <w:rFonts w:cs="Symbol"/>
      <w:lang w:bidi="ar-SA" w:eastAsia="en-US" w:val="en-US"/>
    </w:rPr>
  </w:style>
  <w:style w:type="character" w:styleId="ListLabel754" w:customStyle="1">
    <w:name w:val="ListLabel 754"/>
    <w:qFormat w:val="1"/>
    <w:rsid w:val="00D07D64"/>
    <w:rPr>
      <w:rFonts w:cs="Symbol"/>
      <w:lang w:bidi="ar-SA" w:eastAsia="en-US" w:val="en-US"/>
    </w:rPr>
  </w:style>
  <w:style w:type="character" w:styleId="ListLabel755" w:customStyle="1">
    <w:name w:val="ListLabel 755"/>
    <w:qFormat w:val="1"/>
    <w:rsid w:val="00D07D64"/>
    <w:rPr>
      <w:rFonts w:cs="Symbol"/>
      <w:lang w:bidi="ar-SA" w:eastAsia="en-US" w:val="en-US"/>
    </w:rPr>
  </w:style>
  <w:style w:type="character" w:styleId="ListLabel756" w:customStyle="1">
    <w:name w:val="ListLabel 756"/>
    <w:qFormat w:val="1"/>
    <w:rsid w:val="00D07D64"/>
    <w:rPr>
      <w:rFonts w:cs="Symbol"/>
      <w:lang w:bidi="ar-SA" w:eastAsia="en-US" w:val="en-US"/>
    </w:rPr>
  </w:style>
  <w:style w:type="character" w:styleId="ListLabel757" w:customStyle="1">
    <w:name w:val="ListLabel 757"/>
    <w:qFormat w:val="1"/>
    <w:rsid w:val="00D07D64"/>
    <w:rPr>
      <w:rFonts w:cs="Symbol"/>
      <w:lang w:bidi="ar-SA" w:eastAsia="en-US" w:val="en-US"/>
    </w:rPr>
  </w:style>
  <w:style w:type="character" w:styleId="ListLabel758" w:customStyle="1">
    <w:name w:val="ListLabel 758"/>
    <w:qFormat w:val="1"/>
    <w:rsid w:val="00D07D64"/>
    <w:rPr>
      <w:rFonts w:cs="Symbol"/>
      <w:lang w:bidi="ar-SA" w:eastAsia="en-US" w:val="en-US"/>
    </w:rPr>
  </w:style>
  <w:style w:type="character" w:styleId="ListLabel759" w:customStyle="1">
    <w:name w:val="ListLabel 759"/>
    <w:qFormat w:val="1"/>
    <w:rsid w:val="00D07D64"/>
    <w:rPr>
      <w:rFonts w:cs="Arial"/>
      <w:w w:val="100"/>
      <w:sz w:val="24"/>
      <w:szCs w:val="24"/>
      <w:lang w:bidi="ar-SA" w:eastAsia="en-US" w:val="en-US"/>
    </w:rPr>
  </w:style>
  <w:style w:type="character" w:styleId="ListLabel760" w:customStyle="1">
    <w:name w:val="ListLabel 760"/>
    <w:qFormat w:val="1"/>
    <w:rsid w:val="00D07D64"/>
    <w:rPr>
      <w:rFonts w:cs="Symbol"/>
      <w:lang w:bidi="ar-SA" w:eastAsia="en-US" w:val="en-US"/>
    </w:rPr>
  </w:style>
  <w:style w:type="character" w:styleId="ListLabel761" w:customStyle="1">
    <w:name w:val="ListLabel 761"/>
    <w:qFormat w:val="1"/>
    <w:rsid w:val="00D07D64"/>
    <w:rPr>
      <w:rFonts w:cs="Symbol"/>
      <w:lang w:bidi="ar-SA" w:eastAsia="en-US" w:val="en-US"/>
    </w:rPr>
  </w:style>
  <w:style w:type="character" w:styleId="ListLabel762" w:customStyle="1">
    <w:name w:val="ListLabel 762"/>
    <w:qFormat w:val="1"/>
    <w:rsid w:val="00D07D64"/>
    <w:rPr>
      <w:rFonts w:cs="Symbol"/>
      <w:lang w:bidi="ar-SA" w:eastAsia="en-US" w:val="en-US"/>
    </w:rPr>
  </w:style>
  <w:style w:type="character" w:styleId="ListLabel763" w:customStyle="1">
    <w:name w:val="ListLabel 763"/>
    <w:qFormat w:val="1"/>
    <w:rsid w:val="00D07D64"/>
    <w:rPr>
      <w:rFonts w:cs="Symbol"/>
      <w:lang w:bidi="ar-SA" w:eastAsia="en-US" w:val="en-US"/>
    </w:rPr>
  </w:style>
  <w:style w:type="character" w:styleId="ListLabel764" w:customStyle="1">
    <w:name w:val="ListLabel 764"/>
    <w:qFormat w:val="1"/>
    <w:rsid w:val="00D07D64"/>
    <w:rPr>
      <w:rFonts w:cs="Symbol"/>
      <w:lang w:bidi="ar-SA" w:eastAsia="en-US" w:val="en-US"/>
    </w:rPr>
  </w:style>
  <w:style w:type="character" w:styleId="ListLabel765" w:customStyle="1">
    <w:name w:val="ListLabel 765"/>
    <w:qFormat w:val="1"/>
    <w:rsid w:val="00D07D64"/>
    <w:rPr>
      <w:rFonts w:cs="Symbol"/>
      <w:lang w:bidi="ar-SA" w:eastAsia="en-US" w:val="en-US"/>
    </w:rPr>
  </w:style>
  <w:style w:type="character" w:styleId="ListLabel766" w:customStyle="1">
    <w:name w:val="ListLabel 766"/>
    <w:qFormat w:val="1"/>
    <w:rsid w:val="00D07D64"/>
    <w:rPr>
      <w:rFonts w:cs="Symbol"/>
      <w:lang w:bidi="ar-SA" w:eastAsia="en-US" w:val="en-US"/>
    </w:rPr>
  </w:style>
  <w:style w:type="character" w:styleId="ListLabel767" w:customStyle="1">
    <w:name w:val="ListLabel 767"/>
    <w:qFormat w:val="1"/>
    <w:rsid w:val="00D07D64"/>
    <w:rPr>
      <w:rFonts w:cs="Symbol"/>
      <w:lang w:bidi="ar-SA" w:eastAsia="en-US" w:val="en-US"/>
    </w:rPr>
  </w:style>
  <w:style w:type="character" w:styleId="ListLabel768" w:customStyle="1">
    <w:name w:val="ListLabel 768"/>
    <w:qFormat w:val="1"/>
    <w:rsid w:val="00D07D64"/>
    <w:rPr>
      <w:rFonts w:cs="Arial"/>
      <w:w w:val="100"/>
      <w:sz w:val="24"/>
      <w:szCs w:val="24"/>
      <w:lang w:bidi="ar-SA" w:eastAsia="en-US" w:val="en-US"/>
    </w:rPr>
  </w:style>
  <w:style w:type="character" w:styleId="ListLabel769" w:customStyle="1">
    <w:name w:val="ListLabel 769"/>
    <w:qFormat w:val="1"/>
    <w:rsid w:val="00D07D64"/>
    <w:rPr>
      <w:rFonts w:cs="Symbol"/>
      <w:lang w:bidi="ar-SA" w:eastAsia="en-US" w:val="en-US"/>
    </w:rPr>
  </w:style>
  <w:style w:type="character" w:styleId="ListLabel770" w:customStyle="1">
    <w:name w:val="ListLabel 770"/>
    <w:qFormat w:val="1"/>
    <w:rsid w:val="00D07D64"/>
    <w:rPr>
      <w:rFonts w:cs="Symbol"/>
      <w:lang w:bidi="ar-SA" w:eastAsia="en-US" w:val="en-US"/>
    </w:rPr>
  </w:style>
  <w:style w:type="character" w:styleId="ListLabel771" w:customStyle="1">
    <w:name w:val="ListLabel 771"/>
    <w:qFormat w:val="1"/>
    <w:rsid w:val="00D07D64"/>
    <w:rPr>
      <w:rFonts w:cs="Symbol"/>
      <w:lang w:bidi="ar-SA" w:eastAsia="en-US" w:val="en-US"/>
    </w:rPr>
  </w:style>
  <w:style w:type="character" w:styleId="ListLabel772" w:customStyle="1">
    <w:name w:val="ListLabel 772"/>
    <w:qFormat w:val="1"/>
    <w:rsid w:val="00D07D64"/>
    <w:rPr>
      <w:rFonts w:cs="Symbol"/>
      <w:lang w:bidi="ar-SA" w:eastAsia="en-US" w:val="en-US"/>
    </w:rPr>
  </w:style>
  <w:style w:type="character" w:styleId="ListLabel773" w:customStyle="1">
    <w:name w:val="ListLabel 773"/>
    <w:qFormat w:val="1"/>
    <w:rsid w:val="00D07D64"/>
    <w:rPr>
      <w:rFonts w:cs="Symbol"/>
      <w:lang w:bidi="ar-SA" w:eastAsia="en-US" w:val="en-US"/>
    </w:rPr>
  </w:style>
  <w:style w:type="character" w:styleId="ListLabel774" w:customStyle="1">
    <w:name w:val="ListLabel 774"/>
    <w:qFormat w:val="1"/>
    <w:rsid w:val="00D07D64"/>
    <w:rPr>
      <w:rFonts w:cs="Symbol"/>
      <w:lang w:bidi="ar-SA" w:eastAsia="en-US" w:val="en-US"/>
    </w:rPr>
  </w:style>
  <w:style w:type="character" w:styleId="ListLabel775" w:customStyle="1">
    <w:name w:val="ListLabel 775"/>
    <w:qFormat w:val="1"/>
    <w:rsid w:val="00D07D64"/>
    <w:rPr>
      <w:rFonts w:cs="Symbol"/>
      <w:lang w:bidi="ar-SA" w:eastAsia="en-US" w:val="en-US"/>
    </w:rPr>
  </w:style>
  <w:style w:type="character" w:styleId="ListLabel776" w:customStyle="1">
    <w:name w:val="ListLabel 776"/>
    <w:qFormat w:val="1"/>
    <w:rsid w:val="00D07D64"/>
    <w:rPr>
      <w:rFonts w:cs="Symbol"/>
      <w:lang w:bidi="ar-SA" w:eastAsia="en-US" w:val="en-US"/>
    </w:rPr>
  </w:style>
  <w:style w:type="character" w:styleId="ListLabel777" w:customStyle="1">
    <w:name w:val="ListLabel 777"/>
    <w:qFormat w:val="1"/>
    <w:rsid w:val="00D07D64"/>
    <w:rPr>
      <w:rFonts w:cs="Arial"/>
      <w:w w:val="100"/>
      <w:sz w:val="24"/>
      <w:szCs w:val="24"/>
      <w:lang w:bidi="ar-SA" w:eastAsia="en-US" w:val="en-US"/>
    </w:rPr>
  </w:style>
  <w:style w:type="character" w:styleId="ListLabel778" w:customStyle="1">
    <w:name w:val="ListLabel 778"/>
    <w:qFormat w:val="1"/>
    <w:rsid w:val="00D07D64"/>
    <w:rPr>
      <w:rFonts w:cs="Symbol"/>
      <w:lang w:bidi="ar-SA" w:eastAsia="en-US" w:val="en-US"/>
    </w:rPr>
  </w:style>
  <w:style w:type="character" w:styleId="ListLabel779" w:customStyle="1">
    <w:name w:val="ListLabel 779"/>
    <w:qFormat w:val="1"/>
    <w:rsid w:val="00D07D64"/>
    <w:rPr>
      <w:rFonts w:cs="Symbol"/>
      <w:lang w:bidi="ar-SA" w:eastAsia="en-US" w:val="en-US"/>
    </w:rPr>
  </w:style>
  <w:style w:type="character" w:styleId="ListLabel780" w:customStyle="1">
    <w:name w:val="ListLabel 780"/>
    <w:qFormat w:val="1"/>
    <w:rsid w:val="00D07D64"/>
    <w:rPr>
      <w:rFonts w:cs="Symbol"/>
      <w:lang w:bidi="ar-SA" w:eastAsia="en-US" w:val="en-US"/>
    </w:rPr>
  </w:style>
  <w:style w:type="character" w:styleId="ListLabel781" w:customStyle="1">
    <w:name w:val="ListLabel 781"/>
    <w:qFormat w:val="1"/>
    <w:rsid w:val="00D07D64"/>
    <w:rPr>
      <w:rFonts w:cs="Symbol"/>
      <w:lang w:bidi="ar-SA" w:eastAsia="en-US" w:val="en-US"/>
    </w:rPr>
  </w:style>
  <w:style w:type="character" w:styleId="ListLabel782" w:customStyle="1">
    <w:name w:val="ListLabel 782"/>
    <w:qFormat w:val="1"/>
    <w:rsid w:val="00D07D64"/>
    <w:rPr>
      <w:rFonts w:cs="Symbol"/>
      <w:lang w:bidi="ar-SA" w:eastAsia="en-US" w:val="en-US"/>
    </w:rPr>
  </w:style>
  <w:style w:type="character" w:styleId="ListLabel783" w:customStyle="1">
    <w:name w:val="ListLabel 783"/>
    <w:qFormat w:val="1"/>
    <w:rsid w:val="00D07D64"/>
    <w:rPr>
      <w:rFonts w:cs="Symbol"/>
      <w:lang w:bidi="ar-SA" w:eastAsia="en-US" w:val="en-US"/>
    </w:rPr>
  </w:style>
  <w:style w:type="character" w:styleId="ListLabel784" w:customStyle="1">
    <w:name w:val="ListLabel 784"/>
    <w:qFormat w:val="1"/>
    <w:rsid w:val="00D07D64"/>
    <w:rPr>
      <w:rFonts w:cs="Symbol"/>
      <w:lang w:bidi="ar-SA" w:eastAsia="en-US" w:val="en-US"/>
    </w:rPr>
  </w:style>
  <w:style w:type="character" w:styleId="ListLabel785" w:customStyle="1">
    <w:name w:val="ListLabel 785"/>
    <w:qFormat w:val="1"/>
    <w:rsid w:val="00D07D64"/>
    <w:rPr>
      <w:rFonts w:cs="Symbol"/>
      <w:lang w:bidi="ar-SA" w:eastAsia="en-US" w:val="en-US"/>
    </w:rPr>
  </w:style>
  <w:style w:type="character" w:styleId="ListLabel786" w:customStyle="1">
    <w:name w:val="ListLabel 786"/>
    <w:qFormat w:val="1"/>
    <w:rsid w:val="00D07D64"/>
    <w:rPr>
      <w:rFonts w:cs="Arial"/>
      <w:w w:val="100"/>
      <w:sz w:val="24"/>
      <w:szCs w:val="24"/>
      <w:lang w:bidi="ar-SA" w:eastAsia="en-US" w:val="en-US"/>
    </w:rPr>
  </w:style>
  <w:style w:type="character" w:styleId="ListLabel787" w:customStyle="1">
    <w:name w:val="ListLabel 787"/>
    <w:qFormat w:val="1"/>
    <w:rsid w:val="00D07D64"/>
    <w:rPr>
      <w:rFonts w:cs="Symbol"/>
      <w:lang w:bidi="ar-SA" w:eastAsia="en-US" w:val="en-US"/>
    </w:rPr>
  </w:style>
  <w:style w:type="character" w:styleId="ListLabel788" w:customStyle="1">
    <w:name w:val="ListLabel 788"/>
    <w:qFormat w:val="1"/>
    <w:rsid w:val="00D07D64"/>
    <w:rPr>
      <w:rFonts w:cs="Symbol"/>
      <w:lang w:bidi="ar-SA" w:eastAsia="en-US" w:val="en-US"/>
    </w:rPr>
  </w:style>
  <w:style w:type="character" w:styleId="ListLabel789" w:customStyle="1">
    <w:name w:val="ListLabel 789"/>
    <w:qFormat w:val="1"/>
    <w:rsid w:val="00D07D64"/>
    <w:rPr>
      <w:rFonts w:cs="Symbol"/>
      <w:lang w:bidi="ar-SA" w:eastAsia="en-US" w:val="en-US"/>
    </w:rPr>
  </w:style>
  <w:style w:type="character" w:styleId="ListLabel790" w:customStyle="1">
    <w:name w:val="ListLabel 790"/>
    <w:qFormat w:val="1"/>
    <w:rsid w:val="00D07D64"/>
    <w:rPr>
      <w:rFonts w:cs="Symbol"/>
      <w:lang w:bidi="ar-SA" w:eastAsia="en-US" w:val="en-US"/>
    </w:rPr>
  </w:style>
  <w:style w:type="character" w:styleId="ListLabel791" w:customStyle="1">
    <w:name w:val="ListLabel 791"/>
    <w:qFormat w:val="1"/>
    <w:rsid w:val="00D07D64"/>
    <w:rPr>
      <w:rFonts w:cs="Symbol"/>
      <w:lang w:bidi="ar-SA" w:eastAsia="en-US" w:val="en-US"/>
    </w:rPr>
  </w:style>
  <w:style w:type="character" w:styleId="ListLabel792" w:customStyle="1">
    <w:name w:val="ListLabel 792"/>
    <w:qFormat w:val="1"/>
    <w:rsid w:val="00D07D64"/>
    <w:rPr>
      <w:rFonts w:cs="Symbol"/>
      <w:lang w:bidi="ar-SA" w:eastAsia="en-US" w:val="en-US"/>
    </w:rPr>
  </w:style>
  <w:style w:type="character" w:styleId="ListLabel793" w:customStyle="1">
    <w:name w:val="ListLabel 793"/>
    <w:qFormat w:val="1"/>
    <w:rsid w:val="00D07D64"/>
    <w:rPr>
      <w:rFonts w:cs="Symbol"/>
      <w:lang w:bidi="ar-SA" w:eastAsia="en-US" w:val="en-US"/>
    </w:rPr>
  </w:style>
  <w:style w:type="character" w:styleId="ListLabel794" w:customStyle="1">
    <w:name w:val="ListLabel 794"/>
    <w:qFormat w:val="1"/>
    <w:rsid w:val="00D07D64"/>
    <w:rPr>
      <w:rFonts w:cs="Symbol"/>
      <w:lang w:bidi="ar-SA" w:eastAsia="en-US" w:val="en-US"/>
    </w:rPr>
  </w:style>
  <w:style w:type="character" w:styleId="ListLabel795" w:customStyle="1">
    <w:name w:val="ListLabel 795"/>
    <w:qFormat w:val="1"/>
    <w:rsid w:val="00D07D64"/>
    <w:rPr>
      <w:rFonts w:cs="Arial"/>
      <w:w w:val="100"/>
      <w:sz w:val="24"/>
      <w:szCs w:val="24"/>
      <w:lang w:bidi="ar-SA" w:eastAsia="en-US" w:val="en-US"/>
    </w:rPr>
  </w:style>
  <w:style w:type="character" w:styleId="ListLabel796" w:customStyle="1">
    <w:name w:val="ListLabel 796"/>
    <w:qFormat w:val="1"/>
    <w:rsid w:val="00D07D64"/>
    <w:rPr>
      <w:rFonts w:cs="Symbol"/>
      <w:lang w:bidi="ar-SA" w:eastAsia="en-US" w:val="en-US"/>
    </w:rPr>
  </w:style>
  <w:style w:type="character" w:styleId="ListLabel797" w:customStyle="1">
    <w:name w:val="ListLabel 797"/>
    <w:qFormat w:val="1"/>
    <w:rsid w:val="00D07D64"/>
    <w:rPr>
      <w:rFonts w:cs="Symbol"/>
      <w:lang w:bidi="ar-SA" w:eastAsia="en-US" w:val="en-US"/>
    </w:rPr>
  </w:style>
  <w:style w:type="character" w:styleId="ListLabel798" w:customStyle="1">
    <w:name w:val="ListLabel 798"/>
    <w:qFormat w:val="1"/>
    <w:rsid w:val="00D07D64"/>
    <w:rPr>
      <w:rFonts w:cs="Symbol"/>
      <w:lang w:bidi="ar-SA" w:eastAsia="en-US" w:val="en-US"/>
    </w:rPr>
  </w:style>
  <w:style w:type="character" w:styleId="ListLabel799" w:customStyle="1">
    <w:name w:val="ListLabel 799"/>
    <w:qFormat w:val="1"/>
    <w:rsid w:val="00D07D64"/>
    <w:rPr>
      <w:rFonts w:cs="Symbol"/>
      <w:lang w:bidi="ar-SA" w:eastAsia="en-US" w:val="en-US"/>
    </w:rPr>
  </w:style>
  <w:style w:type="character" w:styleId="ListLabel800" w:customStyle="1">
    <w:name w:val="ListLabel 800"/>
    <w:qFormat w:val="1"/>
    <w:rsid w:val="00D07D64"/>
    <w:rPr>
      <w:rFonts w:cs="Symbol"/>
      <w:lang w:bidi="ar-SA" w:eastAsia="en-US" w:val="en-US"/>
    </w:rPr>
  </w:style>
  <w:style w:type="character" w:styleId="ListLabel801" w:customStyle="1">
    <w:name w:val="ListLabel 801"/>
    <w:qFormat w:val="1"/>
    <w:rsid w:val="00D07D64"/>
    <w:rPr>
      <w:rFonts w:cs="Symbol"/>
      <w:lang w:bidi="ar-SA" w:eastAsia="en-US" w:val="en-US"/>
    </w:rPr>
  </w:style>
  <w:style w:type="character" w:styleId="ListLabel802" w:customStyle="1">
    <w:name w:val="ListLabel 802"/>
    <w:qFormat w:val="1"/>
    <w:rsid w:val="00D07D64"/>
    <w:rPr>
      <w:rFonts w:cs="Symbol"/>
      <w:lang w:bidi="ar-SA" w:eastAsia="en-US" w:val="en-US"/>
    </w:rPr>
  </w:style>
  <w:style w:type="character" w:styleId="ListLabel803" w:customStyle="1">
    <w:name w:val="ListLabel 803"/>
    <w:qFormat w:val="1"/>
    <w:rsid w:val="00D07D64"/>
    <w:rPr>
      <w:rFonts w:cs="Symbol"/>
      <w:lang w:bidi="ar-SA" w:eastAsia="en-US" w:val="en-US"/>
    </w:rPr>
  </w:style>
  <w:style w:type="character" w:styleId="ListLabel804" w:customStyle="1">
    <w:name w:val="ListLabel 804"/>
    <w:qFormat w:val="1"/>
    <w:rsid w:val="00D07D64"/>
    <w:rPr>
      <w:rFonts w:cs="Arial"/>
      <w:w w:val="100"/>
      <w:sz w:val="24"/>
      <w:szCs w:val="24"/>
      <w:lang w:bidi="ar-SA" w:eastAsia="en-US" w:val="en-US"/>
    </w:rPr>
  </w:style>
  <w:style w:type="character" w:styleId="ListLabel805" w:customStyle="1">
    <w:name w:val="ListLabel 805"/>
    <w:qFormat w:val="1"/>
    <w:rsid w:val="00D07D64"/>
    <w:rPr>
      <w:rFonts w:cs="Symbol"/>
      <w:lang w:bidi="ar-SA" w:eastAsia="en-US" w:val="en-US"/>
    </w:rPr>
  </w:style>
  <w:style w:type="character" w:styleId="ListLabel806" w:customStyle="1">
    <w:name w:val="ListLabel 806"/>
    <w:qFormat w:val="1"/>
    <w:rsid w:val="00D07D64"/>
    <w:rPr>
      <w:rFonts w:cs="Symbol"/>
      <w:lang w:bidi="ar-SA" w:eastAsia="en-US" w:val="en-US"/>
    </w:rPr>
  </w:style>
  <w:style w:type="character" w:styleId="ListLabel807" w:customStyle="1">
    <w:name w:val="ListLabel 807"/>
    <w:qFormat w:val="1"/>
    <w:rsid w:val="00D07D64"/>
    <w:rPr>
      <w:rFonts w:cs="Symbol"/>
      <w:lang w:bidi="ar-SA" w:eastAsia="en-US" w:val="en-US"/>
    </w:rPr>
  </w:style>
  <w:style w:type="character" w:styleId="ListLabel808" w:customStyle="1">
    <w:name w:val="ListLabel 808"/>
    <w:qFormat w:val="1"/>
    <w:rsid w:val="00D07D64"/>
    <w:rPr>
      <w:rFonts w:cs="Symbol"/>
      <w:lang w:bidi="ar-SA" w:eastAsia="en-US" w:val="en-US"/>
    </w:rPr>
  </w:style>
  <w:style w:type="character" w:styleId="ListLabel809" w:customStyle="1">
    <w:name w:val="ListLabel 809"/>
    <w:qFormat w:val="1"/>
    <w:rsid w:val="00D07D64"/>
    <w:rPr>
      <w:rFonts w:cs="Symbol"/>
      <w:lang w:bidi="ar-SA" w:eastAsia="en-US" w:val="en-US"/>
    </w:rPr>
  </w:style>
  <w:style w:type="character" w:styleId="ListLabel810" w:customStyle="1">
    <w:name w:val="ListLabel 810"/>
    <w:qFormat w:val="1"/>
    <w:rsid w:val="00D07D64"/>
    <w:rPr>
      <w:rFonts w:cs="Symbol"/>
      <w:lang w:bidi="ar-SA" w:eastAsia="en-US" w:val="en-US"/>
    </w:rPr>
  </w:style>
  <w:style w:type="character" w:styleId="ListLabel811" w:customStyle="1">
    <w:name w:val="ListLabel 811"/>
    <w:qFormat w:val="1"/>
    <w:rsid w:val="00D07D64"/>
    <w:rPr>
      <w:rFonts w:cs="Symbol"/>
      <w:lang w:bidi="ar-SA" w:eastAsia="en-US" w:val="en-US"/>
    </w:rPr>
  </w:style>
  <w:style w:type="character" w:styleId="ListLabel812" w:customStyle="1">
    <w:name w:val="ListLabel 812"/>
    <w:qFormat w:val="1"/>
    <w:rsid w:val="00D07D64"/>
    <w:rPr>
      <w:rFonts w:cs="Symbol"/>
      <w:lang w:bidi="ar-SA" w:eastAsia="en-US" w:val="en-US"/>
    </w:rPr>
  </w:style>
  <w:style w:type="character" w:styleId="ListLabel813" w:customStyle="1">
    <w:name w:val="ListLabel 813"/>
    <w:qFormat w:val="1"/>
    <w:rsid w:val="00D07D64"/>
    <w:rPr>
      <w:rFonts w:cs="Arial"/>
      <w:w w:val="100"/>
      <w:sz w:val="24"/>
      <w:szCs w:val="24"/>
      <w:lang w:bidi="ar-SA" w:eastAsia="en-US" w:val="en-US"/>
    </w:rPr>
  </w:style>
  <w:style w:type="character" w:styleId="ListLabel814" w:customStyle="1">
    <w:name w:val="ListLabel 814"/>
    <w:qFormat w:val="1"/>
    <w:rsid w:val="00D07D64"/>
    <w:rPr>
      <w:rFonts w:cs="Symbol"/>
      <w:lang w:bidi="ar-SA" w:eastAsia="en-US" w:val="en-US"/>
    </w:rPr>
  </w:style>
  <w:style w:type="character" w:styleId="ListLabel815" w:customStyle="1">
    <w:name w:val="ListLabel 815"/>
    <w:qFormat w:val="1"/>
    <w:rsid w:val="00D07D64"/>
    <w:rPr>
      <w:rFonts w:cs="Symbol"/>
      <w:lang w:bidi="ar-SA" w:eastAsia="en-US" w:val="en-US"/>
    </w:rPr>
  </w:style>
  <w:style w:type="character" w:styleId="ListLabel816" w:customStyle="1">
    <w:name w:val="ListLabel 816"/>
    <w:qFormat w:val="1"/>
    <w:rsid w:val="00D07D64"/>
    <w:rPr>
      <w:rFonts w:cs="Symbol"/>
      <w:lang w:bidi="ar-SA" w:eastAsia="en-US" w:val="en-US"/>
    </w:rPr>
  </w:style>
  <w:style w:type="character" w:styleId="ListLabel817" w:customStyle="1">
    <w:name w:val="ListLabel 817"/>
    <w:qFormat w:val="1"/>
    <w:rsid w:val="00D07D64"/>
    <w:rPr>
      <w:rFonts w:cs="Symbol"/>
      <w:lang w:bidi="ar-SA" w:eastAsia="en-US" w:val="en-US"/>
    </w:rPr>
  </w:style>
  <w:style w:type="character" w:styleId="ListLabel818" w:customStyle="1">
    <w:name w:val="ListLabel 818"/>
    <w:qFormat w:val="1"/>
    <w:rsid w:val="00D07D64"/>
    <w:rPr>
      <w:rFonts w:cs="Symbol"/>
      <w:lang w:bidi="ar-SA" w:eastAsia="en-US" w:val="en-US"/>
    </w:rPr>
  </w:style>
  <w:style w:type="character" w:styleId="ListLabel819" w:customStyle="1">
    <w:name w:val="ListLabel 819"/>
    <w:qFormat w:val="1"/>
    <w:rsid w:val="00D07D64"/>
    <w:rPr>
      <w:rFonts w:cs="Symbol"/>
      <w:lang w:bidi="ar-SA" w:eastAsia="en-US" w:val="en-US"/>
    </w:rPr>
  </w:style>
  <w:style w:type="character" w:styleId="ListLabel820" w:customStyle="1">
    <w:name w:val="ListLabel 820"/>
    <w:qFormat w:val="1"/>
    <w:rsid w:val="00D07D64"/>
    <w:rPr>
      <w:rFonts w:cs="Symbol"/>
      <w:lang w:bidi="ar-SA" w:eastAsia="en-US" w:val="en-US"/>
    </w:rPr>
  </w:style>
  <w:style w:type="character" w:styleId="ListLabel821" w:customStyle="1">
    <w:name w:val="ListLabel 821"/>
    <w:qFormat w:val="1"/>
    <w:rsid w:val="00D07D64"/>
    <w:rPr>
      <w:rFonts w:cs="Symbol"/>
      <w:lang w:bidi="ar-SA" w:eastAsia="en-US" w:val="en-US"/>
    </w:rPr>
  </w:style>
  <w:style w:type="character" w:styleId="ListLabel822" w:customStyle="1">
    <w:name w:val="ListLabel 822"/>
    <w:qFormat w:val="1"/>
    <w:rsid w:val="00D07D64"/>
    <w:rPr>
      <w:rFonts w:cs="Arial"/>
      <w:w w:val="100"/>
      <w:sz w:val="24"/>
      <w:szCs w:val="24"/>
      <w:lang w:bidi="ar-SA" w:eastAsia="en-US" w:val="en-US"/>
    </w:rPr>
  </w:style>
  <w:style w:type="character" w:styleId="ListLabel823" w:customStyle="1">
    <w:name w:val="ListLabel 823"/>
    <w:qFormat w:val="1"/>
    <w:rsid w:val="00D07D64"/>
    <w:rPr>
      <w:rFonts w:cs="Symbol"/>
      <w:lang w:bidi="ar-SA" w:eastAsia="en-US" w:val="en-US"/>
    </w:rPr>
  </w:style>
  <w:style w:type="character" w:styleId="ListLabel824" w:customStyle="1">
    <w:name w:val="ListLabel 824"/>
    <w:qFormat w:val="1"/>
    <w:rsid w:val="00D07D64"/>
    <w:rPr>
      <w:rFonts w:cs="Symbol"/>
      <w:lang w:bidi="ar-SA" w:eastAsia="en-US" w:val="en-US"/>
    </w:rPr>
  </w:style>
  <w:style w:type="character" w:styleId="ListLabel825" w:customStyle="1">
    <w:name w:val="ListLabel 825"/>
    <w:qFormat w:val="1"/>
    <w:rsid w:val="00D07D64"/>
    <w:rPr>
      <w:rFonts w:cs="Symbol"/>
      <w:lang w:bidi="ar-SA" w:eastAsia="en-US" w:val="en-US"/>
    </w:rPr>
  </w:style>
  <w:style w:type="character" w:styleId="ListLabel826" w:customStyle="1">
    <w:name w:val="ListLabel 826"/>
    <w:qFormat w:val="1"/>
    <w:rsid w:val="00D07D64"/>
    <w:rPr>
      <w:rFonts w:cs="Symbol"/>
      <w:lang w:bidi="ar-SA" w:eastAsia="en-US" w:val="en-US"/>
    </w:rPr>
  </w:style>
  <w:style w:type="character" w:styleId="ListLabel827" w:customStyle="1">
    <w:name w:val="ListLabel 827"/>
    <w:qFormat w:val="1"/>
    <w:rsid w:val="00D07D64"/>
    <w:rPr>
      <w:rFonts w:cs="Symbol"/>
      <w:lang w:bidi="ar-SA" w:eastAsia="en-US" w:val="en-US"/>
    </w:rPr>
  </w:style>
  <w:style w:type="character" w:styleId="ListLabel828" w:customStyle="1">
    <w:name w:val="ListLabel 828"/>
    <w:qFormat w:val="1"/>
    <w:rsid w:val="00D07D64"/>
    <w:rPr>
      <w:rFonts w:cs="Symbol"/>
      <w:lang w:bidi="ar-SA" w:eastAsia="en-US" w:val="en-US"/>
    </w:rPr>
  </w:style>
  <w:style w:type="character" w:styleId="ListLabel829" w:customStyle="1">
    <w:name w:val="ListLabel 829"/>
    <w:qFormat w:val="1"/>
    <w:rsid w:val="00D07D64"/>
    <w:rPr>
      <w:rFonts w:cs="Symbol"/>
      <w:lang w:bidi="ar-SA" w:eastAsia="en-US" w:val="en-US"/>
    </w:rPr>
  </w:style>
  <w:style w:type="character" w:styleId="ListLabel830" w:customStyle="1">
    <w:name w:val="ListLabel 830"/>
    <w:qFormat w:val="1"/>
    <w:rsid w:val="00D07D64"/>
    <w:rPr>
      <w:rFonts w:cs="Symbol"/>
      <w:lang w:bidi="ar-SA" w:eastAsia="en-US" w:val="en-US"/>
    </w:rPr>
  </w:style>
  <w:style w:type="character" w:styleId="ListLabel831" w:customStyle="1">
    <w:name w:val="ListLabel 831"/>
    <w:qFormat w:val="1"/>
    <w:rsid w:val="00D07D64"/>
    <w:rPr>
      <w:rFonts w:cs="Arial"/>
      <w:w w:val="100"/>
      <w:sz w:val="24"/>
      <w:szCs w:val="24"/>
      <w:lang w:bidi="ar-SA" w:eastAsia="en-US" w:val="en-US"/>
    </w:rPr>
  </w:style>
  <w:style w:type="character" w:styleId="ListLabel832" w:customStyle="1">
    <w:name w:val="ListLabel 832"/>
    <w:qFormat w:val="1"/>
    <w:rsid w:val="00D07D64"/>
    <w:rPr>
      <w:rFonts w:cs="Symbol"/>
      <w:lang w:bidi="ar-SA" w:eastAsia="en-US" w:val="en-US"/>
    </w:rPr>
  </w:style>
  <w:style w:type="character" w:styleId="ListLabel833" w:customStyle="1">
    <w:name w:val="ListLabel 833"/>
    <w:qFormat w:val="1"/>
    <w:rsid w:val="00D07D64"/>
    <w:rPr>
      <w:rFonts w:cs="Symbol"/>
      <w:lang w:bidi="ar-SA" w:eastAsia="en-US" w:val="en-US"/>
    </w:rPr>
  </w:style>
  <w:style w:type="character" w:styleId="ListLabel834" w:customStyle="1">
    <w:name w:val="ListLabel 834"/>
    <w:qFormat w:val="1"/>
    <w:rsid w:val="00D07D64"/>
    <w:rPr>
      <w:rFonts w:cs="Symbol"/>
      <w:lang w:bidi="ar-SA" w:eastAsia="en-US" w:val="en-US"/>
    </w:rPr>
  </w:style>
  <w:style w:type="character" w:styleId="ListLabel835" w:customStyle="1">
    <w:name w:val="ListLabel 835"/>
    <w:qFormat w:val="1"/>
    <w:rsid w:val="00D07D64"/>
    <w:rPr>
      <w:rFonts w:cs="Symbol"/>
      <w:lang w:bidi="ar-SA" w:eastAsia="en-US" w:val="en-US"/>
    </w:rPr>
  </w:style>
  <w:style w:type="character" w:styleId="ListLabel836" w:customStyle="1">
    <w:name w:val="ListLabel 836"/>
    <w:qFormat w:val="1"/>
    <w:rsid w:val="00D07D64"/>
    <w:rPr>
      <w:rFonts w:cs="Symbol"/>
      <w:lang w:bidi="ar-SA" w:eastAsia="en-US" w:val="en-US"/>
    </w:rPr>
  </w:style>
  <w:style w:type="character" w:styleId="ListLabel837" w:customStyle="1">
    <w:name w:val="ListLabel 837"/>
    <w:qFormat w:val="1"/>
    <w:rsid w:val="00D07D64"/>
    <w:rPr>
      <w:rFonts w:cs="Symbol"/>
      <w:lang w:bidi="ar-SA" w:eastAsia="en-US" w:val="en-US"/>
    </w:rPr>
  </w:style>
  <w:style w:type="character" w:styleId="ListLabel838" w:customStyle="1">
    <w:name w:val="ListLabel 838"/>
    <w:qFormat w:val="1"/>
    <w:rsid w:val="00D07D64"/>
    <w:rPr>
      <w:rFonts w:cs="Symbol"/>
      <w:lang w:bidi="ar-SA" w:eastAsia="en-US" w:val="en-US"/>
    </w:rPr>
  </w:style>
  <w:style w:type="character" w:styleId="ListLabel839" w:customStyle="1">
    <w:name w:val="ListLabel 839"/>
    <w:qFormat w:val="1"/>
    <w:rsid w:val="00D07D64"/>
    <w:rPr>
      <w:rFonts w:cs="Symbol"/>
      <w:lang w:bidi="ar-SA" w:eastAsia="en-US" w:val="en-US"/>
    </w:rPr>
  </w:style>
  <w:style w:type="character" w:styleId="ListLabel840" w:customStyle="1">
    <w:name w:val="ListLabel 840"/>
    <w:qFormat w:val="1"/>
    <w:rsid w:val="00D07D64"/>
    <w:rPr>
      <w:rFonts w:cs="Arial"/>
      <w:w w:val="100"/>
      <w:sz w:val="24"/>
      <w:szCs w:val="24"/>
      <w:lang w:bidi="ar-SA" w:eastAsia="en-US" w:val="en-US"/>
    </w:rPr>
  </w:style>
  <w:style w:type="character" w:styleId="ListLabel841" w:customStyle="1">
    <w:name w:val="ListLabel 841"/>
    <w:qFormat w:val="1"/>
    <w:rsid w:val="00D07D64"/>
    <w:rPr>
      <w:rFonts w:cs="Symbol"/>
      <w:lang w:bidi="ar-SA" w:eastAsia="en-US" w:val="en-US"/>
    </w:rPr>
  </w:style>
  <w:style w:type="character" w:styleId="ListLabel842" w:customStyle="1">
    <w:name w:val="ListLabel 842"/>
    <w:qFormat w:val="1"/>
    <w:rsid w:val="00D07D64"/>
    <w:rPr>
      <w:rFonts w:cs="Symbol"/>
      <w:lang w:bidi="ar-SA" w:eastAsia="en-US" w:val="en-US"/>
    </w:rPr>
  </w:style>
  <w:style w:type="character" w:styleId="ListLabel843" w:customStyle="1">
    <w:name w:val="ListLabel 843"/>
    <w:qFormat w:val="1"/>
    <w:rsid w:val="00D07D64"/>
    <w:rPr>
      <w:rFonts w:cs="Symbol"/>
      <w:lang w:bidi="ar-SA" w:eastAsia="en-US" w:val="en-US"/>
    </w:rPr>
  </w:style>
  <w:style w:type="character" w:styleId="ListLabel844" w:customStyle="1">
    <w:name w:val="ListLabel 844"/>
    <w:qFormat w:val="1"/>
    <w:rsid w:val="00D07D64"/>
    <w:rPr>
      <w:rFonts w:cs="Symbol"/>
      <w:lang w:bidi="ar-SA" w:eastAsia="en-US" w:val="en-US"/>
    </w:rPr>
  </w:style>
  <w:style w:type="character" w:styleId="ListLabel845" w:customStyle="1">
    <w:name w:val="ListLabel 845"/>
    <w:qFormat w:val="1"/>
    <w:rsid w:val="00D07D64"/>
    <w:rPr>
      <w:rFonts w:cs="Symbol"/>
      <w:lang w:bidi="ar-SA" w:eastAsia="en-US" w:val="en-US"/>
    </w:rPr>
  </w:style>
  <w:style w:type="character" w:styleId="ListLabel846" w:customStyle="1">
    <w:name w:val="ListLabel 846"/>
    <w:qFormat w:val="1"/>
    <w:rsid w:val="00D07D64"/>
    <w:rPr>
      <w:rFonts w:cs="Symbol"/>
      <w:lang w:bidi="ar-SA" w:eastAsia="en-US" w:val="en-US"/>
    </w:rPr>
  </w:style>
  <w:style w:type="character" w:styleId="ListLabel847" w:customStyle="1">
    <w:name w:val="ListLabel 847"/>
    <w:qFormat w:val="1"/>
    <w:rsid w:val="00D07D64"/>
    <w:rPr>
      <w:rFonts w:cs="Symbol"/>
      <w:lang w:bidi="ar-SA" w:eastAsia="en-US" w:val="en-US"/>
    </w:rPr>
  </w:style>
  <w:style w:type="character" w:styleId="ListLabel848" w:customStyle="1">
    <w:name w:val="ListLabel 848"/>
    <w:qFormat w:val="1"/>
    <w:rsid w:val="00D07D64"/>
    <w:rPr>
      <w:rFonts w:cs="Symbol"/>
      <w:lang w:bidi="ar-SA" w:eastAsia="en-US" w:val="en-US"/>
    </w:rPr>
  </w:style>
  <w:style w:type="character" w:styleId="ListLabel849" w:customStyle="1">
    <w:name w:val="ListLabel 849"/>
    <w:qFormat w:val="1"/>
    <w:rsid w:val="00D07D64"/>
    <w:rPr>
      <w:rFonts w:cs="Arial"/>
      <w:w w:val="100"/>
      <w:sz w:val="24"/>
      <w:szCs w:val="24"/>
      <w:lang w:bidi="ar-SA" w:eastAsia="en-US" w:val="en-US"/>
    </w:rPr>
  </w:style>
  <w:style w:type="character" w:styleId="ListLabel850" w:customStyle="1">
    <w:name w:val="ListLabel 850"/>
    <w:qFormat w:val="1"/>
    <w:rsid w:val="00D07D64"/>
    <w:rPr>
      <w:rFonts w:cs="Symbol"/>
      <w:lang w:bidi="ar-SA" w:eastAsia="en-US" w:val="en-US"/>
    </w:rPr>
  </w:style>
  <w:style w:type="character" w:styleId="ListLabel851" w:customStyle="1">
    <w:name w:val="ListLabel 851"/>
    <w:qFormat w:val="1"/>
    <w:rsid w:val="00D07D64"/>
    <w:rPr>
      <w:rFonts w:cs="Symbol"/>
      <w:lang w:bidi="ar-SA" w:eastAsia="en-US" w:val="en-US"/>
    </w:rPr>
  </w:style>
  <w:style w:type="character" w:styleId="ListLabel852" w:customStyle="1">
    <w:name w:val="ListLabel 852"/>
    <w:qFormat w:val="1"/>
    <w:rsid w:val="00D07D64"/>
    <w:rPr>
      <w:rFonts w:cs="Symbol"/>
      <w:lang w:bidi="ar-SA" w:eastAsia="en-US" w:val="en-US"/>
    </w:rPr>
  </w:style>
  <w:style w:type="character" w:styleId="ListLabel853" w:customStyle="1">
    <w:name w:val="ListLabel 853"/>
    <w:qFormat w:val="1"/>
    <w:rsid w:val="00D07D64"/>
    <w:rPr>
      <w:rFonts w:cs="Symbol"/>
      <w:lang w:bidi="ar-SA" w:eastAsia="en-US" w:val="en-US"/>
    </w:rPr>
  </w:style>
  <w:style w:type="character" w:styleId="ListLabel854" w:customStyle="1">
    <w:name w:val="ListLabel 854"/>
    <w:qFormat w:val="1"/>
    <w:rsid w:val="00D07D64"/>
    <w:rPr>
      <w:rFonts w:cs="Symbol"/>
      <w:lang w:bidi="ar-SA" w:eastAsia="en-US" w:val="en-US"/>
    </w:rPr>
  </w:style>
  <w:style w:type="character" w:styleId="ListLabel855" w:customStyle="1">
    <w:name w:val="ListLabel 855"/>
    <w:qFormat w:val="1"/>
    <w:rsid w:val="00D07D64"/>
    <w:rPr>
      <w:rFonts w:cs="Symbol"/>
      <w:lang w:bidi="ar-SA" w:eastAsia="en-US" w:val="en-US"/>
    </w:rPr>
  </w:style>
  <w:style w:type="character" w:styleId="ListLabel856" w:customStyle="1">
    <w:name w:val="ListLabel 856"/>
    <w:qFormat w:val="1"/>
    <w:rsid w:val="00D07D64"/>
    <w:rPr>
      <w:rFonts w:cs="Symbol"/>
      <w:lang w:bidi="ar-SA" w:eastAsia="en-US" w:val="en-US"/>
    </w:rPr>
  </w:style>
  <w:style w:type="character" w:styleId="ListLabel857" w:customStyle="1">
    <w:name w:val="ListLabel 857"/>
    <w:qFormat w:val="1"/>
    <w:rsid w:val="00D07D64"/>
    <w:rPr>
      <w:rFonts w:cs="Symbol"/>
      <w:lang w:bidi="ar-SA" w:eastAsia="en-US" w:val="en-US"/>
    </w:rPr>
  </w:style>
  <w:style w:type="character" w:styleId="ListLabel858" w:customStyle="1">
    <w:name w:val="ListLabel 858"/>
    <w:qFormat w:val="1"/>
    <w:rsid w:val="00D07D64"/>
    <w:rPr>
      <w:rFonts w:ascii="Calibri" w:cs="Arial" w:hAnsi="Calibri"/>
      <w:w w:val="100"/>
      <w:sz w:val="24"/>
      <w:szCs w:val="24"/>
      <w:lang w:bidi="ar-SA" w:eastAsia="en-US" w:val="en-US"/>
    </w:rPr>
  </w:style>
  <w:style w:type="character" w:styleId="ListLabel859" w:customStyle="1">
    <w:name w:val="ListLabel 859"/>
    <w:qFormat w:val="1"/>
    <w:rsid w:val="00D07D64"/>
    <w:rPr>
      <w:rFonts w:cs="Symbol"/>
      <w:lang w:bidi="ar-SA" w:eastAsia="en-US" w:val="en-US"/>
    </w:rPr>
  </w:style>
  <w:style w:type="character" w:styleId="ListLabel860" w:customStyle="1">
    <w:name w:val="ListLabel 860"/>
    <w:qFormat w:val="1"/>
    <w:rsid w:val="00D07D64"/>
    <w:rPr>
      <w:rFonts w:cs="Symbol"/>
      <w:lang w:bidi="ar-SA" w:eastAsia="en-US" w:val="en-US"/>
    </w:rPr>
  </w:style>
  <w:style w:type="character" w:styleId="ListLabel861" w:customStyle="1">
    <w:name w:val="ListLabel 861"/>
    <w:qFormat w:val="1"/>
    <w:rsid w:val="00D07D64"/>
    <w:rPr>
      <w:rFonts w:cs="Symbol"/>
      <w:lang w:bidi="ar-SA" w:eastAsia="en-US" w:val="en-US"/>
    </w:rPr>
  </w:style>
  <w:style w:type="character" w:styleId="ListLabel862" w:customStyle="1">
    <w:name w:val="ListLabel 862"/>
    <w:qFormat w:val="1"/>
    <w:rsid w:val="00D07D64"/>
    <w:rPr>
      <w:rFonts w:cs="Symbol"/>
      <w:lang w:bidi="ar-SA" w:eastAsia="en-US" w:val="en-US"/>
    </w:rPr>
  </w:style>
  <w:style w:type="character" w:styleId="ListLabel863" w:customStyle="1">
    <w:name w:val="ListLabel 863"/>
    <w:qFormat w:val="1"/>
    <w:rsid w:val="00D07D64"/>
    <w:rPr>
      <w:rFonts w:cs="Symbol"/>
      <w:lang w:bidi="ar-SA" w:eastAsia="en-US" w:val="en-US"/>
    </w:rPr>
  </w:style>
  <w:style w:type="character" w:styleId="ListLabel864" w:customStyle="1">
    <w:name w:val="ListLabel 864"/>
    <w:qFormat w:val="1"/>
    <w:rsid w:val="00D07D64"/>
    <w:rPr>
      <w:rFonts w:cs="Symbol"/>
      <w:lang w:bidi="ar-SA" w:eastAsia="en-US" w:val="en-US"/>
    </w:rPr>
  </w:style>
  <w:style w:type="character" w:styleId="ListLabel865" w:customStyle="1">
    <w:name w:val="ListLabel 865"/>
    <w:qFormat w:val="1"/>
    <w:rsid w:val="00D07D64"/>
    <w:rPr>
      <w:rFonts w:cs="Symbol"/>
      <w:lang w:bidi="ar-SA" w:eastAsia="en-US" w:val="en-US"/>
    </w:rPr>
  </w:style>
  <w:style w:type="character" w:styleId="ListLabel866" w:customStyle="1">
    <w:name w:val="ListLabel 866"/>
    <w:qFormat w:val="1"/>
    <w:rsid w:val="00D07D64"/>
    <w:rPr>
      <w:rFonts w:cs="Symbol"/>
      <w:lang w:bidi="ar-SA" w:eastAsia="en-US" w:val="en-US"/>
    </w:rPr>
  </w:style>
  <w:style w:type="character" w:styleId="ListLabel867" w:customStyle="1">
    <w:name w:val="ListLabel 867"/>
    <w:qFormat w:val="1"/>
    <w:rsid w:val="00D07D64"/>
    <w:rPr>
      <w:rFonts w:ascii="Arial" w:cs="Wingdings" w:hAnsi="Arial"/>
      <w:spacing w:val="-15"/>
      <w:w w:val="100"/>
      <w:sz w:val="24"/>
      <w:lang w:bidi="ar-SA" w:eastAsia="en-US" w:val="en-US"/>
    </w:rPr>
  </w:style>
  <w:style w:type="character" w:styleId="ListLabel868" w:customStyle="1">
    <w:name w:val="ListLabel 868"/>
    <w:qFormat w:val="1"/>
    <w:rsid w:val="00D07D64"/>
    <w:rPr>
      <w:rFonts w:cs="Symbol"/>
      <w:lang w:bidi="ar-SA" w:eastAsia="en-US" w:val="en-US"/>
    </w:rPr>
  </w:style>
  <w:style w:type="character" w:styleId="ListLabel869" w:customStyle="1">
    <w:name w:val="ListLabel 869"/>
    <w:qFormat w:val="1"/>
    <w:rsid w:val="00D07D64"/>
    <w:rPr>
      <w:rFonts w:cs="Symbol"/>
      <w:lang w:bidi="ar-SA" w:eastAsia="en-US" w:val="en-US"/>
    </w:rPr>
  </w:style>
  <w:style w:type="character" w:styleId="ListLabel870" w:customStyle="1">
    <w:name w:val="ListLabel 870"/>
    <w:qFormat w:val="1"/>
    <w:rsid w:val="00D07D64"/>
    <w:rPr>
      <w:rFonts w:cs="Symbol"/>
      <w:lang w:bidi="ar-SA" w:eastAsia="en-US" w:val="en-US"/>
    </w:rPr>
  </w:style>
  <w:style w:type="character" w:styleId="ListLabel871" w:customStyle="1">
    <w:name w:val="ListLabel 871"/>
    <w:qFormat w:val="1"/>
    <w:rsid w:val="00D07D64"/>
    <w:rPr>
      <w:rFonts w:cs="Symbol"/>
      <w:lang w:bidi="ar-SA" w:eastAsia="en-US" w:val="en-US"/>
    </w:rPr>
  </w:style>
  <w:style w:type="character" w:styleId="ListLabel872" w:customStyle="1">
    <w:name w:val="ListLabel 872"/>
    <w:qFormat w:val="1"/>
    <w:rsid w:val="00D07D64"/>
    <w:rPr>
      <w:rFonts w:cs="Symbol"/>
      <w:lang w:bidi="ar-SA" w:eastAsia="en-US" w:val="en-US"/>
    </w:rPr>
  </w:style>
  <w:style w:type="character" w:styleId="ListLabel873" w:customStyle="1">
    <w:name w:val="ListLabel 873"/>
    <w:qFormat w:val="1"/>
    <w:rsid w:val="00D07D64"/>
    <w:rPr>
      <w:rFonts w:cs="Symbol"/>
      <w:lang w:bidi="ar-SA" w:eastAsia="en-US" w:val="en-US"/>
    </w:rPr>
  </w:style>
  <w:style w:type="character" w:styleId="ListLabel874" w:customStyle="1">
    <w:name w:val="ListLabel 874"/>
    <w:qFormat w:val="1"/>
    <w:rsid w:val="00D07D64"/>
    <w:rPr>
      <w:rFonts w:cs="Symbol"/>
      <w:lang w:bidi="ar-SA" w:eastAsia="en-US" w:val="en-US"/>
    </w:rPr>
  </w:style>
  <w:style w:type="character" w:styleId="ListLabel875" w:customStyle="1">
    <w:name w:val="ListLabel 875"/>
    <w:qFormat w:val="1"/>
    <w:rsid w:val="00D07D64"/>
    <w:rPr>
      <w:rFonts w:cs="Symbol"/>
      <w:lang w:bidi="ar-SA" w:eastAsia="en-US" w:val="en-US"/>
    </w:rPr>
  </w:style>
  <w:style w:type="character" w:styleId="ListLabel876" w:customStyle="1">
    <w:name w:val="ListLabel 876"/>
    <w:qFormat w:val="1"/>
    <w:rsid w:val="00D07D64"/>
    <w:rPr>
      <w:rFonts w:cs="Symbol"/>
      <w:b w:val="1"/>
    </w:rPr>
  </w:style>
  <w:style w:type="character" w:styleId="ListLabel877" w:customStyle="1">
    <w:name w:val="ListLabel 877"/>
    <w:qFormat w:val="1"/>
    <w:rsid w:val="00D07D64"/>
    <w:rPr>
      <w:rFonts w:cs="Courier New"/>
    </w:rPr>
  </w:style>
  <w:style w:type="character" w:styleId="ListLabel878" w:customStyle="1">
    <w:name w:val="ListLabel 878"/>
    <w:qFormat w:val="1"/>
    <w:rsid w:val="00D07D64"/>
    <w:rPr>
      <w:rFonts w:cs="Wingdings"/>
    </w:rPr>
  </w:style>
  <w:style w:type="character" w:styleId="ListLabel879" w:customStyle="1">
    <w:name w:val="ListLabel 879"/>
    <w:qFormat w:val="1"/>
    <w:rsid w:val="00D07D64"/>
    <w:rPr>
      <w:rFonts w:cs="Symbol"/>
    </w:rPr>
  </w:style>
  <w:style w:type="character" w:styleId="ListLabel880" w:customStyle="1">
    <w:name w:val="ListLabel 880"/>
    <w:qFormat w:val="1"/>
    <w:rsid w:val="00D07D64"/>
    <w:rPr>
      <w:rFonts w:cs="Courier New"/>
    </w:rPr>
  </w:style>
  <w:style w:type="character" w:styleId="ListLabel881" w:customStyle="1">
    <w:name w:val="ListLabel 881"/>
    <w:qFormat w:val="1"/>
    <w:rsid w:val="00D07D64"/>
    <w:rPr>
      <w:rFonts w:cs="Wingdings"/>
    </w:rPr>
  </w:style>
  <w:style w:type="character" w:styleId="ListLabel882" w:customStyle="1">
    <w:name w:val="ListLabel 882"/>
    <w:qFormat w:val="1"/>
    <w:rsid w:val="00D07D64"/>
    <w:rPr>
      <w:rFonts w:cs="Symbol"/>
    </w:rPr>
  </w:style>
  <w:style w:type="character" w:styleId="ListLabel883" w:customStyle="1">
    <w:name w:val="ListLabel 883"/>
    <w:qFormat w:val="1"/>
    <w:rsid w:val="00D07D64"/>
    <w:rPr>
      <w:rFonts w:cs="Courier New"/>
    </w:rPr>
  </w:style>
  <w:style w:type="character" w:styleId="ListLabel884" w:customStyle="1">
    <w:name w:val="ListLabel 884"/>
    <w:qFormat w:val="1"/>
    <w:rsid w:val="00D07D64"/>
    <w:rPr>
      <w:rFonts w:cs="Wingdings"/>
    </w:rPr>
  </w:style>
  <w:style w:type="character" w:styleId="ListLabel885" w:customStyle="1">
    <w:name w:val="ListLabel 885"/>
    <w:qFormat w:val="1"/>
    <w:rsid w:val="00D07D64"/>
  </w:style>
  <w:style w:type="character" w:styleId="ListLabel886" w:customStyle="1">
    <w:name w:val="ListLabel 886"/>
    <w:qFormat w:val="1"/>
    <w:rsid w:val="00D07D64"/>
  </w:style>
  <w:style w:type="character" w:styleId="ListLabel887" w:customStyle="1">
    <w:name w:val="ListLabel 887"/>
    <w:qFormat w:val="1"/>
    <w:rsid w:val="00D07D64"/>
    <w:rPr>
      <w:rFonts w:ascii="Calibri" w:cs="Arial" w:hAnsi="Calibri"/>
      <w:w w:val="100"/>
      <w:sz w:val="24"/>
      <w:szCs w:val="24"/>
      <w:lang w:bidi="ar-SA" w:eastAsia="en-US" w:val="en-US"/>
    </w:rPr>
  </w:style>
  <w:style w:type="character" w:styleId="ListLabel888" w:customStyle="1">
    <w:name w:val="ListLabel 888"/>
    <w:qFormat w:val="1"/>
    <w:rsid w:val="00D07D64"/>
    <w:rPr>
      <w:rFonts w:cs="Symbol"/>
      <w:lang w:bidi="ar-SA" w:eastAsia="en-US" w:val="en-US"/>
    </w:rPr>
  </w:style>
  <w:style w:type="character" w:styleId="ListLabel889" w:customStyle="1">
    <w:name w:val="ListLabel 889"/>
    <w:qFormat w:val="1"/>
    <w:rsid w:val="00D07D64"/>
    <w:rPr>
      <w:rFonts w:cs="Symbol"/>
      <w:lang w:bidi="ar-SA" w:eastAsia="en-US" w:val="en-US"/>
    </w:rPr>
  </w:style>
  <w:style w:type="character" w:styleId="ListLabel890" w:customStyle="1">
    <w:name w:val="ListLabel 890"/>
    <w:qFormat w:val="1"/>
    <w:rsid w:val="00D07D64"/>
    <w:rPr>
      <w:rFonts w:cs="Symbol"/>
      <w:lang w:bidi="ar-SA" w:eastAsia="en-US" w:val="en-US"/>
    </w:rPr>
  </w:style>
  <w:style w:type="character" w:styleId="ListLabel891" w:customStyle="1">
    <w:name w:val="ListLabel 891"/>
    <w:qFormat w:val="1"/>
    <w:rsid w:val="00D07D64"/>
    <w:rPr>
      <w:rFonts w:cs="Symbol"/>
      <w:lang w:bidi="ar-SA" w:eastAsia="en-US" w:val="en-US"/>
    </w:rPr>
  </w:style>
  <w:style w:type="character" w:styleId="ListLabel892" w:customStyle="1">
    <w:name w:val="ListLabel 892"/>
    <w:qFormat w:val="1"/>
    <w:rsid w:val="00D07D64"/>
    <w:rPr>
      <w:rFonts w:cs="Symbol"/>
      <w:lang w:bidi="ar-SA" w:eastAsia="en-US" w:val="en-US"/>
    </w:rPr>
  </w:style>
  <w:style w:type="character" w:styleId="ListLabel893" w:customStyle="1">
    <w:name w:val="ListLabel 893"/>
    <w:qFormat w:val="1"/>
    <w:rsid w:val="00D07D64"/>
    <w:rPr>
      <w:rFonts w:cs="Symbol"/>
      <w:lang w:bidi="ar-SA" w:eastAsia="en-US" w:val="en-US"/>
    </w:rPr>
  </w:style>
  <w:style w:type="character" w:styleId="ListLabel894" w:customStyle="1">
    <w:name w:val="ListLabel 894"/>
    <w:qFormat w:val="1"/>
    <w:rsid w:val="00D07D64"/>
    <w:rPr>
      <w:rFonts w:cs="Symbol"/>
      <w:lang w:bidi="ar-SA" w:eastAsia="en-US" w:val="en-US"/>
    </w:rPr>
  </w:style>
  <w:style w:type="character" w:styleId="ListLabel895" w:customStyle="1">
    <w:name w:val="ListLabel 895"/>
    <w:qFormat w:val="1"/>
    <w:rsid w:val="00D07D64"/>
    <w:rPr>
      <w:rFonts w:cs="Symbol"/>
      <w:lang w:bidi="ar-SA" w:eastAsia="en-US" w:val="en-US"/>
    </w:rPr>
  </w:style>
  <w:style w:type="character" w:styleId="ListLabel896" w:customStyle="1">
    <w:name w:val="ListLabel 896"/>
    <w:qFormat w:val="1"/>
    <w:rsid w:val="00D07D64"/>
    <w:rPr>
      <w:rFonts w:ascii="Calibri" w:cs="Arial" w:hAnsi="Calibri"/>
      <w:w w:val="100"/>
      <w:sz w:val="24"/>
      <w:szCs w:val="24"/>
      <w:lang w:bidi="ar-SA" w:eastAsia="en-US" w:val="en-US"/>
    </w:rPr>
  </w:style>
  <w:style w:type="character" w:styleId="ListLabel897" w:customStyle="1">
    <w:name w:val="ListLabel 897"/>
    <w:qFormat w:val="1"/>
    <w:rsid w:val="00D07D64"/>
    <w:rPr>
      <w:rFonts w:cs="Symbol"/>
      <w:lang w:bidi="ar-SA" w:eastAsia="en-US" w:val="en-US"/>
    </w:rPr>
  </w:style>
  <w:style w:type="character" w:styleId="ListLabel898" w:customStyle="1">
    <w:name w:val="ListLabel 898"/>
    <w:qFormat w:val="1"/>
    <w:rsid w:val="00D07D64"/>
    <w:rPr>
      <w:rFonts w:cs="Symbol"/>
      <w:lang w:bidi="ar-SA" w:eastAsia="en-US" w:val="en-US"/>
    </w:rPr>
  </w:style>
  <w:style w:type="character" w:styleId="ListLabel899" w:customStyle="1">
    <w:name w:val="ListLabel 899"/>
    <w:qFormat w:val="1"/>
    <w:rsid w:val="00D07D64"/>
    <w:rPr>
      <w:rFonts w:cs="Symbol"/>
      <w:lang w:bidi="ar-SA" w:eastAsia="en-US" w:val="en-US"/>
    </w:rPr>
  </w:style>
  <w:style w:type="character" w:styleId="ListLabel900" w:customStyle="1">
    <w:name w:val="ListLabel 900"/>
    <w:qFormat w:val="1"/>
    <w:rsid w:val="00D07D64"/>
    <w:rPr>
      <w:rFonts w:cs="Symbol"/>
      <w:lang w:bidi="ar-SA" w:eastAsia="en-US" w:val="en-US"/>
    </w:rPr>
  </w:style>
  <w:style w:type="character" w:styleId="ListLabel901" w:customStyle="1">
    <w:name w:val="ListLabel 901"/>
    <w:qFormat w:val="1"/>
    <w:rsid w:val="00D07D64"/>
    <w:rPr>
      <w:rFonts w:cs="Symbol"/>
      <w:lang w:bidi="ar-SA" w:eastAsia="en-US" w:val="en-US"/>
    </w:rPr>
  </w:style>
  <w:style w:type="character" w:styleId="ListLabel902" w:customStyle="1">
    <w:name w:val="ListLabel 902"/>
    <w:qFormat w:val="1"/>
    <w:rsid w:val="00D07D64"/>
    <w:rPr>
      <w:rFonts w:cs="Symbol"/>
      <w:lang w:bidi="ar-SA" w:eastAsia="en-US" w:val="en-US"/>
    </w:rPr>
  </w:style>
  <w:style w:type="character" w:styleId="ListLabel903" w:customStyle="1">
    <w:name w:val="ListLabel 903"/>
    <w:qFormat w:val="1"/>
    <w:rsid w:val="00D07D64"/>
    <w:rPr>
      <w:rFonts w:cs="Symbol"/>
      <w:lang w:bidi="ar-SA" w:eastAsia="en-US" w:val="en-US"/>
    </w:rPr>
  </w:style>
  <w:style w:type="character" w:styleId="ListLabel904" w:customStyle="1">
    <w:name w:val="ListLabel 904"/>
    <w:qFormat w:val="1"/>
    <w:rsid w:val="00D07D64"/>
    <w:rPr>
      <w:rFonts w:cs="Symbol"/>
      <w:lang w:bidi="ar-SA" w:eastAsia="en-US" w:val="en-US"/>
    </w:rPr>
  </w:style>
  <w:style w:type="character" w:styleId="ListLabel905" w:customStyle="1">
    <w:name w:val="ListLabel 905"/>
    <w:qFormat w:val="1"/>
    <w:rsid w:val="00D07D64"/>
    <w:rPr>
      <w:rFonts w:cs="Arial"/>
      <w:w w:val="100"/>
      <w:sz w:val="24"/>
      <w:szCs w:val="24"/>
      <w:lang w:bidi="ar-SA" w:eastAsia="en-US" w:val="en-US"/>
    </w:rPr>
  </w:style>
  <w:style w:type="character" w:styleId="ListLabel906" w:customStyle="1">
    <w:name w:val="ListLabel 906"/>
    <w:qFormat w:val="1"/>
    <w:rsid w:val="00D07D64"/>
    <w:rPr>
      <w:rFonts w:cs="Symbol"/>
      <w:lang w:bidi="ar-SA" w:eastAsia="en-US" w:val="en-US"/>
    </w:rPr>
  </w:style>
  <w:style w:type="character" w:styleId="ListLabel907" w:customStyle="1">
    <w:name w:val="ListLabel 907"/>
    <w:qFormat w:val="1"/>
    <w:rsid w:val="00D07D64"/>
    <w:rPr>
      <w:rFonts w:cs="Symbol"/>
      <w:lang w:bidi="ar-SA" w:eastAsia="en-US" w:val="en-US"/>
    </w:rPr>
  </w:style>
  <w:style w:type="character" w:styleId="ListLabel908" w:customStyle="1">
    <w:name w:val="ListLabel 908"/>
    <w:qFormat w:val="1"/>
    <w:rsid w:val="00D07D64"/>
    <w:rPr>
      <w:rFonts w:cs="Symbol"/>
      <w:lang w:bidi="ar-SA" w:eastAsia="en-US" w:val="en-US"/>
    </w:rPr>
  </w:style>
  <w:style w:type="character" w:styleId="ListLabel909" w:customStyle="1">
    <w:name w:val="ListLabel 909"/>
    <w:qFormat w:val="1"/>
    <w:rsid w:val="00D07D64"/>
    <w:rPr>
      <w:rFonts w:cs="Symbol"/>
      <w:lang w:bidi="ar-SA" w:eastAsia="en-US" w:val="en-US"/>
    </w:rPr>
  </w:style>
  <w:style w:type="character" w:styleId="ListLabel910" w:customStyle="1">
    <w:name w:val="ListLabel 910"/>
    <w:qFormat w:val="1"/>
    <w:rsid w:val="00D07D64"/>
    <w:rPr>
      <w:rFonts w:cs="Symbol"/>
      <w:lang w:bidi="ar-SA" w:eastAsia="en-US" w:val="en-US"/>
    </w:rPr>
  </w:style>
  <w:style w:type="character" w:styleId="ListLabel911" w:customStyle="1">
    <w:name w:val="ListLabel 911"/>
    <w:qFormat w:val="1"/>
    <w:rsid w:val="00D07D64"/>
    <w:rPr>
      <w:rFonts w:cs="Symbol"/>
      <w:lang w:bidi="ar-SA" w:eastAsia="en-US" w:val="en-US"/>
    </w:rPr>
  </w:style>
  <w:style w:type="character" w:styleId="ListLabel912" w:customStyle="1">
    <w:name w:val="ListLabel 912"/>
    <w:qFormat w:val="1"/>
    <w:rsid w:val="00D07D64"/>
    <w:rPr>
      <w:rFonts w:cs="Symbol"/>
      <w:lang w:bidi="ar-SA" w:eastAsia="en-US" w:val="en-US"/>
    </w:rPr>
  </w:style>
  <w:style w:type="character" w:styleId="ListLabel913" w:customStyle="1">
    <w:name w:val="ListLabel 913"/>
    <w:qFormat w:val="1"/>
    <w:rsid w:val="00D07D64"/>
    <w:rPr>
      <w:rFonts w:cs="Symbol"/>
      <w:lang w:bidi="ar-SA" w:eastAsia="en-US" w:val="en-US"/>
    </w:rPr>
  </w:style>
  <w:style w:type="character" w:styleId="ListLabel914" w:customStyle="1">
    <w:name w:val="ListLabel 914"/>
    <w:qFormat w:val="1"/>
    <w:rsid w:val="00D07D64"/>
    <w:rPr>
      <w:rFonts w:cs="Arial"/>
      <w:w w:val="100"/>
      <w:sz w:val="24"/>
      <w:szCs w:val="24"/>
      <w:lang w:bidi="ar-SA" w:eastAsia="en-US" w:val="en-US"/>
    </w:rPr>
  </w:style>
  <w:style w:type="character" w:styleId="ListLabel915" w:customStyle="1">
    <w:name w:val="ListLabel 915"/>
    <w:qFormat w:val="1"/>
    <w:rsid w:val="00D07D64"/>
    <w:rPr>
      <w:rFonts w:cs="Symbol"/>
      <w:lang w:bidi="ar-SA" w:eastAsia="en-US" w:val="en-US"/>
    </w:rPr>
  </w:style>
  <w:style w:type="character" w:styleId="ListLabel916" w:customStyle="1">
    <w:name w:val="ListLabel 916"/>
    <w:qFormat w:val="1"/>
    <w:rsid w:val="00D07D64"/>
    <w:rPr>
      <w:rFonts w:cs="Symbol"/>
      <w:lang w:bidi="ar-SA" w:eastAsia="en-US" w:val="en-US"/>
    </w:rPr>
  </w:style>
  <w:style w:type="character" w:styleId="ListLabel917" w:customStyle="1">
    <w:name w:val="ListLabel 917"/>
    <w:qFormat w:val="1"/>
    <w:rsid w:val="00D07D64"/>
    <w:rPr>
      <w:rFonts w:cs="Symbol"/>
      <w:lang w:bidi="ar-SA" w:eastAsia="en-US" w:val="en-US"/>
    </w:rPr>
  </w:style>
  <w:style w:type="character" w:styleId="ListLabel918" w:customStyle="1">
    <w:name w:val="ListLabel 918"/>
    <w:qFormat w:val="1"/>
    <w:rsid w:val="00D07D64"/>
    <w:rPr>
      <w:rFonts w:cs="Symbol"/>
      <w:lang w:bidi="ar-SA" w:eastAsia="en-US" w:val="en-US"/>
    </w:rPr>
  </w:style>
  <w:style w:type="character" w:styleId="ListLabel919" w:customStyle="1">
    <w:name w:val="ListLabel 919"/>
    <w:qFormat w:val="1"/>
    <w:rsid w:val="00D07D64"/>
    <w:rPr>
      <w:rFonts w:cs="Symbol"/>
      <w:lang w:bidi="ar-SA" w:eastAsia="en-US" w:val="en-US"/>
    </w:rPr>
  </w:style>
  <w:style w:type="character" w:styleId="ListLabel920" w:customStyle="1">
    <w:name w:val="ListLabel 920"/>
    <w:qFormat w:val="1"/>
    <w:rsid w:val="00D07D64"/>
    <w:rPr>
      <w:rFonts w:cs="Symbol"/>
      <w:lang w:bidi="ar-SA" w:eastAsia="en-US" w:val="en-US"/>
    </w:rPr>
  </w:style>
  <w:style w:type="character" w:styleId="ListLabel921" w:customStyle="1">
    <w:name w:val="ListLabel 921"/>
    <w:qFormat w:val="1"/>
    <w:rsid w:val="00D07D64"/>
    <w:rPr>
      <w:rFonts w:cs="Symbol"/>
      <w:lang w:bidi="ar-SA" w:eastAsia="en-US" w:val="en-US"/>
    </w:rPr>
  </w:style>
  <w:style w:type="character" w:styleId="ListLabel922" w:customStyle="1">
    <w:name w:val="ListLabel 922"/>
    <w:qFormat w:val="1"/>
    <w:rsid w:val="00D07D64"/>
    <w:rPr>
      <w:rFonts w:cs="Symbol"/>
      <w:lang w:bidi="ar-SA" w:eastAsia="en-US" w:val="en-US"/>
    </w:rPr>
  </w:style>
  <w:style w:type="character" w:styleId="ListLabel923" w:customStyle="1">
    <w:name w:val="ListLabel 923"/>
    <w:qFormat w:val="1"/>
    <w:rsid w:val="00D07D64"/>
    <w:rPr>
      <w:rFonts w:cs="Arial"/>
      <w:w w:val="100"/>
      <w:sz w:val="24"/>
      <w:szCs w:val="24"/>
      <w:lang w:bidi="ar-SA" w:eastAsia="en-US" w:val="en-US"/>
    </w:rPr>
  </w:style>
  <w:style w:type="character" w:styleId="ListLabel924" w:customStyle="1">
    <w:name w:val="ListLabel 924"/>
    <w:qFormat w:val="1"/>
    <w:rsid w:val="00D07D64"/>
    <w:rPr>
      <w:rFonts w:cs="Symbol"/>
      <w:lang w:bidi="ar-SA" w:eastAsia="en-US" w:val="en-US"/>
    </w:rPr>
  </w:style>
  <w:style w:type="character" w:styleId="ListLabel925" w:customStyle="1">
    <w:name w:val="ListLabel 925"/>
    <w:qFormat w:val="1"/>
    <w:rsid w:val="00D07D64"/>
    <w:rPr>
      <w:rFonts w:cs="Symbol"/>
      <w:lang w:bidi="ar-SA" w:eastAsia="en-US" w:val="en-US"/>
    </w:rPr>
  </w:style>
  <w:style w:type="character" w:styleId="ListLabel926" w:customStyle="1">
    <w:name w:val="ListLabel 926"/>
    <w:qFormat w:val="1"/>
    <w:rsid w:val="00D07D64"/>
    <w:rPr>
      <w:rFonts w:cs="Symbol"/>
      <w:lang w:bidi="ar-SA" w:eastAsia="en-US" w:val="en-US"/>
    </w:rPr>
  </w:style>
  <w:style w:type="character" w:styleId="ListLabel927" w:customStyle="1">
    <w:name w:val="ListLabel 927"/>
    <w:qFormat w:val="1"/>
    <w:rsid w:val="00D07D64"/>
    <w:rPr>
      <w:rFonts w:cs="Symbol"/>
      <w:lang w:bidi="ar-SA" w:eastAsia="en-US" w:val="en-US"/>
    </w:rPr>
  </w:style>
  <w:style w:type="character" w:styleId="ListLabel928" w:customStyle="1">
    <w:name w:val="ListLabel 928"/>
    <w:qFormat w:val="1"/>
    <w:rsid w:val="00D07D64"/>
    <w:rPr>
      <w:rFonts w:cs="Symbol"/>
      <w:lang w:bidi="ar-SA" w:eastAsia="en-US" w:val="en-US"/>
    </w:rPr>
  </w:style>
  <w:style w:type="character" w:styleId="ListLabel929" w:customStyle="1">
    <w:name w:val="ListLabel 929"/>
    <w:qFormat w:val="1"/>
    <w:rsid w:val="00D07D64"/>
    <w:rPr>
      <w:rFonts w:cs="Symbol"/>
      <w:lang w:bidi="ar-SA" w:eastAsia="en-US" w:val="en-US"/>
    </w:rPr>
  </w:style>
  <w:style w:type="character" w:styleId="ListLabel930" w:customStyle="1">
    <w:name w:val="ListLabel 930"/>
    <w:qFormat w:val="1"/>
    <w:rsid w:val="00D07D64"/>
    <w:rPr>
      <w:rFonts w:cs="Symbol"/>
      <w:lang w:bidi="ar-SA" w:eastAsia="en-US" w:val="en-US"/>
    </w:rPr>
  </w:style>
  <w:style w:type="character" w:styleId="ListLabel931" w:customStyle="1">
    <w:name w:val="ListLabel 931"/>
    <w:qFormat w:val="1"/>
    <w:rsid w:val="00D07D64"/>
    <w:rPr>
      <w:rFonts w:cs="Symbol"/>
      <w:lang w:bidi="ar-SA" w:eastAsia="en-US" w:val="en-US"/>
    </w:rPr>
  </w:style>
  <w:style w:type="character" w:styleId="ListLabel932" w:customStyle="1">
    <w:name w:val="ListLabel 932"/>
    <w:qFormat w:val="1"/>
    <w:rsid w:val="00D07D64"/>
    <w:rPr>
      <w:rFonts w:cs="Arial"/>
      <w:w w:val="100"/>
      <w:sz w:val="24"/>
      <w:szCs w:val="24"/>
      <w:lang w:bidi="ar-SA" w:eastAsia="en-US" w:val="en-US"/>
    </w:rPr>
  </w:style>
  <w:style w:type="character" w:styleId="ListLabel933" w:customStyle="1">
    <w:name w:val="ListLabel 933"/>
    <w:qFormat w:val="1"/>
    <w:rsid w:val="00D07D64"/>
    <w:rPr>
      <w:rFonts w:cs="Symbol"/>
      <w:lang w:bidi="ar-SA" w:eastAsia="en-US" w:val="en-US"/>
    </w:rPr>
  </w:style>
  <w:style w:type="character" w:styleId="ListLabel934" w:customStyle="1">
    <w:name w:val="ListLabel 934"/>
    <w:qFormat w:val="1"/>
    <w:rsid w:val="00D07D64"/>
    <w:rPr>
      <w:rFonts w:cs="Symbol"/>
      <w:lang w:bidi="ar-SA" w:eastAsia="en-US" w:val="en-US"/>
    </w:rPr>
  </w:style>
  <w:style w:type="character" w:styleId="ListLabel935" w:customStyle="1">
    <w:name w:val="ListLabel 935"/>
    <w:qFormat w:val="1"/>
    <w:rsid w:val="00D07D64"/>
    <w:rPr>
      <w:rFonts w:cs="Symbol"/>
      <w:lang w:bidi="ar-SA" w:eastAsia="en-US" w:val="en-US"/>
    </w:rPr>
  </w:style>
  <w:style w:type="character" w:styleId="ListLabel936" w:customStyle="1">
    <w:name w:val="ListLabel 936"/>
    <w:qFormat w:val="1"/>
    <w:rsid w:val="00D07D64"/>
    <w:rPr>
      <w:rFonts w:cs="Symbol"/>
      <w:lang w:bidi="ar-SA" w:eastAsia="en-US" w:val="en-US"/>
    </w:rPr>
  </w:style>
  <w:style w:type="character" w:styleId="ListLabel937" w:customStyle="1">
    <w:name w:val="ListLabel 937"/>
    <w:qFormat w:val="1"/>
    <w:rsid w:val="00D07D64"/>
    <w:rPr>
      <w:rFonts w:cs="Symbol"/>
      <w:lang w:bidi="ar-SA" w:eastAsia="en-US" w:val="en-US"/>
    </w:rPr>
  </w:style>
  <w:style w:type="character" w:styleId="ListLabel938" w:customStyle="1">
    <w:name w:val="ListLabel 938"/>
    <w:qFormat w:val="1"/>
    <w:rsid w:val="00D07D64"/>
    <w:rPr>
      <w:rFonts w:cs="Symbol"/>
      <w:lang w:bidi="ar-SA" w:eastAsia="en-US" w:val="en-US"/>
    </w:rPr>
  </w:style>
  <w:style w:type="character" w:styleId="ListLabel939" w:customStyle="1">
    <w:name w:val="ListLabel 939"/>
    <w:qFormat w:val="1"/>
    <w:rsid w:val="00D07D64"/>
    <w:rPr>
      <w:rFonts w:cs="Symbol"/>
      <w:lang w:bidi="ar-SA" w:eastAsia="en-US" w:val="en-US"/>
    </w:rPr>
  </w:style>
  <w:style w:type="character" w:styleId="ListLabel940" w:customStyle="1">
    <w:name w:val="ListLabel 940"/>
    <w:qFormat w:val="1"/>
    <w:rsid w:val="00D07D64"/>
    <w:rPr>
      <w:rFonts w:cs="Symbol"/>
      <w:lang w:bidi="ar-SA" w:eastAsia="en-US" w:val="en-US"/>
    </w:rPr>
  </w:style>
  <w:style w:type="character" w:styleId="ListLabel941" w:customStyle="1">
    <w:name w:val="ListLabel 941"/>
    <w:qFormat w:val="1"/>
    <w:rsid w:val="00D07D64"/>
    <w:rPr>
      <w:rFonts w:cs="Arial"/>
      <w:w w:val="100"/>
      <w:sz w:val="24"/>
      <w:szCs w:val="24"/>
      <w:lang w:bidi="ar-SA" w:eastAsia="en-US" w:val="en-US"/>
    </w:rPr>
  </w:style>
  <w:style w:type="character" w:styleId="ListLabel942" w:customStyle="1">
    <w:name w:val="ListLabel 942"/>
    <w:qFormat w:val="1"/>
    <w:rsid w:val="00D07D64"/>
    <w:rPr>
      <w:rFonts w:cs="Symbol"/>
      <w:lang w:bidi="ar-SA" w:eastAsia="en-US" w:val="en-US"/>
    </w:rPr>
  </w:style>
  <w:style w:type="character" w:styleId="ListLabel943" w:customStyle="1">
    <w:name w:val="ListLabel 943"/>
    <w:qFormat w:val="1"/>
    <w:rsid w:val="00D07D64"/>
    <w:rPr>
      <w:rFonts w:cs="Symbol"/>
      <w:lang w:bidi="ar-SA" w:eastAsia="en-US" w:val="en-US"/>
    </w:rPr>
  </w:style>
  <w:style w:type="character" w:styleId="ListLabel944" w:customStyle="1">
    <w:name w:val="ListLabel 944"/>
    <w:qFormat w:val="1"/>
    <w:rsid w:val="00D07D64"/>
    <w:rPr>
      <w:rFonts w:cs="Symbol"/>
      <w:lang w:bidi="ar-SA" w:eastAsia="en-US" w:val="en-US"/>
    </w:rPr>
  </w:style>
  <w:style w:type="character" w:styleId="ListLabel945" w:customStyle="1">
    <w:name w:val="ListLabel 945"/>
    <w:qFormat w:val="1"/>
    <w:rsid w:val="00D07D64"/>
    <w:rPr>
      <w:rFonts w:cs="Symbol"/>
      <w:lang w:bidi="ar-SA" w:eastAsia="en-US" w:val="en-US"/>
    </w:rPr>
  </w:style>
  <w:style w:type="character" w:styleId="ListLabel946" w:customStyle="1">
    <w:name w:val="ListLabel 946"/>
    <w:qFormat w:val="1"/>
    <w:rsid w:val="00D07D64"/>
    <w:rPr>
      <w:rFonts w:cs="Symbol"/>
      <w:lang w:bidi="ar-SA" w:eastAsia="en-US" w:val="en-US"/>
    </w:rPr>
  </w:style>
  <w:style w:type="character" w:styleId="ListLabel947" w:customStyle="1">
    <w:name w:val="ListLabel 947"/>
    <w:qFormat w:val="1"/>
    <w:rsid w:val="00D07D64"/>
    <w:rPr>
      <w:rFonts w:cs="Symbol"/>
      <w:lang w:bidi="ar-SA" w:eastAsia="en-US" w:val="en-US"/>
    </w:rPr>
  </w:style>
  <w:style w:type="character" w:styleId="ListLabel948" w:customStyle="1">
    <w:name w:val="ListLabel 948"/>
    <w:qFormat w:val="1"/>
    <w:rsid w:val="00D07D64"/>
    <w:rPr>
      <w:rFonts w:cs="Symbol"/>
      <w:lang w:bidi="ar-SA" w:eastAsia="en-US" w:val="en-US"/>
    </w:rPr>
  </w:style>
  <w:style w:type="character" w:styleId="ListLabel949" w:customStyle="1">
    <w:name w:val="ListLabel 949"/>
    <w:qFormat w:val="1"/>
    <w:rsid w:val="00D07D64"/>
    <w:rPr>
      <w:rFonts w:cs="Symbol"/>
      <w:lang w:bidi="ar-SA" w:eastAsia="en-US" w:val="en-US"/>
    </w:rPr>
  </w:style>
  <w:style w:type="character" w:styleId="ListLabel950" w:customStyle="1">
    <w:name w:val="ListLabel 950"/>
    <w:qFormat w:val="1"/>
    <w:rsid w:val="00D07D64"/>
    <w:rPr>
      <w:rFonts w:cs="Arial"/>
      <w:w w:val="100"/>
      <w:sz w:val="24"/>
      <w:szCs w:val="24"/>
      <w:lang w:bidi="ar-SA" w:eastAsia="en-US" w:val="en-US"/>
    </w:rPr>
  </w:style>
  <w:style w:type="character" w:styleId="ListLabel951" w:customStyle="1">
    <w:name w:val="ListLabel 951"/>
    <w:qFormat w:val="1"/>
    <w:rsid w:val="00D07D64"/>
    <w:rPr>
      <w:rFonts w:cs="Symbol"/>
      <w:lang w:bidi="ar-SA" w:eastAsia="en-US" w:val="en-US"/>
    </w:rPr>
  </w:style>
  <w:style w:type="character" w:styleId="ListLabel952" w:customStyle="1">
    <w:name w:val="ListLabel 952"/>
    <w:qFormat w:val="1"/>
    <w:rsid w:val="00D07D64"/>
    <w:rPr>
      <w:rFonts w:cs="Symbol"/>
      <w:lang w:bidi="ar-SA" w:eastAsia="en-US" w:val="en-US"/>
    </w:rPr>
  </w:style>
  <w:style w:type="character" w:styleId="ListLabel953" w:customStyle="1">
    <w:name w:val="ListLabel 953"/>
    <w:qFormat w:val="1"/>
    <w:rsid w:val="00D07D64"/>
    <w:rPr>
      <w:rFonts w:cs="Symbol"/>
      <w:lang w:bidi="ar-SA" w:eastAsia="en-US" w:val="en-US"/>
    </w:rPr>
  </w:style>
  <w:style w:type="character" w:styleId="ListLabel954" w:customStyle="1">
    <w:name w:val="ListLabel 954"/>
    <w:qFormat w:val="1"/>
    <w:rsid w:val="00D07D64"/>
    <w:rPr>
      <w:rFonts w:cs="Symbol"/>
      <w:lang w:bidi="ar-SA" w:eastAsia="en-US" w:val="en-US"/>
    </w:rPr>
  </w:style>
  <w:style w:type="character" w:styleId="ListLabel955" w:customStyle="1">
    <w:name w:val="ListLabel 955"/>
    <w:qFormat w:val="1"/>
    <w:rsid w:val="00D07D64"/>
    <w:rPr>
      <w:rFonts w:cs="Symbol"/>
      <w:lang w:bidi="ar-SA" w:eastAsia="en-US" w:val="en-US"/>
    </w:rPr>
  </w:style>
  <w:style w:type="character" w:styleId="ListLabel956" w:customStyle="1">
    <w:name w:val="ListLabel 956"/>
    <w:qFormat w:val="1"/>
    <w:rsid w:val="00D07D64"/>
    <w:rPr>
      <w:rFonts w:cs="Symbol"/>
      <w:lang w:bidi="ar-SA" w:eastAsia="en-US" w:val="en-US"/>
    </w:rPr>
  </w:style>
  <w:style w:type="character" w:styleId="ListLabel957" w:customStyle="1">
    <w:name w:val="ListLabel 957"/>
    <w:qFormat w:val="1"/>
    <w:rsid w:val="00D07D64"/>
    <w:rPr>
      <w:rFonts w:cs="Symbol"/>
      <w:lang w:bidi="ar-SA" w:eastAsia="en-US" w:val="en-US"/>
    </w:rPr>
  </w:style>
  <w:style w:type="character" w:styleId="ListLabel958" w:customStyle="1">
    <w:name w:val="ListLabel 958"/>
    <w:qFormat w:val="1"/>
    <w:rsid w:val="00D07D64"/>
    <w:rPr>
      <w:rFonts w:cs="Symbol"/>
      <w:lang w:bidi="ar-SA" w:eastAsia="en-US" w:val="en-US"/>
    </w:rPr>
  </w:style>
  <w:style w:type="character" w:styleId="ListLabel959" w:customStyle="1">
    <w:name w:val="ListLabel 959"/>
    <w:qFormat w:val="1"/>
    <w:rsid w:val="00D07D64"/>
    <w:rPr>
      <w:rFonts w:cs="Arial"/>
      <w:w w:val="100"/>
      <w:sz w:val="24"/>
      <w:szCs w:val="24"/>
      <w:lang w:bidi="ar-SA" w:eastAsia="en-US" w:val="en-US"/>
    </w:rPr>
  </w:style>
  <w:style w:type="character" w:styleId="ListLabel960" w:customStyle="1">
    <w:name w:val="ListLabel 960"/>
    <w:qFormat w:val="1"/>
    <w:rsid w:val="00D07D64"/>
    <w:rPr>
      <w:rFonts w:cs="Symbol"/>
      <w:lang w:bidi="ar-SA" w:eastAsia="en-US" w:val="en-US"/>
    </w:rPr>
  </w:style>
  <w:style w:type="character" w:styleId="ListLabel961" w:customStyle="1">
    <w:name w:val="ListLabel 961"/>
    <w:qFormat w:val="1"/>
    <w:rsid w:val="00D07D64"/>
    <w:rPr>
      <w:rFonts w:cs="Symbol"/>
      <w:lang w:bidi="ar-SA" w:eastAsia="en-US" w:val="en-US"/>
    </w:rPr>
  </w:style>
  <w:style w:type="character" w:styleId="ListLabel962" w:customStyle="1">
    <w:name w:val="ListLabel 962"/>
    <w:qFormat w:val="1"/>
    <w:rsid w:val="00D07D64"/>
    <w:rPr>
      <w:rFonts w:cs="Symbol"/>
      <w:lang w:bidi="ar-SA" w:eastAsia="en-US" w:val="en-US"/>
    </w:rPr>
  </w:style>
  <w:style w:type="character" w:styleId="ListLabel963" w:customStyle="1">
    <w:name w:val="ListLabel 963"/>
    <w:qFormat w:val="1"/>
    <w:rsid w:val="00D07D64"/>
    <w:rPr>
      <w:rFonts w:cs="Symbol"/>
      <w:lang w:bidi="ar-SA" w:eastAsia="en-US" w:val="en-US"/>
    </w:rPr>
  </w:style>
  <w:style w:type="character" w:styleId="ListLabel964" w:customStyle="1">
    <w:name w:val="ListLabel 964"/>
    <w:qFormat w:val="1"/>
    <w:rsid w:val="00D07D64"/>
    <w:rPr>
      <w:rFonts w:cs="Symbol"/>
      <w:lang w:bidi="ar-SA" w:eastAsia="en-US" w:val="en-US"/>
    </w:rPr>
  </w:style>
  <w:style w:type="character" w:styleId="ListLabel965" w:customStyle="1">
    <w:name w:val="ListLabel 965"/>
    <w:qFormat w:val="1"/>
    <w:rsid w:val="00D07D64"/>
    <w:rPr>
      <w:rFonts w:cs="Symbol"/>
      <w:lang w:bidi="ar-SA" w:eastAsia="en-US" w:val="en-US"/>
    </w:rPr>
  </w:style>
  <w:style w:type="character" w:styleId="ListLabel966" w:customStyle="1">
    <w:name w:val="ListLabel 966"/>
    <w:qFormat w:val="1"/>
    <w:rsid w:val="00D07D64"/>
    <w:rPr>
      <w:rFonts w:cs="Symbol"/>
      <w:lang w:bidi="ar-SA" w:eastAsia="en-US" w:val="en-US"/>
    </w:rPr>
  </w:style>
  <w:style w:type="character" w:styleId="ListLabel967" w:customStyle="1">
    <w:name w:val="ListLabel 967"/>
    <w:qFormat w:val="1"/>
    <w:rsid w:val="00D07D64"/>
    <w:rPr>
      <w:rFonts w:cs="Symbol"/>
      <w:lang w:bidi="ar-SA" w:eastAsia="en-US" w:val="en-US"/>
    </w:rPr>
  </w:style>
  <w:style w:type="character" w:styleId="ListLabel968" w:customStyle="1">
    <w:name w:val="ListLabel 968"/>
    <w:qFormat w:val="1"/>
    <w:rsid w:val="00D07D64"/>
    <w:rPr>
      <w:rFonts w:cs="Arial"/>
      <w:w w:val="100"/>
      <w:sz w:val="24"/>
      <w:szCs w:val="24"/>
      <w:lang w:bidi="ar-SA" w:eastAsia="en-US" w:val="en-US"/>
    </w:rPr>
  </w:style>
  <w:style w:type="character" w:styleId="ListLabel969" w:customStyle="1">
    <w:name w:val="ListLabel 969"/>
    <w:qFormat w:val="1"/>
    <w:rsid w:val="00D07D64"/>
    <w:rPr>
      <w:rFonts w:cs="Symbol"/>
      <w:lang w:bidi="ar-SA" w:eastAsia="en-US" w:val="en-US"/>
    </w:rPr>
  </w:style>
  <w:style w:type="character" w:styleId="ListLabel970" w:customStyle="1">
    <w:name w:val="ListLabel 970"/>
    <w:qFormat w:val="1"/>
    <w:rsid w:val="00D07D64"/>
    <w:rPr>
      <w:rFonts w:cs="Symbol"/>
      <w:lang w:bidi="ar-SA" w:eastAsia="en-US" w:val="en-US"/>
    </w:rPr>
  </w:style>
  <w:style w:type="character" w:styleId="ListLabel971" w:customStyle="1">
    <w:name w:val="ListLabel 971"/>
    <w:qFormat w:val="1"/>
    <w:rsid w:val="00D07D64"/>
    <w:rPr>
      <w:rFonts w:cs="Symbol"/>
      <w:lang w:bidi="ar-SA" w:eastAsia="en-US" w:val="en-US"/>
    </w:rPr>
  </w:style>
  <w:style w:type="character" w:styleId="ListLabel972" w:customStyle="1">
    <w:name w:val="ListLabel 972"/>
    <w:qFormat w:val="1"/>
    <w:rsid w:val="00D07D64"/>
    <w:rPr>
      <w:rFonts w:cs="Symbol"/>
      <w:lang w:bidi="ar-SA" w:eastAsia="en-US" w:val="en-US"/>
    </w:rPr>
  </w:style>
  <w:style w:type="character" w:styleId="ListLabel973" w:customStyle="1">
    <w:name w:val="ListLabel 973"/>
    <w:qFormat w:val="1"/>
    <w:rsid w:val="00D07D64"/>
    <w:rPr>
      <w:rFonts w:cs="Symbol"/>
      <w:lang w:bidi="ar-SA" w:eastAsia="en-US" w:val="en-US"/>
    </w:rPr>
  </w:style>
  <w:style w:type="character" w:styleId="ListLabel974" w:customStyle="1">
    <w:name w:val="ListLabel 974"/>
    <w:qFormat w:val="1"/>
    <w:rsid w:val="00D07D64"/>
    <w:rPr>
      <w:rFonts w:cs="Symbol"/>
      <w:lang w:bidi="ar-SA" w:eastAsia="en-US" w:val="en-US"/>
    </w:rPr>
  </w:style>
  <w:style w:type="character" w:styleId="ListLabel975" w:customStyle="1">
    <w:name w:val="ListLabel 975"/>
    <w:qFormat w:val="1"/>
    <w:rsid w:val="00D07D64"/>
    <w:rPr>
      <w:rFonts w:cs="Symbol"/>
      <w:lang w:bidi="ar-SA" w:eastAsia="en-US" w:val="en-US"/>
    </w:rPr>
  </w:style>
  <w:style w:type="character" w:styleId="ListLabel976" w:customStyle="1">
    <w:name w:val="ListLabel 976"/>
    <w:qFormat w:val="1"/>
    <w:rsid w:val="00D07D64"/>
    <w:rPr>
      <w:rFonts w:cs="Symbol"/>
      <w:lang w:bidi="ar-SA" w:eastAsia="en-US" w:val="en-US"/>
    </w:rPr>
  </w:style>
  <w:style w:type="character" w:styleId="ListLabel977" w:customStyle="1">
    <w:name w:val="ListLabel 977"/>
    <w:qFormat w:val="1"/>
    <w:rsid w:val="00D07D64"/>
    <w:rPr>
      <w:rFonts w:cs="Arial"/>
      <w:w w:val="100"/>
      <w:sz w:val="24"/>
      <w:szCs w:val="24"/>
      <w:lang w:bidi="ar-SA" w:eastAsia="en-US" w:val="en-US"/>
    </w:rPr>
  </w:style>
  <w:style w:type="character" w:styleId="ListLabel978" w:customStyle="1">
    <w:name w:val="ListLabel 978"/>
    <w:qFormat w:val="1"/>
    <w:rsid w:val="00D07D64"/>
    <w:rPr>
      <w:rFonts w:cs="Symbol"/>
      <w:lang w:bidi="ar-SA" w:eastAsia="en-US" w:val="en-US"/>
    </w:rPr>
  </w:style>
  <w:style w:type="character" w:styleId="ListLabel979" w:customStyle="1">
    <w:name w:val="ListLabel 979"/>
    <w:qFormat w:val="1"/>
    <w:rsid w:val="00D07D64"/>
    <w:rPr>
      <w:rFonts w:cs="Symbol"/>
      <w:lang w:bidi="ar-SA" w:eastAsia="en-US" w:val="en-US"/>
    </w:rPr>
  </w:style>
  <w:style w:type="character" w:styleId="ListLabel980" w:customStyle="1">
    <w:name w:val="ListLabel 980"/>
    <w:qFormat w:val="1"/>
    <w:rsid w:val="00D07D64"/>
    <w:rPr>
      <w:rFonts w:cs="Symbol"/>
      <w:lang w:bidi="ar-SA" w:eastAsia="en-US" w:val="en-US"/>
    </w:rPr>
  </w:style>
  <w:style w:type="character" w:styleId="ListLabel981" w:customStyle="1">
    <w:name w:val="ListLabel 981"/>
    <w:qFormat w:val="1"/>
    <w:rsid w:val="00D07D64"/>
    <w:rPr>
      <w:rFonts w:cs="Symbol"/>
      <w:lang w:bidi="ar-SA" w:eastAsia="en-US" w:val="en-US"/>
    </w:rPr>
  </w:style>
  <w:style w:type="character" w:styleId="ListLabel982" w:customStyle="1">
    <w:name w:val="ListLabel 982"/>
    <w:qFormat w:val="1"/>
    <w:rsid w:val="00D07D64"/>
    <w:rPr>
      <w:rFonts w:cs="Symbol"/>
      <w:lang w:bidi="ar-SA" w:eastAsia="en-US" w:val="en-US"/>
    </w:rPr>
  </w:style>
  <w:style w:type="character" w:styleId="ListLabel983" w:customStyle="1">
    <w:name w:val="ListLabel 983"/>
    <w:qFormat w:val="1"/>
    <w:rsid w:val="00D07D64"/>
    <w:rPr>
      <w:rFonts w:cs="Symbol"/>
      <w:lang w:bidi="ar-SA" w:eastAsia="en-US" w:val="en-US"/>
    </w:rPr>
  </w:style>
  <w:style w:type="character" w:styleId="ListLabel984" w:customStyle="1">
    <w:name w:val="ListLabel 984"/>
    <w:qFormat w:val="1"/>
    <w:rsid w:val="00D07D64"/>
    <w:rPr>
      <w:rFonts w:cs="Symbol"/>
      <w:lang w:bidi="ar-SA" w:eastAsia="en-US" w:val="en-US"/>
    </w:rPr>
  </w:style>
  <w:style w:type="character" w:styleId="ListLabel985" w:customStyle="1">
    <w:name w:val="ListLabel 985"/>
    <w:qFormat w:val="1"/>
    <w:rsid w:val="00D07D64"/>
    <w:rPr>
      <w:rFonts w:cs="Symbol"/>
      <w:lang w:bidi="ar-SA" w:eastAsia="en-US" w:val="en-US"/>
    </w:rPr>
  </w:style>
  <w:style w:type="character" w:styleId="ListLabel986" w:customStyle="1">
    <w:name w:val="ListLabel 986"/>
    <w:qFormat w:val="1"/>
    <w:rsid w:val="00D07D64"/>
    <w:rPr>
      <w:rFonts w:cs="Arial"/>
      <w:w w:val="100"/>
      <w:sz w:val="24"/>
      <w:szCs w:val="24"/>
      <w:lang w:bidi="ar-SA" w:eastAsia="en-US" w:val="en-US"/>
    </w:rPr>
  </w:style>
  <w:style w:type="character" w:styleId="ListLabel987" w:customStyle="1">
    <w:name w:val="ListLabel 987"/>
    <w:qFormat w:val="1"/>
    <w:rsid w:val="00D07D64"/>
    <w:rPr>
      <w:rFonts w:cs="Symbol"/>
      <w:lang w:bidi="ar-SA" w:eastAsia="en-US" w:val="en-US"/>
    </w:rPr>
  </w:style>
  <w:style w:type="character" w:styleId="ListLabel988" w:customStyle="1">
    <w:name w:val="ListLabel 988"/>
    <w:qFormat w:val="1"/>
    <w:rsid w:val="00D07D64"/>
    <w:rPr>
      <w:rFonts w:cs="Symbol"/>
      <w:lang w:bidi="ar-SA" w:eastAsia="en-US" w:val="en-US"/>
    </w:rPr>
  </w:style>
  <w:style w:type="character" w:styleId="ListLabel989" w:customStyle="1">
    <w:name w:val="ListLabel 989"/>
    <w:qFormat w:val="1"/>
    <w:rsid w:val="00D07D64"/>
    <w:rPr>
      <w:rFonts w:cs="Symbol"/>
      <w:lang w:bidi="ar-SA" w:eastAsia="en-US" w:val="en-US"/>
    </w:rPr>
  </w:style>
  <w:style w:type="character" w:styleId="ListLabel990" w:customStyle="1">
    <w:name w:val="ListLabel 990"/>
    <w:qFormat w:val="1"/>
    <w:rsid w:val="00D07D64"/>
    <w:rPr>
      <w:rFonts w:cs="Symbol"/>
      <w:lang w:bidi="ar-SA" w:eastAsia="en-US" w:val="en-US"/>
    </w:rPr>
  </w:style>
  <w:style w:type="character" w:styleId="ListLabel991" w:customStyle="1">
    <w:name w:val="ListLabel 991"/>
    <w:qFormat w:val="1"/>
    <w:rsid w:val="00D07D64"/>
    <w:rPr>
      <w:rFonts w:cs="Symbol"/>
      <w:lang w:bidi="ar-SA" w:eastAsia="en-US" w:val="en-US"/>
    </w:rPr>
  </w:style>
  <w:style w:type="character" w:styleId="ListLabel992" w:customStyle="1">
    <w:name w:val="ListLabel 992"/>
    <w:qFormat w:val="1"/>
    <w:rsid w:val="00D07D64"/>
    <w:rPr>
      <w:rFonts w:cs="Symbol"/>
      <w:lang w:bidi="ar-SA" w:eastAsia="en-US" w:val="en-US"/>
    </w:rPr>
  </w:style>
  <w:style w:type="character" w:styleId="ListLabel993" w:customStyle="1">
    <w:name w:val="ListLabel 993"/>
    <w:qFormat w:val="1"/>
    <w:rsid w:val="00D07D64"/>
    <w:rPr>
      <w:rFonts w:cs="Symbol"/>
      <w:lang w:bidi="ar-SA" w:eastAsia="en-US" w:val="en-US"/>
    </w:rPr>
  </w:style>
  <w:style w:type="character" w:styleId="ListLabel994" w:customStyle="1">
    <w:name w:val="ListLabel 994"/>
    <w:qFormat w:val="1"/>
    <w:rsid w:val="00D07D64"/>
    <w:rPr>
      <w:rFonts w:cs="Symbol"/>
      <w:lang w:bidi="ar-SA" w:eastAsia="en-US" w:val="en-US"/>
    </w:rPr>
  </w:style>
  <w:style w:type="character" w:styleId="ListLabel995" w:customStyle="1">
    <w:name w:val="ListLabel 995"/>
    <w:qFormat w:val="1"/>
    <w:rsid w:val="00D07D64"/>
    <w:rPr>
      <w:rFonts w:cs="Arial"/>
      <w:w w:val="100"/>
      <w:sz w:val="24"/>
      <w:szCs w:val="24"/>
      <w:lang w:bidi="ar-SA" w:eastAsia="en-US" w:val="en-US"/>
    </w:rPr>
  </w:style>
  <w:style w:type="character" w:styleId="ListLabel996" w:customStyle="1">
    <w:name w:val="ListLabel 996"/>
    <w:qFormat w:val="1"/>
    <w:rsid w:val="00D07D64"/>
    <w:rPr>
      <w:rFonts w:cs="Symbol"/>
      <w:lang w:bidi="ar-SA" w:eastAsia="en-US" w:val="en-US"/>
    </w:rPr>
  </w:style>
  <w:style w:type="character" w:styleId="ListLabel997" w:customStyle="1">
    <w:name w:val="ListLabel 997"/>
    <w:qFormat w:val="1"/>
    <w:rsid w:val="00D07D64"/>
    <w:rPr>
      <w:rFonts w:cs="Symbol"/>
      <w:lang w:bidi="ar-SA" w:eastAsia="en-US" w:val="en-US"/>
    </w:rPr>
  </w:style>
  <w:style w:type="character" w:styleId="ListLabel998" w:customStyle="1">
    <w:name w:val="ListLabel 998"/>
    <w:qFormat w:val="1"/>
    <w:rsid w:val="00D07D64"/>
    <w:rPr>
      <w:rFonts w:cs="Symbol"/>
      <w:lang w:bidi="ar-SA" w:eastAsia="en-US" w:val="en-US"/>
    </w:rPr>
  </w:style>
  <w:style w:type="character" w:styleId="ListLabel999" w:customStyle="1">
    <w:name w:val="ListLabel 999"/>
    <w:qFormat w:val="1"/>
    <w:rsid w:val="00D07D64"/>
    <w:rPr>
      <w:rFonts w:cs="Symbol"/>
      <w:lang w:bidi="ar-SA" w:eastAsia="en-US" w:val="en-US"/>
    </w:rPr>
  </w:style>
  <w:style w:type="character" w:styleId="ListLabel1000" w:customStyle="1">
    <w:name w:val="ListLabel 1000"/>
    <w:qFormat w:val="1"/>
    <w:rsid w:val="00D07D64"/>
    <w:rPr>
      <w:rFonts w:cs="Symbol"/>
      <w:lang w:bidi="ar-SA" w:eastAsia="en-US" w:val="en-US"/>
    </w:rPr>
  </w:style>
  <w:style w:type="character" w:styleId="ListLabel1001" w:customStyle="1">
    <w:name w:val="ListLabel 1001"/>
    <w:qFormat w:val="1"/>
    <w:rsid w:val="00D07D64"/>
    <w:rPr>
      <w:rFonts w:cs="Symbol"/>
      <w:lang w:bidi="ar-SA" w:eastAsia="en-US" w:val="en-US"/>
    </w:rPr>
  </w:style>
  <w:style w:type="character" w:styleId="ListLabel1002" w:customStyle="1">
    <w:name w:val="ListLabel 1002"/>
    <w:qFormat w:val="1"/>
    <w:rsid w:val="00D07D64"/>
    <w:rPr>
      <w:rFonts w:cs="Symbol"/>
      <w:lang w:bidi="ar-SA" w:eastAsia="en-US" w:val="en-US"/>
    </w:rPr>
  </w:style>
  <w:style w:type="character" w:styleId="ListLabel1003" w:customStyle="1">
    <w:name w:val="ListLabel 1003"/>
    <w:qFormat w:val="1"/>
    <w:rsid w:val="00D07D64"/>
    <w:rPr>
      <w:rFonts w:cs="Symbol"/>
      <w:lang w:bidi="ar-SA" w:eastAsia="en-US" w:val="en-US"/>
    </w:rPr>
  </w:style>
  <w:style w:type="character" w:styleId="ListLabel1004" w:customStyle="1">
    <w:name w:val="ListLabel 1004"/>
    <w:qFormat w:val="1"/>
    <w:rsid w:val="00D07D64"/>
    <w:rPr>
      <w:rFonts w:cs="Arial"/>
      <w:w w:val="100"/>
      <w:sz w:val="24"/>
      <w:szCs w:val="24"/>
      <w:lang w:bidi="ar-SA" w:eastAsia="en-US" w:val="en-US"/>
    </w:rPr>
  </w:style>
  <w:style w:type="character" w:styleId="ListLabel1005" w:customStyle="1">
    <w:name w:val="ListLabel 1005"/>
    <w:qFormat w:val="1"/>
    <w:rsid w:val="00D07D64"/>
    <w:rPr>
      <w:rFonts w:cs="Symbol"/>
      <w:lang w:bidi="ar-SA" w:eastAsia="en-US" w:val="en-US"/>
    </w:rPr>
  </w:style>
  <w:style w:type="character" w:styleId="ListLabel1006" w:customStyle="1">
    <w:name w:val="ListLabel 1006"/>
    <w:qFormat w:val="1"/>
    <w:rsid w:val="00D07D64"/>
    <w:rPr>
      <w:rFonts w:cs="Symbol"/>
      <w:lang w:bidi="ar-SA" w:eastAsia="en-US" w:val="en-US"/>
    </w:rPr>
  </w:style>
  <w:style w:type="character" w:styleId="ListLabel1007" w:customStyle="1">
    <w:name w:val="ListLabel 1007"/>
    <w:qFormat w:val="1"/>
    <w:rsid w:val="00D07D64"/>
    <w:rPr>
      <w:rFonts w:cs="Symbol"/>
      <w:lang w:bidi="ar-SA" w:eastAsia="en-US" w:val="en-US"/>
    </w:rPr>
  </w:style>
  <w:style w:type="character" w:styleId="ListLabel1008" w:customStyle="1">
    <w:name w:val="ListLabel 1008"/>
    <w:qFormat w:val="1"/>
    <w:rsid w:val="00D07D64"/>
    <w:rPr>
      <w:rFonts w:cs="Symbol"/>
      <w:lang w:bidi="ar-SA" w:eastAsia="en-US" w:val="en-US"/>
    </w:rPr>
  </w:style>
  <w:style w:type="character" w:styleId="ListLabel1009" w:customStyle="1">
    <w:name w:val="ListLabel 1009"/>
    <w:qFormat w:val="1"/>
    <w:rsid w:val="00D07D64"/>
    <w:rPr>
      <w:rFonts w:cs="Symbol"/>
      <w:lang w:bidi="ar-SA" w:eastAsia="en-US" w:val="en-US"/>
    </w:rPr>
  </w:style>
  <w:style w:type="character" w:styleId="ListLabel1010" w:customStyle="1">
    <w:name w:val="ListLabel 1010"/>
    <w:qFormat w:val="1"/>
    <w:rsid w:val="00D07D64"/>
    <w:rPr>
      <w:rFonts w:cs="Symbol"/>
      <w:lang w:bidi="ar-SA" w:eastAsia="en-US" w:val="en-US"/>
    </w:rPr>
  </w:style>
  <w:style w:type="character" w:styleId="ListLabel1011" w:customStyle="1">
    <w:name w:val="ListLabel 1011"/>
    <w:qFormat w:val="1"/>
    <w:rsid w:val="00D07D64"/>
    <w:rPr>
      <w:rFonts w:cs="Symbol"/>
      <w:lang w:bidi="ar-SA" w:eastAsia="en-US" w:val="en-US"/>
    </w:rPr>
  </w:style>
  <w:style w:type="character" w:styleId="ListLabel1012" w:customStyle="1">
    <w:name w:val="ListLabel 1012"/>
    <w:qFormat w:val="1"/>
    <w:rsid w:val="00D07D64"/>
    <w:rPr>
      <w:rFonts w:cs="Symbol"/>
      <w:lang w:bidi="ar-SA" w:eastAsia="en-US" w:val="en-US"/>
    </w:rPr>
  </w:style>
  <w:style w:type="character" w:styleId="ListLabel1013" w:customStyle="1">
    <w:name w:val="ListLabel 1013"/>
    <w:qFormat w:val="1"/>
    <w:rsid w:val="00D07D64"/>
    <w:rPr>
      <w:rFonts w:cs="Arial"/>
      <w:w w:val="100"/>
      <w:sz w:val="24"/>
      <w:szCs w:val="24"/>
      <w:lang w:bidi="ar-SA" w:eastAsia="en-US" w:val="en-US"/>
    </w:rPr>
  </w:style>
  <w:style w:type="character" w:styleId="ListLabel1014" w:customStyle="1">
    <w:name w:val="ListLabel 1014"/>
    <w:qFormat w:val="1"/>
    <w:rsid w:val="00D07D64"/>
    <w:rPr>
      <w:rFonts w:cs="Symbol"/>
      <w:lang w:bidi="ar-SA" w:eastAsia="en-US" w:val="en-US"/>
    </w:rPr>
  </w:style>
  <w:style w:type="character" w:styleId="ListLabel1015" w:customStyle="1">
    <w:name w:val="ListLabel 1015"/>
    <w:qFormat w:val="1"/>
    <w:rsid w:val="00D07D64"/>
    <w:rPr>
      <w:rFonts w:cs="Symbol"/>
      <w:lang w:bidi="ar-SA" w:eastAsia="en-US" w:val="en-US"/>
    </w:rPr>
  </w:style>
  <w:style w:type="character" w:styleId="ListLabel1016" w:customStyle="1">
    <w:name w:val="ListLabel 1016"/>
    <w:qFormat w:val="1"/>
    <w:rsid w:val="00D07D64"/>
    <w:rPr>
      <w:rFonts w:cs="Symbol"/>
      <w:lang w:bidi="ar-SA" w:eastAsia="en-US" w:val="en-US"/>
    </w:rPr>
  </w:style>
  <w:style w:type="character" w:styleId="ListLabel1017" w:customStyle="1">
    <w:name w:val="ListLabel 1017"/>
    <w:qFormat w:val="1"/>
    <w:rsid w:val="00D07D64"/>
    <w:rPr>
      <w:rFonts w:cs="Symbol"/>
      <w:lang w:bidi="ar-SA" w:eastAsia="en-US" w:val="en-US"/>
    </w:rPr>
  </w:style>
  <w:style w:type="character" w:styleId="ListLabel1018" w:customStyle="1">
    <w:name w:val="ListLabel 1018"/>
    <w:qFormat w:val="1"/>
    <w:rsid w:val="00D07D64"/>
    <w:rPr>
      <w:rFonts w:cs="Symbol"/>
      <w:lang w:bidi="ar-SA" w:eastAsia="en-US" w:val="en-US"/>
    </w:rPr>
  </w:style>
  <w:style w:type="character" w:styleId="ListLabel1019" w:customStyle="1">
    <w:name w:val="ListLabel 1019"/>
    <w:qFormat w:val="1"/>
    <w:rsid w:val="00D07D64"/>
    <w:rPr>
      <w:rFonts w:cs="Symbol"/>
      <w:lang w:bidi="ar-SA" w:eastAsia="en-US" w:val="en-US"/>
    </w:rPr>
  </w:style>
  <w:style w:type="character" w:styleId="ListLabel1020" w:customStyle="1">
    <w:name w:val="ListLabel 1020"/>
    <w:qFormat w:val="1"/>
    <w:rsid w:val="00D07D64"/>
    <w:rPr>
      <w:rFonts w:cs="Symbol"/>
      <w:lang w:bidi="ar-SA" w:eastAsia="en-US" w:val="en-US"/>
    </w:rPr>
  </w:style>
  <w:style w:type="character" w:styleId="ListLabel1021" w:customStyle="1">
    <w:name w:val="ListLabel 1021"/>
    <w:qFormat w:val="1"/>
    <w:rsid w:val="00D07D64"/>
    <w:rPr>
      <w:rFonts w:cs="Symbol"/>
      <w:lang w:bidi="ar-SA" w:eastAsia="en-US" w:val="en-US"/>
    </w:rPr>
  </w:style>
  <w:style w:type="character" w:styleId="ListLabel1022" w:customStyle="1">
    <w:name w:val="ListLabel 1022"/>
    <w:qFormat w:val="1"/>
    <w:rsid w:val="00D07D64"/>
    <w:rPr>
      <w:rFonts w:cs="Arial"/>
      <w:w w:val="100"/>
      <w:sz w:val="24"/>
      <w:szCs w:val="24"/>
      <w:lang w:bidi="ar-SA" w:eastAsia="en-US" w:val="en-US"/>
    </w:rPr>
  </w:style>
  <w:style w:type="character" w:styleId="ListLabel1023" w:customStyle="1">
    <w:name w:val="ListLabel 1023"/>
    <w:qFormat w:val="1"/>
    <w:rsid w:val="00D07D64"/>
    <w:rPr>
      <w:rFonts w:cs="Symbol"/>
      <w:lang w:bidi="ar-SA" w:eastAsia="en-US" w:val="en-US"/>
    </w:rPr>
  </w:style>
  <w:style w:type="character" w:styleId="ListLabel1024" w:customStyle="1">
    <w:name w:val="ListLabel 1024"/>
    <w:qFormat w:val="1"/>
    <w:rsid w:val="00D07D64"/>
    <w:rPr>
      <w:rFonts w:cs="Symbol"/>
      <w:lang w:bidi="ar-SA" w:eastAsia="en-US" w:val="en-US"/>
    </w:rPr>
  </w:style>
  <w:style w:type="character" w:styleId="ListLabel1025" w:customStyle="1">
    <w:name w:val="ListLabel 1025"/>
    <w:qFormat w:val="1"/>
    <w:rsid w:val="00D07D64"/>
    <w:rPr>
      <w:rFonts w:cs="Symbol"/>
      <w:lang w:bidi="ar-SA" w:eastAsia="en-US" w:val="en-US"/>
    </w:rPr>
  </w:style>
  <w:style w:type="character" w:styleId="ListLabel1026" w:customStyle="1">
    <w:name w:val="ListLabel 1026"/>
    <w:qFormat w:val="1"/>
    <w:rsid w:val="00D07D64"/>
    <w:rPr>
      <w:rFonts w:cs="Symbol"/>
      <w:lang w:bidi="ar-SA" w:eastAsia="en-US" w:val="en-US"/>
    </w:rPr>
  </w:style>
  <w:style w:type="character" w:styleId="ListLabel1027" w:customStyle="1">
    <w:name w:val="ListLabel 1027"/>
    <w:qFormat w:val="1"/>
    <w:rsid w:val="00D07D64"/>
    <w:rPr>
      <w:rFonts w:cs="Symbol"/>
      <w:lang w:bidi="ar-SA" w:eastAsia="en-US" w:val="en-US"/>
    </w:rPr>
  </w:style>
  <w:style w:type="character" w:styleId="ListLabel1028" w:customStyle="1">
    <w:name w:val="ListLabel 1028"/>
    <w:qFormat w:val="1"/>
    <w:rsid w:val="00D07D64"/>
    <w:rPr>
      <w:rFonts w:cs="Symbol"/>
      <w:lang w:bidi="ar-SA" w:eastAsia="en-US" w:val="en-US"/>
    </w:rPr>
  </w:style>
  <w:style w:type="character" w:styleId="ListLabel1029" w:customStyle="1">
    <w:name w:val="ListLabel 1029"/>
    <w:qFormat w:val="1"/>
    <w:rsid w:val="00D07D64"/>
    <w:rPr>
      <w:rFonts w:cs="Symbol"/>
      <w:lang w:bidi="ar-SA" w:eastAsia="en-US" w:val="en-US"/>
    </w:rPr>
  </w:style>
  <w:style w:type="character" w:styleId="ListLabel1030" w:customStyle="1">
    <w:name w:val="ListLabel 1030"/>
    <w:qFormat w:val="1"/>
    <w:rsid w:val="00D07D64"/>
    <w:rPr>
      <w:rFonts w:cs="Symbol"/>
      <w:lang w:bidi="ar-SA" w:eastAsia="en-US" w:val="en-US"/>
    </w:rPr>
  </w:style>
  <w:style w:type="character" w:styleId="ListLabel1031" w:customStyle="1">
    <w:name w:val="ListLabel 1031"/>
    <w:qFormat w:val="1"/>
    <w:rsid w:val="00D07D64"/>
    <w:rPr>
      <w:rFonts w:ascii="Calibri" w:cs="Arial" w:hAnsi="Calibri"/>
      <w:w w:val="100"/>
      <w:sz w:val="24"/>
      <w:szCs w:val="24"/>
      <w:lang w:bidi="ar-SA" w:eastAsia="en-US" w:val="en-US"/>
    </w:rPr>
  </w:style>
  <w:style w:type="character" w:styleId="ListLabel1032" w:customStyle="1">
    <w:name w:val="ListLabel 1032"/>
    <w:qFormat w:val="1"/>
    <w:rsid w:val="00D07D64"/>
    <w:rPr>
      <w:rFonts w:cs="Symbol"/>
      <w:lang w:bidi="ar-SA" w:eastAsia="en-US" w:val="en-US"/>
    </w:rPr>
  </w:style>
  <w:style w:type="character" w:styleId="ListLabel1033" w:customStyle="1">
    <w:name w:val="ListLabel 1033"/>
    <w:qFormat w:val="1"/>
    <w:rsid w:val="00D07D64"/>
    <w:rPr>
      <w:rFonts w:cs="Symbol"/>
      <w:lang w:bidi="ar-SA" w:eastAsia="en-US" w:val="en-US"/>
    </w:rPr>
  </w:style>
  <w:style w:type="character" w:styleId="ListLabel1034" w:customStyle="1">
    <w:name w:val="ListLabel 1034"/>
    <w:qFormat w:val="1"/>
    <w:rsid w:val="00D07D64"/>
    <w:rPr>
      <w:rFonts w:cs="Symbol"/>
      <w:lang w:bidi="ar-SA" w:eastAsia="en-US" w:val="en-US"/>
    </w:rPr>
  </w:style>
  <w:style w:type="character" w:styleId="ListLabel1035" w:customStyle="1">
    <w:name w:val="ListLabel 1035"/>
    <w:qFormat w:val="1"/>
    <w:rsid w:val="00D07D64"/>
    <w:rPr>
      <w:rFonts w:cs="Symbol"/>
      <w:lang w:bidi="ar-SA" w:eastAsia="en-US" w:val="en-US"/>
    </w:rPr>
  </w:style>
  <w:style w:type="character" w:styleId="ListLabel1036" w:customStyle="1">
    <w:name w:val="ListLabel 1036"/>
    <w:qFormat w:val="1"/>
    <w:rsid w:val="00D07D64"/>
    <w:rPr>
      <w:rFonts w:cs="Symbol"/>
      <w:lang w:bidi="ar-SA" w:eastAsia="en-US" w:val="en-US"/>
    </w:rPr>
  </w:style>
  <w:style w:type="character" w:styleId="ListLabel1037" w:customStyle="1">
    <w:name w:val="ListLabel 1037"/>
    <w:qFormat w:val="1"/>
    <w:rsid w:val="00D07D64"/>
    <w:rPr>
      <w:rFonts w:cs="Symbol"/>
      <w:lang w:bidi="ar-SA" w:eastAsia="en-US" w:val="en-US"/>
    </w:rPr>
  </w:style>
  <w:style w:type="character" w:styleId="ListLabel1038" w:customStyle="1">
    <w:name w:val="ListLabel 1038"/>
    <w:qFormat w:val="1"/>
    <w:rsid w:val="00D07D64"/>
    <w:rPr>
      <w:rFonts w:cs="Symbol"/>
      <w:lang w:bidi="ar-SA" w:eastAsia="en-US" w:val="en-US"/>
    </w:rPr>
  </w:style>
  <w:style w:type="character" w:styleId="ListLabel1039" w:customStyle="1">
    <w:name w:val="ListLabel 1039"/>
    <w:qFormat w:val="1"/>
    <w:rsid w:val="00D07D64"/>
    <w:rPr>
      <w:rFonts w:cs="Symbol"/>
      <w:lang w:bidi="ar-SA" w:eastAsia="en-US" w:val="en-US"/>
    </w:rPr>
  </w:style>
  <w:style w:type="character" w:styleId="ListLabel1040" w:customStyle="1">
    <w:name w:val="ListLabel 1040"/>
    <w:qFormat w:val="1"/>
    <w:rsid w:val="00D07D64"/>
    <w:rPr>
      <w:rFonts w:ascii="Arial" w:cs="Wingdings" w:hAnsi="Arial"/>
      <w:spacing w:val="-15"/>
      <w:w w:val="100"/>
      <w:sz w:val="24"/>
      <w:lang w:bidi="ar-SA" w:eastAsia="en-US" w:val="en-US"/>
    </w:rPr>
  </w:style>
  <w:style w:type="character" w:styleId="ListLabel1041" w:customStyle="1">
    <w:name w:val="ListLabel 1041"/>
    <w:qFormat w:val="1"/>
    <w:rsid w:val="00D07D64"/>
    <w:rPr>
      <w:rFonts w:cs="Symbol"/>
      <w:lang w:bidi="ar-SA" w:eastAsia="en-US" w:val="en-US"/>
    </w:rPr>
  </w:style>
  <w:style w:type="character" w:styleId="ListLabel1042" w:customStyle="1">
    <w:name w:val="ListLabel 1042"/>
    <w:qFormat w:val="1"/>
    <w:rsid w:val="00D07D64"/>
    <w:rPr>
      <w:rFonts w:cs="Symbol"/>
      <w:lang w:bidi="ar-SA" w:eastAsia="en-US" w:val="en-US"/>
    </w:rPr>
  </w:style>
  <w:style w:type="character" w:styleId="ListLabel1043" w:customStyle="1">
    <w:name w:val="ListLabel 1043"/>
    <w:qFormat w:val="1"/>
    <w:rsid w:val="00D07D64"/>
    <w:rPr>
      <w:rFonts w:cs="Symbol"/>
      <w:lang w:bidi="ar-SA" w:eastAsia="en-US" w:val="en-US"/>
    </w:rPr>
  </w:style>
  <w:style w:type="character" w:styleId="ListLabel1044" w:customStyle="1">
    <w:name w:val="ListLabel 1044"/>
    <w:qFormat w:val="1"/>
    <w:rsid w:val="00D07D64"/>
    <w:rPr>
      <w:rFonts w:cs="Symbol"/>
      <w:lang w:bidi="ar-SA" w:eastAsia="en-US" w:val="en-US"/>
    </w:rPr>
  </w:style>
  <w:style w:type="character" w:styleId="ListLabel1045" w:customStyle="1">
    <w:name w:val="ListLabel 1045"/>
    <w:qFormat w:val="1"/>
    <w:rsid w:val="00D07D64"/>
    <w:rPr>
      <w:rFonts w:cs="Symbol"/>
      <w:lang w:bidi="ar-SA" w:eastAsia="en-US" w:val="en-US"/>
    </w:rPr>
  </w:style>
  <w:style w:type="character" w:styleId="ListLabel1046" w:customStyle="1">
    <w:name w:val="ListLabel 1046"/>
    <w:qFormat w:val="1"/>
    <w:rsid w:val="00D07D64"/>
    <w:rPr>
      <w:rFonts w:cs="Symbol"/>
      <w:lang w:bidi="ar-SA" w:eastAsia="en-US" w:val="en-US"/>
    </w:rPr>
  </w:style>
  <w:style w:type="character" w:styleId="ListLabel1047" w:customStyle="1">
    <w:name w:val="ListLabel 1047"/>
    <w:qFormat w:val="1"/>
    <w:rsid w:val="00D07D64"/>
    <w:rPr>
      <w:rFonts w:cs="Symbol"/>
      <w:lang w:bidi="ar-SA" w:eastAsia="en-US" w:val="en-US"/>
    </w:rPr>
  </w:style>
  <w:style w:type="character" w:styleId="ListLabel1048" w:customStyle="1">
    <w:name w:val="ListLabel 1048"/>
    <w:qFormat w:val="1"/>
    <w:rsid w:val="00D07D64"/>
    <w:rPr>
      <w:rFonts w:cs="Symbol"/>
      <w:lang w:bidi="ar-SA" w:eastAsia="en-US" w:val="en-US"/>
    </w:rPr>
  </w:style>
  <w:style w:type="character" w:styleId="ListLabel1049" w:customStyle="1">
    <w:name w:val="ListLabel 1049"/>
    <w:qFormat w:val="1"/>
    <w:rsid w:val="00D07D64"/>
    <w:rPr>
      <w:rFonts w:cs="Symbol"/>
      <w:b w:val="1"/>
    </w:rPr>
  </w:style>
  <w:style w:type="character" w:styleId="ListLabel1050" w:customStyle="1">
    <w:name w:val="ListLabel 1050"/>
    <w:qFormat w:val="1"/>
    <w:rsid w:val="00D07D64"/>
    <w:rPr>
      <w:rFonts w:cs="Courier New"/>
    </w:rPr>
  </w:style>
  <w:style w:type="character" w:styleId="ListLabel1051" w:customStyle="1">
    <w:name w:val="ListLabel 1051"/>
    <w:qFormat w:val="1"/>
    <w:rsid w:val="00D07D64"/>
    <w:rPr>
      <w:rFonts w:cs="Wingdings"/>
    </w:rPr>
  </w:style>
  <w:style w:type="character" w:styleId="ListLabel1052" w:customStyle="1">
    <w:name w:val="ListLabel 1052"/>
    <w:qFormat w:val="1"/>
    <w:rsid w:val="00D07D64"/>
    <w:rPr>
      <w:rFonts w:cs="Symbol"/>
    </w:rPr>
  </w:style>
  <w:style w:type="character" w:styleId="ListLabel1053" w:customStyle="1">
    <w:name w:val="ListLabel 1053"/>
    <w:qFormat w:val="1"/>
    <w:rsid w:val="00D07D64"/>
    <w:rPr>
      <w:rFonts w:cs="Courier New"/>
    </w:rPr>
  </w:style>
  <w:style w:type="character" w:styleId="ListLabel1054" w:customStyle="1">
    <w:name w:val="ListLabel 1054"/>
    <w:qFormat w:val="1"/>
    <w:rsid w:val="00D07D64"/>
    <w:rPr>
      <w:rFonts w:cs="Wingdings"/>
    </w:rPr>
  </w:style>
  <w:style w:type="character" w:styleId="ListLabel1055" w:customStyle="1">
    <w:name w:val="ListLabel 1055"/>
    <w:qFormat w:val="1"/>
    <w:rsid w:val="00D07D64"/>
    <w:rPr>
      <w:rFonts w:cs="Symbol"/>
    </w:rPr>
  </w:style>
  <w:style w:type="character" w:styleId="ListLabel1056" w:customStyle="1">
    <w:name w:val="ListLabel 1056"/>
    <w:qFormat w:val="1"/>
    <w:rsid w:val="00D07D64"/>
    <w:rPr>
      <w:rFonts w:cs="Courier New"/>
    </w:rPr>
  </w:style>
  <w:style w:type="character" w:styleId="ListLabel1057" w:customStyle="1">
    <w:name w:val="ListLabel 1057"/>
    <w:qFormat w:val="1"/>
    <w:rsid w:val="00D07D64"/>
    <w:rPr>
      <w:rFonts w:cs="Wingdings"/>
    </w:rPr>
  </w:style>
  <w:style w:type="character" w:styleId="ListLabel1058" w:customStyle="1">
    <w:name w:val="ListLabel 1058"/>
    <w:qFormat w:val="1"/>
    <w:rsid w:val="00D07D64"/>
  </w:style>
  <w:style w:type="character" w:styleId="ListLabel1059" w:customStyle="1">
    <w:name w:val="ListLabel 1059"/>
    <w:qFormat w:val="1"/>
    <w:rsid w:val="00D07D64"/>
  </w:style>
  <w:style w:type="character" w:styleId="NumberingSymbols" w:customStyle="1">
    <w:name w:val="Numbering Symbols"/>
    <w:qFormat w:val="1"/>
    <w:rsid w:val="00D07D64"/>
  </w:style>
  <w:style w:type="character" w:styleId="ListLabel1060" w:customStyle="1">
    <w:name w:val="ListLabel 1060"/>
    <w:qFormat w:val="1"/>
    <w:rsid w:val="00D07D64"/>
    <w:rPr>
      <w:rFonts w:ascii="Calibri" w:cs="Arial" w:hAnsi="Calibri"/>
      <w:w w:val="100"/>
      <w:sz w:val="24"/>
      <w:szCs w:val="24"/>
      <w:lang w:bidi="ar-SA" w:eastAsia="en-US" w:val="en-US"/>
    </w:rPr>
  </w:style>
  <w:style w:type="character" w:styleId="ListLabel1061" w:customStyle="1">
    <w:name w:val="ListLabel 1061"/>
    <w:qFormat w:val="1"/>
    <w:rsid w:val="00D07D64"/>
    <w:rPr>
      <w:rFonts w:cs="Symbol"/>
      <w:lang w:bidi="ar-SA" w:eastAsia="en-US" w:val="en-US"/>
    </w:rPr>
  </w:style>
  <w:style w:type="character" w:styleId="ListLabel1062" w:customStyle="1">
    <w:name w:val="ListLabel 1062"/>
    <w:qFormat w:val="1"/>
    <w:rsid w:val="00D07D64"/>
    <w:rPr>
      <w:rFonts w:cs="Symbol"/>
      <w:lang w:bidi="ar-SA" w:eastAsia="en-US" w:val="en-US"/>
    </w:rPr>
  </w:style>
  <w:style w:type="character" w:styleId="ListLabel1063" w:customStyle="1">
    <w:name w:val="ListLabel 1063"/>
    <w:qFormat w:val="1"/>
    <w:rsid w:val="00D07D64"/>
    <w:rPr>
      <w:rFonts w:cs="Symbol"/>
      <w:lang w:bidi="ar-SA" w:eastAsia="en-US" w:val="en-US"/>
    </w:rPr>
  </w:style>
  <w:style w:type="character" w:styleId="ListLabel1064" w:customStyle="1">
    <w:name w:val="ListLabel 1064"/>
    <w:qFormat w:val="1"/>
    <w:rsid w:val="00D07D64"/>
    <w:rPr>
      <w:rFonts w:cs="Symbol"/>
      <w:lang w:bidi="ar-SA" w:eastAsia="en-US" w:val="en-US"/>
    </w:rPr>
  </w:style>
  <w:style w:type="character" w:styleId="ListLabel1065" w:customStyle="1">
    <w:name w:val="ListLabel 1065"/>
    <w:qFormat w:val="1"/>
    <w:rsid w:val="00D07D64"/>
    <w:rPr>
      <w:rFonts w:cs="Symbol"/>
      <w:lang w:bidi="ar-SA" w:eastAsia="en-US" w:val="en-US"/>
    </w:rPr>
  </w:style>
  <w:style w:type="character" w:styleId="ListLabel1066" w:customStyle="1">
    <w:name w:val="ListLabel 1066"/>
    <w:qFormat w:val="1"/>
    <w:rsid w:val="00D07D64"/>
    <w:rPr>
      <w:rFonts w:cs="Symbol"/>
      <w:lang w:bidi="ar-SA" w:eastAsia="en-US" w:val="en-US"/>
    </w:rPr>
  </w:style>
  <w:style w:type="character" w:styleId="ListLabel1067" w:customStyle="1">
    <w:name w:val="ListLabel 1067"/>
    <w:qFormat w:val="1"/>
    <w:rsid w:val="00D07D64"/>
    <w:rPr>
      <w:rFonts w:cs="Symbol"/>
      <w:lang w:bidi="ar-SA" w:eastAsia="en-US" w:val="en-US"/>
    </w:rPr>
  </w:style>
  <w:style w:type="character" w:styleId="ListLabel1068" w:customStyle="1">
    <w:name w:val="ListLabel 1068"/>
    <w:qFormat w:val="1"/>
    <w:rsid w:val="00D07D64"/>
    <w:rPr>
      <w:rFonts w:cs="Symbol"/>
      <w:lang w:bidi="ar-SA" w:eastAsia="en-US" w:val="en-US"/>
    </w:rPr>
  </w:style>
  <w:style w:type="character" w:styleId="ListLabel1069" w:customStyle="1">
    <w:name w:val="ListLabel 1069"/>
    <w:qFormat w:val="1"/>
    <w:rsid w:val="00D07D64"/>
    <w:rPr>
      <w:rFonts w:ascii="Calibri" w:cs="Arial" w:hAnsi="Calibri"/>
      <w:w w:val="100"/>
      <w:sz w:val="24"/>
      <w:szCs w:val="24"/>
      <w:lang w:bidi="ar-SA" w:eastAsia="en-US" w:val="en-US"/>
    </w:rPr>
  </w:style>
  <w:style w:type="character" w:styleId="ListLabel1070" w:customStyle="1">
    <w:name w:val="ListLabel 1070"/>
    <w:qFormat w:val="1"/>
    <w:rsid w:val="00D07D64"/>
    <w:rPr>
      <w:rFonts w:cs="Symbol"/>
      <w:lang w:bidi="ar-SA" w:eastAsia="en-US" w:val="en-US"/>
    </w:rPr>
  </w:style>
  <w:style w:type="character" w:styleId="ListLabel1071" w:customStyle="1">
    <w:name w:val="ListLabel 1071"/>
    <w:qFormat w:val="1"/>
    <w:rsid w:val="00D07D64"/>
    <w:rPr>
      <w:rFonts w:cs="Symbol"/>
      <w:lang w:bidi="ar-SA" w:eastAsia="en-US" w:val="en-US"/>
    </w:rPr>
  </w:style>
  <w:style w:type="character" w:styleId="ListLabel1072" w:customStyle="1">
    <w:name w:val="ListLabel 1072"/>
    <w:qFormat w:val="1"/>
    <w:rsid w:val="00D07D64"/>
    <w:rPr>
      <w:rFonts w:cs="Symbol"/>
      <w:lang w:bidi="ar-SA" w:eastAsia="en-US" w:val="en-US"/>
    </w:rPr>
  </w:style>
  <w:style w:type="character" w:styleId="ListLabel1073" w:customStyle="1">
    <w:name w:val="ListLabel 1073"/>
    <w:qFormat w:val="1"/>
    <w:rsid w:val="00D07D64"/>
    <w:rPr>
      <w:rFonts w:cs="Symbol"/>
      <w:lang w:bidi="ar-SA" w:eastAsia="en-US" w:val="en-US"/>
    </w:rPr>
  </w:style>
  <w:style w:type="character" w:styleId="ListLabel1074" w:customStyle="1">
    <w:name w:val="ListLabel 1074"/>
    <w:qFormat w:val="1"/>
    <w:rsid w:val="00D07D64"/>
    <w:rPr>
      <w:rFonts w:cs="Symbol"/>
      <w:lang w:bidi="ar-SA" w:eastAsia="en-US" w:val="en-US"/>
    </w:rPr>
  </w:style>
  <w:style w:type="character" w:styleId="ListLabel1075" w:customStyle="1">
    <w:name w:val="ListLabel 1075"/>
    <w:qFormat w:val="1"/>
    <w:rsid w:val="00D07D64"/>
    <w:rPr>
      <w:rFonts w:cs="Symbol"/>
      <w:lang w:bidi="ar-SA" w:eastAsia="en-US" w:val="en-US"/>
    </w:rPr>
  </w:style>
  <w:style w:type="character" w:styleId="ListLabel1076" w:customStyle="1">
    <w:name w:val="ListLabel 1076"/>
    <w:qFormat w:val="1"/>
    <w:rsid w:val="00D07D64"/>
    <w:rPr>
      <w:rFonts w:cs="Symbol"/>
      <w:lang w:bidi="ar-SA" w:eastAsia="en-US" w:val="en-US"/>
    </w:rPr>
  </w:style>
  <w:style w:type="character" w:styleId="ListLabel1077" w:customStyle="1">
    <w:name w:val="ListLabel 1077"/>
    <w:qFormat w:val="1"/>
    <w:rsid w:val="00D07D64"/>
    <w:rPr>
      <w:rFonts w:cs="Symbol"/>
      <w:lang w:bidi="ar-SA" w:eastAsia="en-US" w:val="en-US"/>
    </w:rPr>
  </w:style>
  <w:style w:type="character" w:styleId="ListLabel1078" w:customStyle="1">
    <w:name w:val="ListLabel 1078"/>
    <w:qFormat w:val="1"/>
    <w:rsid w:val="00D07D64"/>
    <w:rPr>
      <w:rFonts w:cs="Arial"/>
      <w:w w:val="100"/>
      <w:sz w:val="24"/>
      <w:szCs w:val="24"/>
      <w:lang w:bidi="ar-SA" w:eastAsia="en-US" w:val="en-US"/>
    </w:rPr>
  </w:style>
  <w:style w:type="character" w:styleId="ListLabel1079" w:customStyle="1">
    <w:name w:val="ListLabel 1079"/>
    <w:qFormat w:val="1"/>
    <w:rsid w:val="00D07D64"/>
    <w:rPr>
      <w:rFonts w:cs="Symbol"/>
      <w:lang w:bidi="ar-SA" w:eastAsia="en-US" w:val="en-US"/>
    </w:rPr>
  </w:style>
  <w:style w:type="character" w:styleId="ListLabel1080" w:customStyle="1">
    <w:name w:val="ListLabel 1080"/>
    <w:qFormat w:val="1"/>
    <w:rsid w:val="00D07D64"/>
    <w:rPr>
      <w:rFonts w:cs="Symbol"/>
      <w:lang w:bidi="ar-SA" w:eastAsia="en-US" w:val="en-US"/>
    </w:rPr>
  </w:style>
  <w:style w:type="character" w:styleId="ListLabel1081" w:customStyle="1">
    <w:name w:val="ListLabel 1081"/>
    <w:qFormat w:val="1"/>
    <w:rsid w:val="00D07D64"/>
    <w:rPr>
      <w:rFonts w:cs="Symbol"/>
      <w:lang w:bidi="ar-SA" w:eastAsia="en-US" w:val="en-US"/>
    </w:rPr>
  </w:style>
  <w:style w:type="character" w:styleId="ListLabel1082" w:customStyle="1">
    <w:name w:val="ListLabel 1082"/>
    <w:qFormat w:val="1"/>
    <w:rsid w:val="00D07D64"/>
    <w:rPr>
      <w:rFonts w:cs="Symbol"/>
      <w:lang w:bidi="ar-SA" w:eastAsia="en-US" w:val="en-US"/>
    </w:rPr>
  </w:style>
  <w:style w:type="character" w:styleId="ListLabel1083" w:customStyle="1">
    <w:name w:val="ListLabel 1083"/>
    <w:qFormat w:val="1"/>
    <w:rsid w:val="00D07D64"/>
    <w:rPr>
      <w:rFonts w:cs="Symbol"/>
      <w:lang w:bidi="ar-SA" w:eastAsia="en-US" w:val="en-US"/>
    </w:rPr>
  </w:style>
  <w:style w:type="character" w:styleId="ListLabel1084" w:customStyle="1">
    <w:name w:val="ListLabel 1084"/>
    <w:qFormat w:val="1"/>
    <w:rsid w:val="00D07D64"/>
    <w:rPr>
      <w:rFonts w:cs="Symbol"/>
      <w:lang w:bidi="ar-SA" w:eastAsia="en-US" w:val="en-US"/>
    </w:rPr>
  </w:style>
  <w:style w:type="character" w:styleId="ListLabel1085" w:customStyle="1">
    <w:name w:val="ListLabel 1085"/>
    <w:qFormat w:val="1"/>
    <w:rsid w:val="00D07D64"/>
    <w:rPr>
      <w:rFonts w:cs="Symbol"/>
      <w:lang w:bidi="ar-SA" w:eastAsia="en-US" w:val="en-US"/>
    </w:rPr>
  </w:style>
  <w:style w:type="character" w:styleId="ListLabel1086" w:customStyle="1">
    <w:name w:val="ListLabel 1086"/>
    <w:qFormat w:val="1"/>
    <w:rsid w:val="00D07D64"/>
    <w:rPr>
      <w:rFonts w:cs="Symbol"/>
      <w:lang w:bidi="ar-SA" w:eastAsia="en-US" w:val="en-US"/>
    </w:rPr>
  </w:style>
  <w:style w:type="character" w:styleId="ListLabel1087" w:customStyle="1">
    <w:name w:val="ListLabel 1087"/>
    <w:qFormat w:val="1"/>
    <w:rsid w:val="00D07D64"/>
    <w:rPr>
      <w:rFonts w:cs="Arial"/>
      <w:w w:val="100"/>
      <w:sz w:val="24"/>
      <w:szCs w:val="24"/>
      <w:lang w:bidi="ar-SA" w:eastAsia="en-US" w:val="en-US"/>
    </w:rPr>
  </w:style>
  <w:style w:type="character" w:styleId="ListLabel1088" w:customStyle="1">
    <w:name w:val="ListLabel 1088"/>
    <w:qFormat w:val="1"/>
    <w:rsid w:val="00D07D64"/>
    <w:rPr>
      <w:rFonts w:cs="Symbol"/>
      <w:lang w:bidi="ar-SA" w:eastAsia="en-US" w:val="en-US"/>
    </w:rPr>
  </w:style>
  <w:style w:type="character" w:styleId="ListLabel1089" w:customStyle="1">
    <w:name w:val="ListLabel 1089"/>
    <w:qFormat w:val="1"/>
    <w:rsid w:val="00D07D64"/>
    <w:rPr>
      <w:rFonts w:cs="Symbol"/>
      <w:lang w:bidi="ar-SA" w:eastAsia="en-US" w:val="en-US"/>
    </w:rPr>
  </w:style>
  <w:style w:type="character" w:styleId="ListLabel1090" w:customStyle="1">
    <w:name w:val="ListLabel 1090"/>
    <w:qFormat w:val="1"/>
    <w:rsid w:val="00D07D64"/>
    <w:rPr>
      <w:rFonts w:cs="Symbol"/>
      <w:lang w:bidi="ar-SA" w:eastAsia="en-US" w:val="en-US"/>
    </w:rPr>
  </w:style>
  <w:style w:type="character" w:styleId="ListLabel1091" w:customStyle="1">
    <w:name w:val="ListLabel 1091"/>
    <w:qFormat w:val="1"/>
    <w:rsid w:val="00D07D64"/>
    <w:rPr>
      <w:rFonts w:cs="Symbol"/>
      <w:lang w:bidi="ar-SA" w:eastAsia="en-US" w:val="en-US"/>
    </w:rPr>
  </w:style>
  <w:style w:type="character" w:styleId="ListLabel1092" w:customStyle="1">
    <w:name w:val="ListLabel 1092"/>
    <w:qFormat w:val="1"/>
    <w:rsid w:val="00D07D64"/>
    <w:rPr>
      <w:rFonts w:cs="Symbol"/>
      <w:lang w:bidi="ar-SA" w:eastAsia="en-US" w:val="en-US"/>
    </w:rPr>
  </w:style>
  <w:style w:type="character" w:styleId="ListLabel1093" w:customStyle="1">
    <w:name w:val="ListLabel 1093"/>
    <w:qFormat w:val="1"/>
    <w:rsid w:val="00D07D64"/>
    <w:rPr>
      <w:rFonts w:cs="Symbol"/>
      <w:lang w:bidi="ar-SA" w:eastAsia="en-US" w:val="en-US"/>
    </w:rPr>
  </w:style>
  <w:style w:type="character" w:styleId="ListLabel1094" w:customStyle="1">
    <w:name w:val="ListLabel 1094"/>
    <w:qFormat w:val="1"/>
    <w:rsid w:val="00D07D64"/>
    <w:rPr>
      <w:rFonts w:cs="Symbol"/>
      <w:lang w:bidi="ar-SA" w:eastAsia="en-US" w:val="en-US"/>
    </w:rPr>
  </w:style>
  <w:style w:type="character" w:styleId="ListLabel1095" w:customStyle="1">
    <w:name w:val="ListLabel 1095"/>
    <w:qFormat w:val="1"/>
    <w:rsid w:val="00D07D64"/>
    <w:rPr>
      <w:rFonts w:cs="Symbol"/>
      <w:lang w:bidi="ar-SA" w:eastAsia="en-US" w:val="en-US"/>
    </w:rPr>
  </w:style>
  <w:style w:type="character" w:styleId="ListLabel1096" w:customStyle="1">
    <w:name w:val="ListLabel 1096"/>
    <w:qFormat w:val="1"/>
    <w:rsid w:val="00D07D64"/>
    <w:rPr>
      <w:rFonts w:cs="Arial"/>
      <w:w w:val="100"/>
      <w:sz w:val="24"/>
      <w:szCs w:val="24"/>
      <w:lang w:bidi="ar-SA" w:eastAsia="en-US" w:val="en-US"/>
    </w:rPr>
  </w:style>
  <w:style w:type="character" w:styleId="ListLabel1097" w:customStyle="1">
    <w:name w:val="ListLabel 1097"/>
    <w:qFormat w:val="1"/>
    <w:rsid w:val="00D07D64"/>
    <w:rPr>
      <w:rFonts w:cs="Symbol"/>
      <w:lang w:bidi="ar-SA" w:eastAsia="en-US" w:val="en-US"/>
    </w:rPr>
  </w:style>
  <w:style w:type="character" w:styleId="ListLabel1098" w:customStyle="1">
    <w:name w:val="ListLabel 1098"/>
    <w:qFormat w:val="1"/>
    <w:rsid w:val="00D07D64"/>
    <w:rPr>
      <w:rFonts w:cs="Symbol"/>
      <w:lang w:bidi="ar-SA" w:eastAsia="en-US" w:val="en-US"/>
    </w:rPr>
  </w:style>
  <w:style w:type="character" w:styleId="ListLabel1099" w:customStyle="1">
    <w:name w:val="ListLabel 1099"/>
    <w:qFormat w:val="1"/>
    <w:rsid w:val="00D07D64"/>
    <w:rPr>
      <w:rFonts w:cs="Symbol"/>
      <w:lang w:bidi="ar-SA" w:eastAsia="en-US" w:val="en-US"/>
    </w:rPr>
  </w:style>
  <w:style w:type="character" w:styleId="ListLabel1100" w:customStyle="1">
    <w:name w:val="ListLabel 1100"/>
    <w:qFormat w:val="1"/>
    <w:rsid w:val="00D07D64"/>
    <w:rPr>
      <w:rFonts w:cs="Symbol"/>
      <w:lang w:bidi="ar-SA" w:eastAsia="en-US" w:val="en-US"/>
    </w:rPr>
  </w:style>
  <w:style w:type="character" w:styleId="ListLabel1101" w:customStyle="1">
    <w:name w:val="ListLabel 1101"/>
    <w:qFormat w:val="1"/>
    <w:rsid w:val="00D07D64"/>
    <w:rPr>
      <w:rFonts w:cs="Symbol"/>
      <w:lang w:bidi="ar-SA" w:eastAsia="en-US" w:val="en-US"/>
    </w:rPr>
  </w:style>
  <w:style w:type="character" w:styleId="ListLabel1102" w:customStyle="1">
    <w:name w:val="ListLabel 1102"/>
    <w:qFormat w:val="1"/>
    <w:rsid w:val="00D07D64"/>
    <w:rPr>
      <w:rFonts w:cs="Symbol"/>
      <w:lang w:bidi="ar-SA" w:eastAsia="en-US" w:val="en-US"/>
    </w:rPr>
  </w:style>
  <w:style w:type="character" w:styleId="ListLabel1103" w:customStyle="1">
    <w:name w:val="ListLabel 1103"/>
    <w:qFormat w:val="1"/>
    <w:rsid w:val="00D07D64"/>
    <w:rPr>
      <w:rFonts w:cs="Symbol"/>
      <w:lang w:bidi="ar-SA" w:eastAsia="en-US" w:val="en-US"/>
    </w:rPr>
  </w:style>
  <w:style w:type="character" w:styleId="ListLabel1104" w:customStyle="1">
    <w:name w:val="ListLabel 1104"/>
    <w:qFormat w:val="1"/>
    <w:rsid w:val="00D07D64"/>
    <w:rPr>
      <w:rFonts w:cs="Symbol"/>
      <w:lang w:bidi="ar-SA" w:eastAsia="en-US" w:val="en-US"/>
    </w:rPr>
  </w:style>
  <w:style w:type="character" w:styleId="ListLabel1105" w:customStyle="1">
    <w:name w:val="ListLabel 1105"/>
    <w:qFormat w:val="1"/>
    <w:rsid w:val="00D07D64"/>
    <w:rPr>
      <w:rFonts w:cs="Arial"/>
      <w:w w:val="100"/>
      <w:sz w:val="24"/>
      <w:szCs w:val="24"/>
      <w:lang w:bidi="ar-SA" w:eastAsia="en-US" w:val="en-US"/>
    </w:rPr>
  </w:style>
  <w:style w:type="character" w:styleId="ListLabel1106" w:customStyle="1">
    <w:name w:val="ListLabel 1106"/>
    <w:qFormat w:val="1"/>
    <w:rsid w:val="00D07D64"/>
    <w:rPr>
      <w:rFonts w:cs="Symbol"/>
      <w:lang w:bidi="ar-SA" w:eastAsia="en-US" w:val="en-US"/>
    </w:rPr>
  </w:style>
  <w:style w:type="character" w:styleId="ListLabel1107" w:customStyle="1">
    <w:name w:val="ListLabel 1107"/>
    <w:qFormat w:val="1"/>
    <w:rsid w:val="00D07D64"/>
    <w:rPr>
      <w:rFonts w:cs="Symbol"/>
      <w:lang w:bidi="ar-SA" w:eastAsia="en-US" w:val="en-US"/>
    </w:rPr>
  </w:style>
  <w:style w:type="character" w:styleId="ListLabel1108" w:customStyle="1">
    <w:name w:val="ListLabel 1108"/>
    <w:qFormat w:val="1"/>
    <w:rsid w:val="00D07D64"/>
    <w:rPr>
      <w:rFonts w:cs="Symbol"/>
      <w:lang w:bidi="ar-SA" w:eastAsia="en-US" w:val="en-US"/>
    </w:rPr>
  </w:style>
  <w:style w:type="character" w:styleId="ListLabel1109" w:customStyle="1">
    <w:name w:val="ListLabel 1109"/>
    <w:qFormat w:val="1"/>
    <w:rsid w:val="00D07D64"/>
    <w:rPr>
      <w:rFonts w:cs="Symbol"/>
      <w:lang w:bidi="ar-SA" w:eastAsia="en-US" w:val="en-US"/>
    </w:rPr>
  </w:style>
  <w:style w:type="character" w:styleId="ListLabel1110" w:customStyle="1">
    <w:name w:val="ListLabel 1110"/>
    <w:qFormat w:val="1"/>
    <w:rsid w:val="00D07D64"/>
    <w:rPr>
      <w:rFonts w:cs="Symbol"/>
      <w:lang w:bidi="ar-SA" w:eastAsia="en-US" w:val="en-US"/>
    </w:rPr>
  </w:style>
  <w:style w:type="character" w:styleId="ListLabel1111" w:customStyle="1">
    <w:name w:val="ListLabel 1111"/>
    <w:qFormat w:val="1"/>
    <w:rsid w:val="00D07D64"/>
    <w:rPr>
      <w:rFonts w:cs="Symbol"/>
      <w:lang w:bidi="ar-SA" w:eastAsia="en-US" w:val="en-US"/>
    </w:rPr>
  </w:style>
  <w:style w:type="character" w:styleId="ListLabel1112" w:customStyle="1">
    <w:name w:val="ListLabel 1112"/>
    <w:qFormat w:val="1"/>
    <w:rsid w:val="00D07D64"/>
    <w:rPr>
      <w:rFonts w:cs="Symbol"/>
      <w:lang w:bidi="ar-SA" w:eastAsia="en-US" w:val="en-US"/>
    </w:rPr>
  </w:style>
  <w:style w:type="character" w:styleId="ListLabel1113" w:customStyle="1">
    <w:name w:val="ListLabel 1113"/>
    <w:qFormat w:val="1"/>
    <w:rsid w:val="00D07D64"/>
    <w:rPr>
      <w:rFonts w:cs="Symbol"/>
      <w:lang w:bidi="ar-SA" w:eastAsia="en-US" w:val="en-US"/>
    </w:rPr>
  </w:style>
  <w:style w:type="character" w:styleId="ListLabel1114" w:customStyle="1">
    <w:name w:val="ListLabel 1114"/>
    <w:qFormat w:val="1"/>
    <w:rsid w:val="00D07D64"/>
    <w:rPr>
      <w:rFonts w:cs="Arial"/>
      <w:w w:val="100"/>
      <w:sz w:val="24"/>
      <w:szCs w:val="24"/>
      <w:lang w:bidi="ar-SA" w:eastAsia="en-US" w:val="en-US"/>
    </w:rPr>
  </w:style>
  <w:style w:type="character" w:styleId="ListLabel1115" w:customStyle="1">
    <w:name w:val="ListLabel 1115"/>
    <w:qFormat w:val="1"/>
    <w:rsid w:val="00D07D64"/>
    <w:rPr>
      <w:rFonts w:cs="Symbol"/>
      <w:lang w:bidi="ar-SA" w:eastAsia="en-US" w:val="en-US"/>
    </w:rPr>
  </w:style>
  <w:style w:type="character" w:styleId="ListLabel1116" w:customStyle="1">
    <w:name w:val="ListLabel 1116"/>
    <w:qFormat w:val="1"/>
    <w:rsid w:val="00D07D64"/>
    <w:rPr>
      <w:rFonts w:cs="Symbol"/>
      <w:lang w:bidi="ar-SA" w:eastAsia="en-US" w:val="en-US"/>
    </w:rPr>
  </w:style>
  <w:style w:type="character" w:styleId="ListLabel1117" w:customStyle="1">
    <w:name w:val="ListLabel 1117"/>
    <w:qFormat w:val="1"/>
    <w:rsid w:val="00D07D64"/>
    <w:rPr>
      <w:rFonts w:cs="Symbol"/>
      <w:lang w:bidi="ar-SA" w:eastAsia="en-US" w:val="en-US"/>
    </w:rPr>
  </w:style>
  <w:style w:type="character" w:styleId="ListLabel1118" w:customStyle="1">
    <w:name w:val="ListLabel 1118"/>
    <w:qFormat w:val="1"/>
    <w:rsid w:val="00D07D64"/>
    <w:rPr>
      <w:rFonts w:cs="Symbol"/>
      <w:lang w:bidi="ar-SA" w:eastAsia="en-US" w:val="en-US"/>
    </w:rPr>
  </w:style>
  <w:style w:type="character" w:styleId="ListLabel1119" w:customStyle="1">
    <w:name w:val="ListLabel 1119"/>
    <w:qFormat w:val="1"/>
    <w:rsid w:val="00D07D64"/>
    <w:rPr>
      <w:rFonts w:cs="Symbol"/>
      <w:lang w:bidi="ar-SA" w:eastAsia="en-US" w:val="en-US"/>
    </w:rPr>
  </w:style>
  <w:style w:type="character" w:styleId="ListLabel1120" w:customStyle="1">
    <w:name w:val="ListLabel 1120"/>
    <w:qFormat w:val="1"/>
    <w:rsid w:val="00D07D64"/>
    <w:rPr>
      <w:rFonts w:cs="Symbol"/>
      <w:lang w:bidi="ar-SA" w:eastAsia="en-US" w:val="en-US"/>
    </w:rPr>
  </w:style>
  <w:style w:type="character" w:styleId="ListLabel1121" w:customStyle="1">
    <w:name w:val="ListLabel 1121"/>
    <w:qFormat w:val="1"/>
    <w:rsid w:val="00D07D64"/>
    <w:rPr>
      <w:rFonts w:cs="Symbol"/>
      <w:lang w:bidi="ar-SA" w:eastAsia="en-US" w:val="en-US"/>
    </w:rPr>
  </w:style>
  <w:style w:type="character" w:styleId="ListLabel1122" w:customStyle="1">
    <w:name w:val="ListLabel 1122"/>
    <w:qFormat w:val="1"/>
    <w:rsid w:val="00D07D64"/>
    <w:rPr>
      <w:rFonts w:cs="Symbol"/>
      <w:lang w:bidi="ar-SA" w:eastAsia="en-US" w:val="en-US"/>
    </w:rPr>
  </w:style>
  <w:style w:type="character" w:styleId="ListLabel1123" w:customStyle="1">
    <w:name w:val="ListLabel 1123"/>
    <w:qFormat w:val="1"/>
    <w:rsid w:val="00D07D64"/>
    <w:rPr>
      <w:rFonts w:cs="Arial"/>
      <w:w w:val="100"/>
      <w:sz w:val="24"/>
      <w:szCs w:val="24"/>
      <w:lang w:bidi="ar-SA" w:eastAsia="en-US" w:val="en-US"/>
    </w:rPr>
  </w:style>
  <w:style w:type="character" w:styleId="ListLabel1124" w:customStyle="1">
    <w:name w:val="ListLabel 1124"/>
    <w:qFormat w:val="1"/>
    <w:rsid w:val="00D07D64"/>
    <w:rPr>
      <w:rFonts w:cs="Symbol"/>
      <w:lang w:bidi="ar-SA" w:eastAsia="en-US" w:val="en-US"/>
    </w:rPr>
  </w:style>
  <w:style w:type="character" w:styleId="ListLabel1125" w:customStyle="1">
    <w:name w:val="ListLabel 1125"/>
    <w:qFormat w:val="1"/>
    <w:rsid w:val="00D07D64"/>
    <w:rPr>
      <w:rFonts w:cs="Symbol"/>
      <w:lang w:bidi="ar-SA" w:eastAsia="en-US" w:val="en-US"/>
    </w:rPr>
  </w:style>
  <w:style w:type="character" w:styleId="ListLabel1126" w:customStyle="1">
    <w:name w:val="ListLabel 1126"/>
    <w:qFormat w:val="1"/>
    <w:rsid w:val="00D07D64"/>
    <w:rPr>
      <w:rFonts w:cs="Symbol"/>
      <w:lang w:bidi="ar-SA" w:eastAsia="en-US" w:val="en-US"/>
    </w:rPr>
  </w:style>
  <w:style w:type="character" w:styleId="ListLabel1127" w:customStyle="1">
    <w:name w:val="ListLabel 1127"/>
    <w:qFormat w:val="1"/>
    <w:rsid w:val="00D07D64"/>
    <w:rPr>
      <w:rFonts w:cs="Symbol"/>
      <w:lang w:bidi="ar-SA" w:eastAsia="en-US" w:val="en-US"/>
    </w:rPr>
  </w:style>
  <w:style w:type="character" w:styleId="ListLabel1128" w:customStyle="1">
    <w:name w:val="ListLabel 1128"/>
    <w:qFormat w:val="1"/>
    <w:rsid w:val="00D07D64"/>
    <w:rPr>
      <w:rFonts w:cs="Symbol"/>
      <w:lang w:bidi="ar-SA" w:eastAsia="en-US" w:val="en-US"/>
    </w:rPr>
  </w:style>
  <w:style w:type="character" w:styleId="ListLabel1129" w:customStyle="1">
    <w:name w:val="ListLabel 1129"/>
    <w:qFormat w:val="1"/>
    <w:rsid w:val="00D07D64"/>
    <w:rPr>
      <w:rFonts w:cs="Symbol"/>
      <w:lang w:bidi="ar-SA" w:eastAsia="en-US" w:val="en-US"/>
    </w:rPr>
  </w:style>
  <w:style w:type="character" w:styleId="ListLabel1130" w:customStyle="1">
    <w:name w:val="ListLabel 1130"/>
    <w:qFormat w:val="1"/>
    <w:rsid w:val="00D07D64"/>
    <w:rPr>
      <w:rFonts w:cs="Symbol"/>
      <w:lang w:bidi="ar-SA" w:eastAsia="en-US" w:val="en-US"/>
    </w:rPr>
  </w:style>
  <w:style w:type="character" w:styleId="ListLabel1131" w:customStyle="1">
    <w:name w:val="ListLabel 1131"/>
    <w:qFormat w:val="1"/>
    <w:rsid w:val="00D07D64"/>
    <w:rPr>
      <w:rFonts w:cs="Symbol"/>
      <w:lang w:bidi="ar-SA" w:eastAsia="en-US" w:val="en-US"/>
    </w:rPr>
  </w:style>
  <w:style w:type="character" w:styleId="ListLabel1132" w:customStyle="1">
    <w:name w:val="ListLabel 1132"/>
    <w:qFormat w:val="1"/>
    <w:rsid w:val="00D07D64"/>
    <w:rPr>
      <w:rFonts w:cs="Arial"/>
      <w:w w:val="100"/>
      <w:sz w:val="24"/>
      <w:szCs w:val="24"/>
      <w:lang w:bidi="ar-SA" w:eastAsia="en-US" w:val="en-US"/>
    </w:rPr>
  </w:style>
  <w:style w:type="character" w:styleId="ListLabel1133" w:customStyle="1">
    <w:name w:val="ListLabel 1133"/>
    <w:qFormat w:val="1"/>
    <w:rsid w:val="00D07D64"/>
    <w:rPr>
      <w:rFonts w:cs="Symbol"/>
      <w:lang w:bidi="ar-SA" w:eastAsia="en-US" w:val="en-US"/>
    </w:rPr>
  </w:style>
  <w:style w:type="character" w:styleId="ListLabel1134" w:customStyle="1">
    <w:name w:val="ListLabel 1134"/>
    <w:qFormat w:val="1"/>
    <w:rsid w:val="00D07D64"/>
    <w:rPr>
      <w:rFonts w:cs="Symbol"/>
      <w:lang w:bidi="ar-SA" w:eastAsia="en-US" w:val="en-US"/>
    </w:rPr>
  </w:style>
  <w:style w:type="character" w:styleId="ListLabel1135" w:customStyle="1">
    <w:name w:val="ListLabel 1135"/>
    <w:qFormat w:val="1"/>
    <w:rsid w:val="00D07D64"/>
    <w:rPr>
      <w:rFonts w:cs="Symbol"/>
      <w:lang w:bidi="ar-SA" w:eastAsia="en-US" w:val="en-US"/>
    </w:rPr>
  </w:style>
  <w:style w:type="character" w:styleId="ListLabel1136" w:customStyle="1">
    <w:name w:val="ListLabel 1136"/>
    <w:qFormat w:val="1"/>
    <w:rsid w:val="00D07D64"/>
    <w:rPr>
      <w:rFonts w:cs="Symbol"/>
      <w:lang w:bidi="ar-SA" w:eastAsia="en-US" w:val="en-US"/>
    </w:rPr>
  </w:style>
  <w:style w:type="character" w:styleId="ListLabel1137" w:customStyle="1">
    <w:name w:val="ListLabel 1137"/>
    <w:qFormat w:val="1"/>
    <w:rsid w:val="00D07D64"/>
    <w:rPr>
      <w:rFonts w:cs="Symbol"/>
      <w:lang w:bidi="ar-SA" w:eastAsia="en-US" w:val="en-US"/>
    </w:rPr>
  </w:style>
  <w:style w:type="character" w:styleId="ListLabel1138" w:customStyle="1">
    <w:name w:val="ListLabel 1138"/>
    <w:qFormat w:val="1"/>
    <w:rsid w:val="00D07D64"/>
    <w:rPr>
      <w:rFonts w:cs="Symbol"/>
      <w:lang w:bidi="ar-SA" w:eastAsia="en-US" w:val="en-US"/>
    </w:rPr>
  </w:style>
  <w:style w:type="character" w:styleId="ListLabel1139" w:customStyle="1">
    <w:name w:val="ListLabel 1139"/>
    <w:qFormat w:val="1"/>
    <w:rsid w:val="00D07D64"/>
    <w:rPr>
      <w:rFonts w:cs="Symbol"/>
      <w:lang w:bidi="ar-SA" w:eastAsia="en-US" w:val="en-US"/>
    </w:rPr>
  </w:style>
  <w:style w:type="character" w:styleId="ListLabel1140" w:customStyle="1">
    <w:name w:val="ListLabel 1140"/>
    <w:qFormat w:val="1"/>
    <w:rsid w:val="00D07D64"/>
    <w:rPr>
      <w:rFonts w:cs="Symbol"/>
      <w:lang w:bidi="ar-SA" w:eastAsia="en-US" w:val="en-US"/>
    </w:rPr>
  </w:style>
  <w:style w:type="character" w:styleId="ListLabel1141" w:customStyle="1">
    <w:name w:val="ListLabel 1141"/>
    <w:qFormat w:val="1"/>
    <w:rsid w:val="00D07D64"/>
    <w:rPr>
      <w:rFonts w:cs="Arial"/>
      <w:w w:val="100"/>
      <w:sz w:val="24"/>
      <w:szCs w:val="24"/>
      <w:lang w:bidi="ar-SA" w:eastAsia="en-US" w:val="en-US"/>
    </w:rPr>
  </w:style>
  <w:style w:type="character" w:styleId="ListLabel1142" w:customStyle="1">
    <w:name w:val="ListLabel 1142"/>
    <w:qFormat w:val="1"/>
    <w:rsid w:val="00D07D64"/>
    <w:rPr>
      <w:rFonts w:cs="Symbol"/>
      <w:lang w:bidi="ar-SA" w:eastAsia="en-US" w:val="en-US"/>
    </w:rPr>
  </w:style>
  <w:style w:type="character" w:styleId="ListLabel1143" w:customStyle="1">
    <w:name w:val="ListLabel 1143"/>
    <w:qFormat w:val="1"/>
    <w:rsid w:val="00D07D64"/>
    <w:rPr>
      <w:rFonts w:cs="Symbol"/>
      <w:lang w:bidi="ar-SA" w:eastAsia="en-US" w:val="en-US"/>
    </w:rPr>
  </w:style>
  <w:style w:type="character" w:styleId="ListLabel1144" w:customStyle="1">
    <w:name w:val="ListLabel 1144"/>
    <w:qFormat w:val="1"/>
    <w:rsid w:val="00D07D64"/>
    <w:rPr>
      <w:rFonts w:cs="Symbol"/>
      <w:lang w:bidi="ar-SA" w:eastAsia="en-US" w:val="en-US"/>
    </w:rPr>
  </w:style>
  <w:style w:type="character" w:styleId="ListLabel1145" w:customStyle="1">
    <w:name w:val="ListLabel 1145"/>
    <w:qFormat w:val="1"/>
    <w:rsid w:val="00D07D64"/>
    <w:rPr>
      <w:rFonts w:cs="Symbol"/>
      <w:lang w:bidi="ar-SA" w:eastAsia="en-US" w:val="en-US"/>
    </w:rPr>
  </w:style>
  <w:style w:type="character" w:styleId="ListLabel1146" w:customStyle="1">
    <w:name w:val="ListLabel 1146"/>
    <w:qFormat w:val="1"/>
    <w:rsid w:val="00D07D64"/>
    <w:rPr>
      <w:rFonts w:cs="Symbol"/>
      <w:lang w:bidi="ar-SA" w:eastAsia="en-US" w:val="en-US"/>
    </w:rPr>
  </w:style>
  <w:style w:type="character" w:styleId="ListLabel1147" w:customStyle="1">
    <w:name w:val="ListLabel 1147"/>
    <w:qFormat w:val="1"/>
    <w:rsid w:val="00D07D64"/>
    <w:rPr>
      <w:rFonts w:cs="Symbol"/>
      <w:lang w:bidi="ar-SA" w:eastAsia="en-US" w:val="en-US"/>
    </w:rPr>
  </w:style>
  <w:style w:type="character" w:styleId="ListLabel1148" w:customStyle="1">
    <w:name w:val="ListLabel 1148"/>
    <w:qFormat w:val="1"/>
    <w:rsid w:val="00D07D64"/>
    <w:rPr>
      <w:rFonts w:cs="Symbol"/>
      <w:lang w:bidi="ar-SA" w:eastAsia="en-US" w:val="en-US"/>
    </w:rPr>
  </w:style>
  <w:style w:type="character" w:styleId="ListLabel1149" w:customStyle="1">
    <w:name w:val="ListLabel 1149"/>
    <w:qFormat w:val="1"/>
    <w:rsid w:val="00D07D64"/>
    <w:rPr>
      <w:rFonts w:cs="Symbol"/>
      <w:lang w:bidi="ar-SA" w:eastAsia="en-US" w:val="en-US"/>
    </w:rPr>
  </w:style>
  <w:style w:type="character" w:styleId="ListLabel1150" w:customStyle="1">
    <w:name w:val="ListLabel 1150"/>
    <w:qFormat w:val="1"/>
    <w:rsid w:val="00D07D64"/>
    <w:rPr>
      <w:rFonts w:cs="Arial"/>
      <w:w w:val="100"/>
      <w:sz w:val="24"/>
      <w:szCs w:val="24"/>
      <w:lang w:bidi="ar-SA" w:eastAsia="en-US" w:val="en-US"/>
    </w:rPr>
  </w:style>
  <w:style w:type="character" w:styleId="ListLabel1151" w:customStyle="1">
    <w:name w:val="ListLabel 1151"/>
    <w:qFormat w:val="1"/>
    <w:rsid w:val="00D07D64"/>
    <w:rPr>
      <w:rFonts w:cs="Symbol"/>
      <w:lang w:bidi="ar-SA" w:eastAsia="en-US" w:val="en-US"/>
    </w:rPr>
  </w:style>
  <w:style w:type="character" w:styleId="ListLabel1152" w:customStyle="1">
    <w:name w:val="ListLabel 1152"/>
    <w:qFormat w:val="1"/>
    <w:rsid w:val="00D07D64"/>
    <w:rPr>
      <w:rFonts w:cs="Symbol"/>
      <w:lang w:bidi="ar-SA" w:eastAsia="en-US" w:val="en-US"/>
    </w:rPr>
  </w:style>
  <w:style w:type="character" w:styleId="ListLabel1153" w:customStyle="1">
    <w:name w:val="ListLabel 1153"/>
    <w:qFormat w:val="1"/>
    <w:rsid w:val="00D07D64"/>
    <w:rPr>
      <w:rFonts w:cs="Symbol"/>
      <w:lang w:bidi="ar-SA" w:eastAsia="en-US" w:val="en-US"/>
    </w:rPr>
  </w:style>
  <w:style w:type="character" w:styleId="ListLabel1154" w:customStyle="1">
    <w:name w:val="ListLabel 1154"/>
    <w:qFormat w:val="1"/>
    <w:rsid w:val="00D07D64"/>
    <w:rPr>
      <w:rFonts w:cs="Symbol"/>
      <w:lang w:bidi="ar-SA" w:eastAsia="en-US" w:val="en-US"/>
    </w:rPr>
  </w:style>
  <w:style w:type="character" w:styleId="ListLabel1155" w:customStyle="1">
    <w:name w:val="ListLabel 1155"/>
    <w:qFormat w:val="1"/>
    <w:rsid w:val="00D07D64"/>
    <w:rPr>
      <w:rFonts w:cs="Symbol"/>
      <w:lang w:bidi="ar-SA" w:eastAsia="en-US" w:val="en-US"/>
    </w:rPr>
  </w:style>
  <w:style w:type="character" w:styleId="ListLabel1156" w:customStyle="1">
    <w:name w:val="ListLabel 1156"/>
    <w:qFormat w:val="1"/>
    <w:rsid w:val="00D07D64"/>
    <w:rPr>
      <w:rFonts w:cs="Symbol"/>
      <w:lang w:bidi="ar-SA" w:eastAsia="en-US" w:val="en-US"/>
    </w:rPr>
  </w:style>
  <w:style w:type="character" w:styleId="ListLabel1157" w:customStyle="1">
    <w:name w:val="ListLabel 1157"/>
    <w:qFormat w:val="1"/>
    <w:rsid w:val="00D07D64"/>
    <w:rPr>
      <w:rFonts w:cs="Symbol"/>
      <w:lang w:bidi="ar-SA" w:eastAsia="en-US" w:val="en-US"/>
    </w:rPr>
  </w:style>
  <w:style w:type="character" w:styleId="ListLabel1158" w:customStyle="1">
    <w:name w:val="ListLabel 1158"/>
    <w:qFormat w:val="1"/>
    <w:rsid w:val="00D07D64"/>
    <w:rPr>
      <w:rFonts w:cs="Symbol"/>
      <w:lang w:bidi="ar-SA" w:eastAsia="en-US" w:val="en-US"/>
    </w:rPr>
  </w:style>
  <w:style w:type="character" w:styleId="ListLabel1159" w:customStyle="1">
    <w:name w:val="ListLabel 1159"/>
    <w:qFormat w:val="1"/>
    <w:rsid w:val="00D07D64"/>
    <w:rPr>
      <w:rFonts w:cs="Arial"/>
      <w:w w:val="100"/>
      <w:sz w:val="24"/>
      <w:szCs w:val="24"/>
      <w:lang w:bidi="ar-SA" w:eastAsia="en-US" w:val="en-US"/>
    </w:rPr>
  </w:style>
  <w:style w:type="character" w:styleId="ListLabel1160" w:customStyle="1">
    <w:name w:val="ListLabel 1160"/>
    <w:qFormat w:val="1"/>
    <w:rsid w:val="00D07D64"/>
    <w:rPr>
      <w:rFonts w:cs="Symbol"/>
      <w:lang w:bidi="ar-SA" w:eastAsia="en-US" w:val="en-US"/>
    </w:rPr>
  </w:style>
  <w:style w:type="character" w:styleId="ListLabel1161" w:customStyle="1">
    <w:name w:val="ListLabel 1161"/>
    <w:qFormat w:val="1"/>
    <w:rsid w:val="00D07D64"/>
    <w:rPr>
      <w:rFonts w:cs="Symbol"/>
      <w:lang w:bidi="ar-SA" w:eastAsia="en-US" w:val="en-US"/>
    </w:rPr>
  </w:style>
  <w:style w:type="character" w:styleId="ListLabel1162" w:customStyle="1">
    <w:name w:val="ListLabel 1162"/>
    <w:qFormat w:val="1"/>
    <w:rsid w:val="00D07D64"/>
    <w:rPr>
      <w:rFonts w:cs="Symbol"/>
      <w:lang w:bidi="ar-SA" w:eastAsia="en-US" w:val="en-US"/>
    </w:rPr>
  </w:style>
  <w:style w:type="character" w:styleId="ListLabel1163" w:customStyle="1">
    <w:name w:val="ListLabel 1163"/>
    <w:qFormat w:val="1"/>
    <w:rsid w:val="00D07D64"/>
    <w:rPr>
      <w:rFonts w:cs="Symbol"/>
      <w:lang w:bidi="ar-SA" w:eastAsia="en-US" w:val="en-US"/>
    </w:rPr>
  </w:style>
  <w:style w:type="character" w:styleId="ListLabel1164" w:customStyle="1">
    <w:name w:val="ListLabel 1164"/>
    <w:qFormat w:val="1"/>
    <w:rsid w:val="00D07D64"/>
    <w:rPr>
      <w:rFonts w:cs="Symbol"/>
      <w:lang w:bidi="ar-SA" w:eastAsia="en-US" w:val="en-US"/>
    </w:rPr>
  </w:style>
  <w:style w:type="character" w:styleId="ListLabel1165" w:customStyle="1">
    <w:name w:val="ListLabel 1165"/>
    <w:qFormat w:val="1"/>
    <w:rsid w:val="00D07D64"/>
    <w:rPr>
      <w:rFonts w:cs="Symbol"/>
      <w:lang w:bidi="ar-SA" w:eastAsia="en-US" w:val="en-US"/>
    </w:rPr>
  </w:style>
  <w:style w:type="character" w:styleId="ListLabel1166" w:customStyle="1">
    <w:name w:val="ListLabel 1166"/>
    <w:qFormat w:val="1"/>
    <w:rsid w:val="00D07D64"/>
    <w:rPr>
      <w:rFonts w:cs="Symbol"/>
      <w:lang w:bidi="ar-SA" w:eastAsia="en-US" w:val="en-US"/>
    </w:rPr>
  </w:style>
  <w:style w:type="character" w:styleId="ListLabel1167" w:customStyle="1">
    <w:name w:val="ListLabel 1167"/>
    <w:qFormat w:val="1"/>
    <w:rsid w:val="00D07D64"/>
    <w:rPr>
      <w:rFonts w:cs="Symbol"/>
      <w:lang w:bidi="ar-SA" w:eastAsia="en-US" w:val="en-US"/>
    </w:rPr>
  </w:style>
  <w:style w:type="character" w:styleId="ListLabel1168" w:customStyle="1">
    <w:name w:val="ListLabel 1168"/>
    <w:qFormat w:val="1"/>
    <w:rsid w:val="00D07D64"/>
    <w:rPr>
      <w:rFonts w:cs="Arial"/>
      <w:w w:val="100"/>
      <w:sz w:val="24"/>
      <w:szCs w:val="24"/>
      <w:lang w:bidi="ar-SA" w:eastAsia="en-US" w:val="en-US"/>
    </w:rPr>
  </w:style>
  <w:style w:type="character" w:styleId="ListLabel1169" w:customStyle="1">
    <w:name w:val="ListLabel 1169"/>
    <w:qFormat w:val="1"/>
    <w:rsid w:val="00D07D64"/>
    <w:rPr>
      <w:rFonts w:cs="Symbol"/>
      <w:lang w:bidi="ar-SA" w:eastAsia="en-US" w:val="en-US"/>
    </w:rPr>
  </w:style>
  <w:style w:type="character" w:styleId="ListLabel1170" w:customStyle="1">
    <w:name w:val="ListLabel 1170"/>
    <w:qFormat w:val="1"/>
    <w:rsid w:val="00D07D64"/>
    <w:rPr>
      <w:rFonts w:cs="Symbol"/>
      <w:lang w:bidi="ar-SA" w:eastAsia="en-US" w:val="en-US"/>
    </w:rPr>
  </w:style>
  <w:style w:type="character" w:styleId="ListLabel1171" w:customStyle="1">
    <w:name w:val="ListLabel 1171"/>
    <w:qFormat w:val="1"/>
    <w:rsid w:val="00D07D64"/>
    <w:rPr>
      <w:rFonts w:cs="Symbol"/>
      <w:lang w:bidi="ar-SA" w:eastAsia="en-US" w:val="en-US"/>
    </w:rPr>
  </w:style>
  <w:style w:type="character" w:styleId="ListLabel1172" w:customStyle="1">
    <w:name w:val="ListLabel 1172"/>
    <w:qFormat w:val="1"/>
    <w:rsid w:val="00D07D64"/>
    <w:rPr>
      <w:rFonts w:cs="Symbol"/>
      <w:lang w:bidi="ar-SA" w:eastAsia="en-US" w:val="en-US"/>
    </w:rPr>
  </w:style>
  <w:style w:type="character" w:styleId="ListLabel1173" w:customStyle="1">
    <w:name w:val="ListLabel 1173"/>
    <w:qFormat w:val="1"/>
    <w:rsid w:val="00D07D64"/>
    <w:rPr>
      <w:rFonts w:cs="Symbol"/>
      <w:lang w:bidi="ar-SA" w:eastAsia="en-US" w:val="en-US"/>
    </w:rPr>
  </w:style>
  <w:style w:type="character" w:styleId="ListLabel1174" w:customStyle="1">
    <w:name w:val="ListLabel 1174"/>
    <w:qFormat w:val="1"/>
    <w:rsid w:val="00D07D64"/>
    <w:rPr>
      <w:rFonts w:cs="Symbol"/>
      <w:lang w:bidi="ar-SA" w:eastAsia="en-US" w:val="en-US"/>
    </w:rPr>
  </w:style>
  <w:style w:type="character" w:styleId="ListLabel1175" w:customStyle="1">
    <w:name w:val="ListLabel 1175"/>
    <w:qFormat w:val="1"/>
    <w:rsid w:val="00D07D64"/>
    <w:rPr>
      <w:rFonts w:cs="Symbol"/>
      <w:lang w:bidi="ar-SA" w:eastAsia="en-US" w:val="en-US"/>
    </w:rPr>
  </w:style>
  <w:style w:type="character" w:styleId="ListLabel1176" w:customStyle="1">
    <w:name w:val="ListLabel 1176"/>
    <w:qFormat w:val="1"/>
    <w:rsid w:val="00D07D64"/>
    <w:rPr>
      <w:rFonts w:cs="Symbol"/>
      <w:lang w:bidi="ar-SA" w:eastAsia="en-US" w:val="en-US"/>
    </w:rPr>
  </w:style>
  <w:style w:type="character" w:styleId="ListLabel1177" w:customStyle="1">
    <w:name w:val="ListLabel 1177"/>
    <w:qFormat w:val="1"/>
    <w:rsid w:val="00D07D64"/>
    <w:rPr>
      <w:rFonts w:cs="Arial"/>
      <w:w w:val="100"/>
      <w:sz w:val="24"/>
      <w:szCs w:val="24"/>
      <w:lang w:bidi="ar-SA" w:eastAsia="en-US" w:val="en-US"/>
    </w:rPr>
  </w:style>
  <w:style w:type="character" w:styleId="ListLabel1178" w:customStyle="1">
    <w:name w:val="ListLabel 1178"/>
    <w:qFormat w:val="1"/>
    <w:rsid w:val="00D07D64"/>
    <w:rPr>
      <w:rFonts w:cs="Symbol"/>
      <w:lang w:bidi="ar-SA" w:eastAsia="en-US" w:val="en-US"/>
    </w:rPr>
  </w:style>
  <w:style w:type="character" w:styleId="ListLabel1179" w:customStyle="1">
    <w:name w:val="ListLabel 1179"/>
    <w:qFormat w:val="1"/>
    <w:rsid w:val="00D07D64"/>
    <w:rPr>
      <w:rFonts w:cs="Symbol"/>
      <w:lang w:bidi="ar-SA" w:eastAsia="en-US" w:val="en-US"/>
    </w:rPr>
  </w:style>
  <w:style w:type="character" w:styleId="ListLabel1180" w:customStyle="1">
    <w:name w:val="ListLabel 1180"/>
    <w:qFormat w:val="1"/>
    <w:rsid w:val="00D07D64"/>
    <w:rPr>
      <w:rFonts w:cs="Symbol"/>
      <w:lang w:bidi="ar-SA" w:eastAsia="en-US" w:val="en-US"/>
    </w:rPr>
  </w:style>
  <w:style w:type="character" w:styleId="ListLabel1181" w:customStyle="1">
    <w:name w:val="ListLabel 1181"/>
    <w:qFormat w:val="1"/>
    <w:rsid w:val="00D07D64"/>
    <w:rPr>
      <w:rFonts w:cs="Symbol"/>
      <w:lang w:bidi="ar-SA" w:eastAsia="en-US" w:val="en-US"/>
    </w:rPr>
  </w:style>
  <w:style w:type="character" w:styleId="ListLabel1182" w:customStyle="1">
    <w:name w:val="ListLabel 1182"/>
    <w:qFormat w:val="1"/>
    <w:rsid w:val="00D07D64"/>
    <w:rPr>
      <w:rFonts w:cs="Symbol"/>
      <w:lang w:bidi="ar-SA" w:eastAsia="en-US" w:val="en-US"/>
    </w:rPr>
  </w:style>
  <w:style w:type="character" w:styleId="ListLabel1183" w:customStyle="1">
    <w:name w:val="ListLabel 1183"/>
    <w:qFormat w:val="1"/>
    <w:rsid w:val="00D07D64"/>
    <w:rPr>
      <w:rFonts w:cs="Symbol"/>
      <w:lang w:bidi="ar-SA" w:eastAsia="en-US" w:val="en-US"/>
    </w:rPr>
  </w:style>
  <w:style w:type="character" w:styleId="ListLabel1184" w:customStyle="1">
    <w:name w:val="ListLabel 1184"/>
    <w:qFormat w:val="1"/>
    <w:rsid w:val="00D07D64"/>
    <w:rPr>
      <w:rFonts w:cs="Symbol"/>
      <w:lang w:bidi="ar-SA" w:eastAsia="en-US" w:val="en-US"/>
    </w:rPr>
  </w:style>
  <w:style w:type="character" w:styleId="ListLabel1185" w:customStyle="1">
    <w:name w:val="ListLabel 1185"/>
    <w:qFormat w:val="1"/>
    <w:rsid w:val="00D07D64"/>
    <w:rPr>
      <w:rFonts w:cs="Symbol"/>
      <w:lang w:bidi="ar-SA" w:eastAsia="en-US" w:val="en-US"/>
    </w:rPr>
  </w:style>
  <w:style w:type="character" w:styleId="ListLabel1186" w:customStyle="1">
    <w:name w:val="ListLabel 1186"/>
    <w:qFormat w:val="1"/>
    <w:rsid w:val="00D07D64"/>
    <w:rPr>
      <w:rFonts w:cs="Arial"/>
      <w:w w:val="100"/>
      <w:sz w:val="24"/>
      <w:szCs w:val="24"/>
      <w:lang w:bidi="ar-SA" w:eastAsia="en-US" w:val="en-US"/>
    </w:rPr>
  </w:style>
  <w:style w:type="character" w:styleId="ListLabel1187" w:customStyle="1">
    <w:name w:val="ListLabel 1187"/>
    <w:qFormat w:val="1"/>
    <w:rsid w:val="00D07D64"/>
    <w:rPr>
      <w:rFonts w:cs="Symbol"/>
      <w:lang w:bidi="ar-SA" w:eastAsia="en-US" w:val="en-US"/>
    </w:rPr>
  </w:style>
  <w:style w:type="character" w:styleId="ListLabel1188" w:customStyle="1">
    <w:name w:val="ListLabel 1188"/>
    <w:qFormat w:val="1"/>
    <w:rsid w:val="00D07D64"/>
    <w:rPr>
      <w:rFonts w:cs="Symbol"/>
      <w:lang w:bidi="ar-SA" w:eastAsia="en-US" w:val="en-US"/>
    </w:rPr>
  </w:style>
  <w:style w:type="character" w:styleId="ListLabel1189" w:customStyle="1">
    <w:name w:val="ListLabel 1189"/>
    <w:qFormat w:val="1"/>
    <w:rsid w:val="00D07D64"/>
    <w:rPr>
      <w:rFonts w:cs="Symbol"/>
      <w:lang w:bidi="ar-SA" w:eastAsia="en-US" w:val="en-US"/>
    </w:rPr>
  </w:style>
  <w:style w:type="character" w:styleId="ListLabel1190" w:customStyle="1">
    <w:name w:val="ListLabel 1190"/>
    <w:qFormat w:val="1"/>
    <w:rsid w:val="00D07D64"/>
    <w:rPr>
      <w:rFonts w:cs="Symbol"/>
      <w:lang w:bidi="ar-SA" w:eastAsia="en-US" w:val="en-US"/>
    </w:rPr>
  </w:style>
  <w:style w:type="character" w:styleId="ListLabel1191" w:customStyle="1">
    <w:name w:val="ListLabel 1191"/>
    <w:qFormat w:val="1"/>
    <w:rsid w:val="00D07D64"/>
    <w:rPr>
      <w:rFonts w:cs="Symbol"/>
      <w:lang w:bidi="ar-SA" w:eastAsia="en-US" w:val="en-US"/>
    </w:rPr>
  </w:style>
  <w:style w:type="character" w:styleId="ListLabel1192" w:customStyle="1">
    <w:name w:val="ListLabel 1192"/>
    <w:qFormat w:val="1"/>
    <w:rsid w:val="00D07D64"/>
    <w:rPr>
      <w:rFonts w:cs="Symbol"/>
      <w:lang w:bidi="ar-SA" w:eastAsia="en-US" w:val="en-US"/>
    </w:rPr>
  </w:style>
  <w:style w:type="character" w:styleId="ListLabel1193" w:customStyle="1">
    <w:name w:val="ListLabel 1193"/>
    <w:qFormat w:val="1"/>
    <w:rsid w:val="00D07D64"/>
    <w:rPr>
      <w:rFonts w:cs="Symbol"/>
      <w:lang w:bidi="ar-SA" w:eastAsia="en-US" w:val="en-US"/>
    </w:rPr>
  </w:style>
  <w:style w:type="character" w:styleId="ListLabel1194" w:customStyle="1">
    <w:name w:val="ListLabel 1194"/>
    <w:qFormat w:val="1"/>
    <w:rsid w:val="00D07D64"/>
    <w:rPr>
      <w:rFonts w:cs="Symbol"/>
      <w:lang w:bidi="ar-SA" w:eastAsia="en-US" w:val="en-US"/>
    </w:rPr>
  </w:style>
  <w:style w:type="character" w:styleId="ListLabel1195" w:customStyle="1">
    <w:name w:val="ListLabel 1195"/>
    <w:qFormat w:val="1"/>
    <w:rsid w:val="00D07D64"/>
    <w:rPr>
      <w:rFonts w:cs="Arial"/>
      <w:w w:val="100"/>
      <w:sz w:val="24"/>
      <w:szCs w:val="24"/>
      <w:lang w:bidi="ar-SA" w:eastAsia="en-US" w:val="en-US"/>
    </w:rPr>
  </w:style>
  <w:style w:type="character" w:styleId="ListLabel1196" w:customStyle="1">
    <w:name w:val="ListLabel 1196"/>
    <w:qFormat w:val="1"/>
    <w:rsid w:val="00D07D64"/>
    <w:rPr>
      <w:rFonts w:cs="Symbol"/>
      <w:lang w:bidi="ar-SA" w:eastAsia="en-US" w:val="en-US"/>
    </w:rPr>
  </w:style>
  <w:style w:type="character" w:styleId="ListLabel1197" w:customStyle="1">
    <w:name w:val="ListLabel 1197"/>
    <w:qFormat w:val="1"/>
    <w:rsid w:val="00D07D64"/>
    <w:rPr>
      <w:rFonts w:cs="Symbol"/>
      <w:lang w:bidi="ar-SA" w:eastAsia="en-US" w:val="en-US"/>
    </w:rPr>
  </w:style>
  <w:style w:type="character" w:styleId="ListLabel1198" w:customStyle="1">
    <w:name w:val="ListLabel 1198"/>
    <w:qFormat w:val="1"/>
    <w:rsid w:val="00D07D64"/>
    <w:rPr>
      <w:rFonts w:cs="Symbol"/>
      <w:lang w:bidi="ar-SA" w:eastAsia="en-US" w:val="en-US"/>
    </w:rPr>
  </w:style>
  <w:style w:type="character" w:styleId="ListLabel1199" w:customStyle="1">
    <w:name w:val="ListLabel 1199"/>
    <w:qFormat w:val="1"/>
    <w:rsid w:val="00D07D64"/>
    <w:rPr>
      <w:rFonts w:cs="Symbol"/>
      <w:lang w:bidi="ar-SA" w:eastAsia="en-US" w:val="en-US"/>
    </w:rPr>
  </w:style>
  <w:style w:type="character" w:styleId="ListLabel1200" w:customStyle="1">
    <w:name w:val="ListLabel 1200"/>
    <w:qFormat w:val="1"/>
    <w:rsid w:val="00D07D64"/>
    <w:rPr>
      <w:rFonts w:cs="Symbol"/>
      <w:lang w:bidi="ar-SA" w:eastAsia="en-US" w:val="en-US"/>
    </w:rPr>
  </w:style>
  <w:style w:type="character" w:styleId="ListLabel1201" w:customStyle="1">
    <w:name w:val="ListLabel 1201"/>
    <w:qFormat w:val="1"/>
    <w:rsid w:val="00D07D64"/>
    <w:rPr>
      <w:rFonts w:cs="Symbol"/>
      <w:lang w:bidi="ar-SA" w:eastAsia="en-US" w:val="en-US"/>
    </w:rPr>
  </w:style>
  <w:style w:type="character" w:styleId="ListLabel1202" w:customStyle="1">
    <w:name w:val="ListLabel 1202"/>
    <w:qFormat w:val="1"/>
    <w:rsid w:val="00D07D64"/>
    <w:rPr>
      <w:rFonts w:cs="Symbol"/>
      <w:lang w:bidi="ar-SA" w:eastAsia="en-US" w:val="en-US"/>
    </w:rPr>
  </w:style>
  <w:style w:type="character" w:styleId="ListLabel1203" w:customStyle="1">
    <w:name w:val="ListLabel 1203"/>
    <w:qFormat w:val="1"/>
    <w:rsid w:val="00D07D64"/>
    <w:rPr>
      <w:rFonts w:cs="Symbol"/>
      <w:lang w:bidi="ar-SA" w:eastAsia="en-US" w:val="en-US"/>
    </w:rPr>
  </w:style>
  <w:style w:type="character" w:styleId="ListLabel1204" w:customStyle="1">
    <w:name w:val="ListLabel 1204"/>
    <w:qFormat w:val="1"/>
    <w:rsid w:val="00D07D64"/>
    <w:rPr>
      <w:rFonts w:ascii="Calibri" w:cs="Arial" w:hAnsi="Calibri"/>
      <w:w w:val="100"/>
      <w:sz w:val="24"/>
      <w:szCs w:val="24"/>
      <w:lang w:bidi="ar-SA" w:eastAsia="en-US" w:val="en-US"/>
    </w:rPr>
  </w:style>
  <w:style w:type="character" w:styleId="ListLabel1205" w:customStyle="1">
    <w:name w:val="ListLabel 1205"/>
    <w:qFormat w:val="1"/>
    <w:rsid w:val="00D07D64"/>
    <w:rPr>
      <w:rFonts w:cs="Symbol"/>
      <w:lang w:bidi="ar-SA" w:eastAsia="en-US" w:val="en-US"/>
    </w:rPr>
  </w:style>
  <w:style w:type="character" w:styleId="ListLabel1206" w:customStyle="1">
    <w:name w:val="ListLabel 1206"/>
    <w:qFormat w:val="1"/>
    <w:rsid w:val="00D07D64"/>
    <w:rPr>
      <w:rFonts w:cs="Symbol"/>
      <w:lang w:bidi="ar-SA" w:eastAsia="en-US" w:val="en-US"/>
    </w:rPr>
  </w:style>
  <w:style w:type="character" w:styleId="ListLabel1207" w:customStyle="1">
    <w:name w:val="ListLabel 1207"/>
    <w:qFormat w:val="1"/>
    <w:rsid w:val="00D07D64"/>
    <w:rPr>
      <w:rFonts w:cs="Symbol"/>
      <w:lang w:bidi="ar-SA" w:eastAsia="en-US" w:val="en-US"/>
    </w:rPr>
  </w:style>
  <w:style w:type="character" w:styleId="ListLabel1208" w:customStyle="1">
    <w:name w:val="ListLabel 1208"/>
    <w:qFormat w:val="1"/>
    <w:rsid w:val="00D07D64"/>
    <w:rPr>
      <w:rFonts w:cs="Symbol"/>
      <w:lang w:bidi="ar-SA" w:eastAsia="en-US" w:val="en-US"/>
    </w:rPr>
  </w:style>
  <w:style w:type="character" w:styleId="ListLabel1209" w:customStyle="1">
    <w:name w:val="ListLabel 1209"/>
    <w:qFormat w:val="1"/>
    <w:rsid w:val="00D07D64"/>
    <w:rPr>
      <w:rFonts w:cs="Symbol"/>
      <w:lang w:bidi="ar-SA" w:eastAsia="en-US" w:val="en-US"/>
    </w:rPr>
  </w:style>
  <w:style w:type="character" w:styleId="ListLabel1210" w:customStyle="1">
    <w:name w:val="ListLabel 1210"/>
    <w:qFormat w:val="1"/>
    <w:rsid w:val="00D07D64"/>
    <w:rPr>
      <w:rFonts w:cs="Symbol"/>
      <w:lang w:bidi="ar-SA" w:eastAsia="en-US" w:val="en-US"/>
    </w:rPr>
  </w:style>
  <w:style w:type="character" w:styleId="ListLabel1211" w:customStyle="1">
    <w:name w:val="ListLabel 1211"/>
    <w:qFormat w:val="1"/>
    <w:rsid w:val="00D07D64"/>
    <w:rPr>
      <w:rFonts w:cs="Symbol"/>
      <w:lang w:bidi="ar-SA" w:eastAsia="en-US" w:val="en-US"/>
    </w:rPr>
  </w:style>
  <w:style w:type="character" w:styleId="ListLabel1212" w:customStyle="1">
    <w:name w:val="ListLabel 1212"/>
    <w:qFormat w:val="1"/>
    <w:rsid w:val="00D07D64"/>
    <w:rPr>
      <w:rFonts w:cs="Symbol"/>
      <w:lang w:bidi="ar-SA" w:eastAsia="en-US" w:val="en-US"/>
    </w:rPr>
  </w:style>
  <w:style w:type="character" w:styleId="ListLabel1213" w:customStyle="1">
    <w:name w:val="ListLabel 1213"/>
    <w:qFormat w:val="1"/>
    <w:rsid w:val="00D07D64"/>
    <w:rPr>
      <w:rFonts w:ascii="Arial" w:cs="Wingdings" w:hAnsi="Arial"/>
      <w:spacing w:val="-15"/>
      <w:w w:val="100"/>
      <w:sz w:val="24"/>
      <w:lang w:bidi="ar-SA" w:eastAsia="en-US" w:val="en-US"/>
    </w:rPr>
  </w:style>
  <w:style w:type="character" w:styleId="ListLabel1214" w:customStyle="1">
    <w:name w:val="ListLabel 1214"/>
    <w:qFormat w:val="1"/>
    <w:rsid w:val="00D07D64"/>
    <w:rPr>
      <w:rFonts w:cs="Symbol"/>
      <w:lang w:bidi="ar-SA" w:eastAsia="en-US" w:val="en-US"/>
    </w:rPr>
  </w:style>
  <w:style w:type="character" w:styleId="ListLabel1215" w:customStyle="1">
    <w:name w:val="ListLabel 1215"/>
    <w:qFormat w:val="1"/>
    <w:rsid w:val="00D07D64"/>
    <w:rPr>
      <w:rFonts w:cs="Symbol"/>
      <w:lang w:bidi="ar-SA" w:eastAsia="en-US" w:val="en-US"/>
    </w:rPr>
  </w:style>
  <w:style w:type="character" w:styleId="ListLabel1216" w:customStyle="1">
    <w:name w:val="ListLabel 1216"/>
    <w:qFormat w:val="1"/>
    <w:rsid w:val="00D07D64"/>
    <w:rPr>
      <w:rFonts w:cs="Symbol"/>
      <w:lang w:bidi="ar-SA" w:eastAsia="en-US" w:val="en-US"/>
    </w:rPr>
  </w:style>
  <w:style w:type="character" w:styleId="ListLabel1217" w:customStyle="1">
    <w:name w:val="ListLabel 1217"/>
    <w:qFormat w:val="1"/>
    <w:rsid w:val="00D07D64"/>
    <w:rPr>
      <w:rFonts w:cs="Symbol"/>
      <w:lang w:bidi="ar-SA" w:eastAsia="en-US" w:val="en-US"/>
    </w:rPr>
  </w:style>
  <w:style w:type="character" w:styleId="ListLabel1218" w:customStyle="1">
    <w:name w:val="ListLabel 1218"/>
    <w:qFormat w:val="1"/>
    <w:rsid w:val="00D07D64"/>
    <w:rPr>
      <w:rFonts w:cs="Symbol"/>
      <w:lang w:bidi="ar-SA" w:eastAsia="en-US" w:val="en-US"/>
    </w:rPr>
  </w:style>
  <w:style w:type="character" w:styleId="ListLabel1219" w:customStyle="1">
    <w:name w:val="ListLabel 1219"/>
    <w:qFormat w:val="1"/>
    <w:rsid w:val="00D07D64"/>
    <w:rPr>
      <w:rFonts w:cs="Symbol"/>
      <w:lang w:bidi="ar-SA" w:eastAsia="en-US" w:val="en-US"/>
    </w:rPr>
  </w:style>
  <w:style w:type="character" w:styleId="ListLabel1220" w:customStyle="1">
    <w:name w:val="ListLabel 1220"/>
    <w:qFormat w:val="1"/>
    <w:rsid w:val="00D07D64"/>
    <w:rPr>
      <w:rFonts w:cs="Symbol"/>
      <w:lang w:bidi="ar-SA" w:eastAsia="en-US" w:val="en-US"/>
    </w:rPr>
  </w:style>
  <w:style w:type="character" w:styleId="ListLabel1221" w:customStyle="1">
    <w:name w:val="ListLabel 1221"/>
    <w:qFormat w:val="1"/>
    <w:rsid w:val="00D07D64"/>
    <w:rPr>
      <w:rFonts w:cs="Symbol"/>
      <w:lang w:bidi="ar-SA" w:eastAsia="en-US" w:val="en-US"/>
    </w:rPr>
  </w:style>
  <w:style w:type="character" w:styleId="ListLabel1222" w:customStyle="1">
    <w:name w:val="ListLabel 1222"/>
    <w:qFormat w:val="1"/>
    <w:rsid w:val="00D07D64"/>
    <w:rPr>
      <w:rFonts w:cs="Symbol"/>
      <w:b w:val="1"/>
    </w:rPr>
  </w:style>
  <w:style w:type="character" w:styleId="ListLabel1223" w:customStyle="1">
    <w:name w:val="ListLabel 1223"/>
    <w:qFormat w:val="1"/>
    <w:rsid w:val="00D07D64"/>
    <w:rPr>
      <w:rFonts w:cs="Courier New"/>
    </w:rPr>
  </w:style>
  <w:style w:type="character" w:styleId="ListLabel1224" w:customStyle="1">
    <w:name w:val="ListLabel 1224"/>
    <w:qFormat w:val="1"/>
    <w:rsid w:val="00D07D64"/>
    <w:rPr>
      <w:rFonts w:cs="Wingdings"/>
    </w:rPr>
  </w:style>
  <w:style w:type="character" w:styleId="ListLabel1225" w:customStyle="1">
    <w:name w:val="ListLabel 1225"/>
    <w:qFormat w:val="1"/>
    <w:rsid w:val="00D07D64"/>
    <w:rPr>
      <w:rFonts w:cs="Symbol"/>
    </w:rPr>
  </w:style>
  <w:style w:type="character" w:styleId="ListLabel1226" w:customStyle="1">
    <w:name w:val="ListLabel 1226"/>
    <w:qFormat w:val="1"/>
    <w:rsid w:val="00D07D64"/>
    <w:rPr>
      <w:rFonts w:cs="Courier New"/>
    </w:rPr>
  </w:style>
  <w:style w:type="character" w:styleId="ListLabel1227" w:customStyle="1">
    <w:name w:val="ListLabel 1227"/>
    <w:qFormat w:val="1"/>
    <w:rsid w:val="00D07D64"/>
    <w:rPr>
      <w:rFonts w:cs="Wingdings"/>
    </w:rPr>
  </w:style>
  <w:style w:type="character" w:styleId="ListLabel1228" w:customStyle="1">
    <w:name w:val="ListLabel 1228"/>
    <w:qFormat w:val="1"/>
    <w:rsid w:val="00D07D64"/>
    <w:rPr>
      <w:rFonts w:cs="Symbol"/>
    </w:rPr>
  </w:style>
  <w:style w:type="character" w:styleId="ListLabel1229" w:customStyle="1">
    <w:name w:val="ListLabel 1229"/>
    <w:qFormat w:val="1"/>
    <w:rsid w:val="00D07D64"/>
    <w:rPr>
      <w:rFonts w:cs="Courier New"/>
    </w:rPr>
  </w:style>
  <w:style w:type="character" w:styleId="ListLabel1230" w:customStyle="1">
    <w:name w:val="ListLabel 1230"/>
    <w:qFormat w:val="1"/>
    <w:rsid w:val="00D07D64"/>
    <w:rPr>
      <w:rFonts w:cs="Wingdings"/>
    </w:rPr>
  </w:style>
  <w:style w:type="character" w:styleId="ListLabel1231" w:customStyle="1">
    <w:name w:val="ListLabel 1231"/>
    <w:qFormat w:val="1"/>
    <w:rsid w:val="00D07D64"/>
  </w:style>
  <w:style w:type="character" w:styleId="ListLabel1232" w:customStyle="1">
    <w:name w:val="ListLabel 1232"/>
    <w:qFormat w:val="1"/>
    <w:rsid w:val="00D07D64"/>
  </w:style>
  <w:style w:type="character" w:styleId="ListLabel1233" w:customStyle="1">
    <w:name w:val="ListLabel 1233"/>
    <w:qFormat w:val="1"/>
    <w:rsid w:val="00D07D64"/>
    <w:rPr>
      <w:rFonts w:ascii="Calibri" w:cs="Arial" w:hAnsi="Calibri"/>
      <w:w w:val="100"/>
      <w:sz w:val="24"/>
      <w:szCs w:val="24"/>
      <w:lang w:bidi="ar-SA" w:eastAsia="en-US" w:val="en-US"/>
    </w:rPr>
  </w:style>
  <w:style w:type="character" w:styleId="ListLabel1234" w:customStyle="1">
    <w:name w:val="ListLabel 1234"/>
    <w:qFormat w:val="1"/>
    <w:rsid w:val="00D07D64"/>
    <w:rPr>
      <w:rFonts w:cs="Symbol"/>
      <w:lang w:bidi="ar-SA" w:eastAsia="en-US" w:val="en-US"/>
    </w:rPr>
  </w:style>
  <w:style w:type="character" w:styleId="ListLabel1235" w:customStyle="1">
    <w:name w:val="ListLabel 1235"/>
    <w:qFormat w:val="1"/>
    <w:rsid w:val="00D07D64"/>
    <w:rPr>
      <w:rFonts w:cs="Symbol"/>
      <w:lang w:bidi="ar-SA" w:eastAsia="en-US" w:val="en-US"/>
    </w:rPr>
  </w:style>
  <w:style w:type="character" w:styleId="ListLabel1236" w:customStyle="1">
    <w:name w:val="ListLabel 1236"/>
    <w:qFormat w:val="1"/>
    <w:rsid w:val="00D07D64"/>
    <w:rPr>
      <w:rFonts w:cs="Symbol"/>
      <w:lang w:bidi="ar-SA" w:eastAsia="en-US" w:val="en-US"/>
    </w:rPr>
  </w:style>
  <w:style w:type="character" w:styleId="ListLabel1237" w:customStyle="1">
    <w:name w:val="ListLabel 1237"/>
    <w:qFormat w:val="1"/>
    <w:rsid w:val="00D07D64"/>
    <w:rPr>
      <w:rFonts w:cs="Symbol"/>
      <w:lang w:bidi="ar-SA" w:eastAsia="en-US" w:val="en-US"/>
    </w:rPr>
  </w:style>
  <w:style w:type="character" w:styleId="ListLabel1238" w:customStyle="1">
    <w:name w:val="ListLabel 1238"/>
    <w:qFormat w:val="1"/>
    <w:rsid w:val="00D07D64"/>
    <w:rPr>
      <w:rFonts w:cs="Symbol"/>
      <w:lang w:bidi="ar-SA" w:eastAsia="en-US" w:val="en-US"/>
    </w:rPr>
  </w:style>
  <w:style w:type="character" w:styleId="ListLabel1239" w:customStyle="1">
    <w:name w:val="ListLabel 1239"/>
    <w:qFormat w:val="1"/>
    <w:rsid w:val="00D07D64"/>
    <w:rPr>
      <w:rFonts w:cs="Symbol"/>
      <w:lang w:bidi="ar-SA" w:eastAsia="en-US" w:val="en-US"/>
    </w:rPr>
  </w:style>
  <w:style w:type="character" w:styleId="ListLabel1240" w:customStyle="1">
    <w:name w:val="ListLabel 1240"/>
    <w:qFormat w:val="1"/>
    <w:rsid w:val="00D07D64"/>
    <w:rPr>
      <w:rFonts w:cs="Symbol"/>
      <w:lang w:bidi="ar-SA" w:eastAsia="en-US" w:val="en-US"/>
    </w:rPr>
  </w:style>
  <w:style w:type="character" w:styleId="ListLabel1241" w:customStyle="1">
    <w:name w:val="ListLabel 1241"/>
    <w:qFormat w:val="1"/>
    <w:rsid w:val="00D07D64"/>
    <w:rPr>
      <w:rFonts w:cs="Symbol"/>
      <w:lang w:bidi="ar-SA" w:eastAsia="en-US" w:val="en-US"/>
    </w:rPr>
  </w:style>
  <w:style w:type="character" w:styleId="ListLabel1242" w:customStyle="1">
    <w:name w:val="ListLabel 1242"/>
    <w:qFormat w:val="1"/>
    <w:rsid w:val="00D07D64"/>
    <w:rPr>
      <w:rFonts w:ascii="Calibri" w:cs="Arial" w:hAnsi="Calibri"/>
      <w:w w:val="100"/>
      <w:sz w:val="24"/>
      <w:szCs w:val="24"/>
      <w:lang w:bidi="ar-SA" w:eastAsia="en-US" w:val="en-US"/>
    </w:rPr>
  </w:style>
  <w:style w:type="character" w:styleId="ListLabel1243" w:customStyle="1">
    <w:name w:val="ListLabel 1243"/>
    <w:qFormat w:val="1"/>
    <w:rsid w:val="00D07D64"/>
    <w:rPr>
      <w:rFonts w:cs="Symbol"/>
      <w:lang w:bidi="ar-SA" w:eastAsia="en-US" w:val="en-US"/>
    </w:rPr>
  </w:style>
  <w:style w:type="character" w:styleId="ListLabel1244" w:customStyle="1">
    <w:name w:val="ListLabel 1244"/>
    <w:qFormat w:val="1"/>
    <w:rsid w:val="00D07D64"/>
    <w:rPr>
      <w:rFonts w:cs="Symbol"/>
      <w:lang w:bidi="ar-SA" w:eastAsia="en-US" w:val="en-US"/>
    </w:rPr>
  </w:style>
  <w:style w:type="character" w:styleId="ListLabel1245" w:customStyle="1">
    <w:name w:val="ListLabel 1245"/>
    <w:qFormat w:val="1"/>
    <w:rsid w:val="00D07D64"/>
    <w:rPr>
      <w:rFonts w:cs="Symbol"/>
      <w:lang w:bidi="ar-SA" w:eastAsia="en-US" w:val="en-US"/>
    </w:rPr>
  </w:style>
  <w:style w:type="character" w:styleId="ListLabel1246" w:customStyle="1">
    <w:name w:val="ListLabel 1246"/>
    <w:qFormat w:val="1"/>
    <w:rsid w:val="00D07D64"/>
    <w:rPr>
      <w:rFonts w:cs="Symbol"/>
      <w:lang w:bidi="ar-SA" w:eastAsia="en-US" w:val="en-US"/>
    </w:rPr>
  </w:style>
  <w:style w:type="character" w:styleId="ListLabel1247" w:customStyle="1">
    <w:name w:val="ListLabel 1247"/>
    <w:qFormat w:val="1"/>
    <w:rsid w:val="00D07D64"/>
    <w:rPr>
      <w:rFonts w:cs="Symbol"/>
      <w:lang w:bidi="ar-SA" w:eastAsia="en-US" w:val="en-US"/>
    </w:rPr>
  </w:style>
  <w:style w:type="character" w:styleId="ListLabel1248" w:customStyle="1">
    <w:name w:val="ListLabel 1248"/>
    <w:qFormat w:val="1"/>
    <w:rsid w:val="00D07D64"/>
    <w:rPr>
      <w:rFonts w:cs="Symbol"/>
      <w:lang w:bidi="ar-SA" w:eastAsia="en-US" w:val="en-US"/>
    </w:rPr>
  </w:style>
  <w:style w:type="character" w:styleId="ListLabel1249" w:customStyle="1">
    <w:name w:val="ListLabel 1249"/>
    <w:qFormat w:val="1"/>
    <w:rsid w:val="00D07D64"/>
    <w:rPr>
      <w:rFonts w:cs="Symbol"/>
      <w:lang w:bidi="ar-SA" w:eastAsia="en-US" w:val="en-US"/>
    </w:rPr>
  </w:style>
  <w:style w:type="character" w:styleId="ListLabel1250" w:customStyle="1">
    <w:name w:val="ListLabel 1250"/>
    <w:qFormat w:val="1"/>
    <w:rsid w:val="00D07D64"/>
    <w:rPr>
      <w:rFonts w:cs="Symbol"/>
      <w:lang w:bidi="ar-SA" w:eastAsia="en-US" w:val="en-US"/>
    </w:rPr>
  </w:style>
  <w:style w:type="character" w:styleId="ListLabel1251" w:customStyle="1">
    <w:name w:val="ListLabel 1251"/>
    <w:qFormat w:val="1"/>
    <w:rsid w:val="00D07D64"/>
    <w:rPr>
      <w:rFonts w:cs="Arial"/>
      <w:w w:val="100"/>
      <w:sz w:val="24"/>
      <w:szCs w:val="24"/>
      <w:lang w:bidi="ar-SA" w:eastAsia="en-US" w:val="en-US"/>
    </w:rPr>
  </w:style>
  <w:style w:type="character" w:styleId="ListLabel1252" w:customStyle="1">
    <w:name w:val="ListLabel 1252"/>
    <w:qFormat w:val="1"/>
    <w:rsid w:val="00D07D64"/>
    <w:rPr>
      <w:rFonts w:cs="Symbol"/>
      <w:lang w:bidi="ar-SA" w:eastAsia="en-US" w:val="en-US"/>
    </w:rPr>
  </w:style>
  <w:style w:type="character" w:styleId="ListLabel1253" w:customStyle="1">
    <w:name w:val="ListLabel 1253"/>
    <w:qFormat w:val="1"/>
    <w:rsid w:val="00D07D64"/>
    <w:rPr>
      <w:rFonts w:cs="Symbol"/>
      <w:lang w:bidi="ar-SA" w:eastAsia="en-US" w:val="en-US"/>
    </w:rPr>
  </w:style>
  <w:style w:type="character" w:styleId="ListLabel1254" w:customStyle="1">
    <w:name w:val="ListLabel 1254"/>
    <w:qFormat w:val="1"/>
    <w:rsid w:val="00D07D64"/>
    <w:rPr>
      <w:rFonts w:cs="Symbol"/>
      <w:lang w:bidi="ar-SA" w:eastAsia="en-US" w:val="en-US"/>
    </w:rPr>
  </w:style>
  <w:style w:type="character" w:styleId="ListLabel1255" w:customStyle="1">
    <w:name w:val="ListLabel 1255"/>
    <w:qFormat w:val="1"/>
    <w:rsid w:val="00D07D64"/>
    <w:rPr>
      <w:rFonts w:cs="Symbol"/>
      <w:lang w:bidi="ar-SA" w:eastAsia="en-US" w:val="en-US"/>
    </w:rPr>
  </w:style>
  <w:style w:type="character" w:styleId="ListLabel1256" w:customStyle="1">
    <w:name w:val="ListLabel 1256"/>
    <w:qFormat w:val="1"/>
    <w:rsid w:val="00D07D64"/>
    <w:rPr>
      <w:rFonts w:cs="Symbol"/>
      <w:lang w:bidi="ar-SA" w:eastAsia="en-US" w:val="en-US"/>
    </w:rPr>
  </w:style>
  <w:style w:type="character" w:styleId="ListLabel1257" w:customStyle="1">
    <w:name w:val="ListLabel 1257"/>
    <w:qFormat w:val="1"/>
    <w:rsid w:val="00D07D64"/>
    <w:rPr>
      <w:rFonts w:cs="Symbol"/>
      <w:lang w:bidi="ar-SA" w:eastAsia="en-US" w:val="en-US"/>
    </w:rPr>
  </w:style>
  <w:style w:type="character" w:styleId="ListLabel1258" w:customStyle="1">
    <w:name w:val="ListLabel 1258"/>
    <w:qFormat w:val="1"/>
    <w:rsid w:val="00D07D64"/>
    <w:rPr>
      <w:rFonts w:cs="Symbol"/>
      <w:lang w:bidi="ar-SA" w:eastAsia="en-US" w:val="en-US"/>
    </w:rPr>
  </w:style>
  <w:style w:type="character" w:styleId="ListLabel1259" w:customStyle="1">
    <w:name w:val="ListLabel 1259"/>
    <w:qFormat w:val="1"/>
    <w:rsid w:val="00D07D64"/>
    <w:rPr>
      <w:rFonts w:cs="Symbol"/>
      <w:lang w:bidi="ar-SA" w:eastAsia="en-US" w:val="en-US"/>
    </w:rPr>
  </w:style>
  <w:style w:type="character" w:styleId="ListLabel1260" w:customStyle="1">
    <w:name w:val="ListLabel 1260"/>
    <w:qFormat w:val="1"/>
    <w:rsid w:val="00D07D64"/>
    <w:rPr>
      <w:rFonts w:cs="Arial"/>
      <w:w w:val="100"/>
      <w:sz w:val="24"/>
      <w:szCs w:val="24"/>
      <w:lang w:bidi="ar-SA" w:eastAsia="en-US" w:val="en-US"/>
    </w:rPr>
  </w:style>
  <w:style w:type="character" w:styleId="ListLabel1261" w:customStyle="1">
    <w:name w:val="ListLabel 1261"/>
    <w:qFormat w:val="1"/>
    <w:rsid w:val="00D07D64"/>
    <w:rPr>
      <w:rFonts w:cs="Symbol"/>
      <w:lang w:bidi="ar-SA" w:eastAsia="en-US" w:val="en-US"/>
    </w:rPr>
  </w:style>
  <w:style w:type="character" w:styleId="ListLabel1262" w:customStyle="1">
    <w:name w:val="ListLabel 1262"/>
    <w:qFormat w:val="1"/>
    <w:rsid w:val="00D07D64"/>
    <w:rPr>
      <w:rFonts w:cs="Symbol"/>
      <w:lang w:bidi="ar-SA" w:eastAsia="en-US" w:val="en-US"/>
    </w:rPr>
  </w:style>
  <w:style w:type="character" w:styleId="ListLabel1263" w:customStyle="1">
    <w:name w:val="ListLabel 1263"/>
    <w:qFormat w:val="1"/>
    <w:rsid w:val="00D07D64"/>
    <w:rPr>
      <w:rFonts w:cs="Symbol"/>
      <w:lang w:bidi="ar-SA" w:eastAsia="en-US" w:val="en-US"/>
    </w:rPr>
  </w:style>
  <w:style w:type="character" w:styleId="ListLabel1264" w:customStyle="1">
    <w:name w:val="ListLabel 1264"/>
    <w:qFormat w:val="1"/>
    <w:rsid w:val="00D07D64"/>
    <w:rPr>
      <w:rFonts w:cs="Symbol"/>
      <w:lang w:bidi="ar-SA" w:eastAsia="en-US" w:val="en-US"/>
    </w:rPr>
  </w:style>
  <w:style w:type="character" w:styleId="ListLabel1265" w:customStyle="1">
    <w:name w:val="ListLabel 1265"/>
    <w:qFormat w:val="1"/>
    <w:rsid w:val="00D07D64"/>
    <w:rPr>
      <w:rFonts w:cs="Symbol"/>
      <w:lang w:bidi="ar-SA" w:eastAsia="en-US" w:val="en-US"/>
    </w:rPr>
  </w:style>
  <w:style w:type="character" w:styleId="ListLabel1266" w:customStyle="1">
    <w:name w:val="ListLabel 1266"/>
    <w:qFormat w:val="1"/>
    <w:rsid w:val="00D07D64"/>
    <w:rPr>
      <w:rFonts w:cs="Symbol"/>
      <w:lang w:bidi="ar-SA" w:eastAsia="en-US" w:val="en-US"/>
    </w:rPr>
  </w:style>
  <w:style w:type="character" w:styleId="ListLabel1267" w:customStyle="1">
    <w:name w:val="ListLabel 1267"/>
    <w:qFormat w:val="1"/>
    <w:rsid w:val="00D07D64"/>
    <w:rPr>
      <w:rFonts w:cs="Symbol"/>
      <w:lang w:bidi="ar-SA" w:eastAsia="en-US" w:val="en-US"/>
    </w:rPr>
  </w:style>
  <w:style w:type="character" w:styleId="ListLabel1268" w:customStyle="1">
    <w:name w:val="ListLabel 1268"/>
    <w:qFormat w:val="1"/>
    <w:rsid w:val="00D07D64"/>
    <w:rPr>
      <w:rFonts w:cs="Symbol"/>
      <w:lang w:bidi="ar-SA" w:eastAsia="en-US" w:val="en-US"/>
    </w:rPr>
  </w:style>
  <w:style w:type="character" w:styleId="ListLabel1269" w:customStyle="1">
    <w:name w:val="ListLabel 1269"/>
    <w:qFormat w:val="1"/>
    <w:rsid w:val="00D07D64"/>
    <w:rPr>
      <w:rFonts w:cs="Arial"/>
      <w:w w:val="100"/>
      <w:sz w:val="24"/>
      <w:szCs w:val="24"/>
      <w:lang w:bidi="ar-SA" w:eastAsia="en-US" w:val="en-US"/>
    </w:rPr>
  </w:style>
  <w:style w:type="character" w:styleId="ListLabel1270" w:customStyle="1">
    <w:name w:val="ListLabel 1270"/>
    <w:qFormat w:val="1"/>
    <w:rsid w:val="00D07D64"/>
    <w:rPr>
      <w:rFonts w:cs="Symbol"/>
      <w:lang w:bidi="ar-SA" w:eastAsia="en-US" w:val="en-US"/>
    </w:rPr>
  </w:style>
  <w:style w:type="character" w:styleId="ListLabel1271" w:customStyle="1">
    <w:name w:val="ListLabel 1271"/>
    <w:qFormat w:val="1"/>
    <w:rsid w:val="00D07D64"/>
    <w:rPr>
      <w:rFonts w:cs="Symbol"/>
      <w:lang w:bidi="ar-SA" w:eastAsia="en-US" w:val="en-US"/>
    </w:rPr>
  </w:style>
  <w:style w:type="character" w:styleId="ListLabel1272" w:customStyle="1">
    <w:name w:val="ListLabel 1272"/>
    <w:qFormat w:val="1"/>
    <w:rsid w:val="00D07D64"/>
    <w:rPr>
      <w:rFonts w:cs="Symbol"/>
      <w:lang w:bidi="ar-SA" w:eastAsia="en-US" w:val="en-US"/>
    </w:rPr>
  </w:style>
  <w:style w:type="character" w:styleId="ListLabel1273" w:customStyle="1">
    <w:name w:val="ListLabel 1273"/>
    <w:qFormat w:val="1"/>
    <w:rsid w:val="00D07D64"/>
    <w:rPr>
      <w:rFonts w:cs="Symbol"/>
      <w:lang w:bidi="ar-SA" w:eastAsia="en-US" w:val="en-US"/>
    </w:rPr>
  </w:style>
  <w:style w:type="character" w:styleId="ListLabel1274" w:customStyle="1">
    <w:name w:val="ListLabel 1274"/>
    <w:qFormat w:val="1"/>
    <w:rsid w:val="00D07D64"/>
    <w:rPr>
      <w:rFonts w:cs="Symbol"/>
      <w:lang w:bidi="ar-SA" w:eastAsia="en-US" w:val="en-US"/>
    </w:rPr>
  </w:style>
  <w:style w:type="character" w:styleId="ListLabel1275" w:customStyle="1">
    <w:name w:val="ListLabel 1275"/>
    <w:qFormat w:val="1"/>
    <w:rsid w:val="00D07D64"/>
    <w:rPr>
      <w:rFonts w:cs="Symbol"/>
      <w:lang w:bidi="ar-SA" w:eastAsia="en-US" w:val="en-US"/>
    </w:rPr>
  </w:style>
  <w:style w:type="character" w:styleId="ListLabel1276" w:customStyle="1">
    <w:name w:val="ListLabel 1276"/>
    <w:qFormat w:val="1"/>
    <w:rsid w:val="00D07D64"/>
    <w:rPr>
      <w:rFonts w:cs="Symbol"/>
      <w:lang w:bidi="ar-SA" w:eastAsia="en-US" w:val="en-US"/>
    </w:rPr>
  </w:style>
  <w:style w:type="character" w:styleId="ListLabel1277" w:customStyle="1">
    <w:name w:val="ListLabel 1277"/>
    <w:qFormat w:val="1"/>
    <w:rsid w:val="00D07D64"/>
    <w:rPr>
      <w:rFonts w:cs="Symbol"/>
      <w:lang w:bidi="ar-SA" w:eastAsia="en-US" w:val="en-US"/>
    </w:rPr>
  </w:style>
  <w:style w:type="character" w:styleId="ListLabel1278" w:customStyle="1">
    <w:name w:val="ListLabel 1278"/>
    <w:qFormat w:val="1"/>
    <w:rsid w:val="00D07D64"/>
    <w:rPr>
      <w:rFonts w:cs="Arial"/>
      <w:w w:val="100"/>
      <w:sz w:val="24"/>
      <w:szCs w:val="24"/>
      <w:lang w:bidi="ar-SA" w:eastAsia="en-US" w:val="en-US"/>
    </w:rPr>
  </w:style>
  <w:style w:type="character" w:styleId="ListLabel1279" w:customStyle="1">
    <w:name w:val="ListLabel 1279"/>
    <w:qFormat w:val="1"/>
    <w:rsid w:val="00D07D64"/>
    <w:rPr>
      <w:rFonts w:cs="Symbol"/>
      <w:lang w:bidi="ar-SA" w:eastAsia="en-US" w:val="en-US"/>
    </w:rPr>
  </w:style>
  <w:style w:type="character" w:styleId="ListLabel1280" w:customStyle="1">
    <w:name w:val="ListLabel 1280"/>
    <w:qFormat w:val="1"/>
    <w:rsid w:val="00D07D64"/>
    <w:rPr>
      <w:rFonts w:cs="Symbol"/>
      <w:lang w:bidi="ar-SA" w:eastAsia="en-US" w:val="en-US"/>
    </w:rPr>
  </w:style>
  <w:style w:type="character" w:styleId="ListLabel1281" w:customStyle="1">
    <w:name w:val="ListLabel 1281"/>
    <w:qFormat w:val="1"/>
    <w:rsid w:val="00D07D64"/>
    <w:rPr>
      <w:rFonts w:cs="Symbol"/>
      <w:lang w:bidi="ar-SA" w:eastAsia="en-US" w:val="en-US"/>
    </w:rPr>
  </w:style>
  <w:style w:type="character" w:styleId="ListLabel1282" w:customStyle="1">
    <w:name w:val="ListLabel 1282"/>
    <w:qFormat w:val="1"/>
    <w:rsid w:val="00D07D64"/>
    <w:rPr>
      <w:rFonts w:cs="Symbol"/>
      <w:lang w:bidi="ar-SA" w:eastAsia="en-US" w:val="en-US"/>
    </w:rPr>
  </w:style>
  <w:style w:type="character" w:styleId="ListLabel1283" w:customStyle="1">
    <w:name w:val="ListLabel 1283"/>
    <w:qFormat w:val="1"/>
    <w:rsid w:val="00D07D64"/>
    <w:rPr>
      <w:rFonts w:cs="Symbol"/>
      <w:lang w:bidi="ar-SA" w:eastAsia="en-US" w:val="en-US"/>
    </w:rPr>
  </w:style>
  <w:style w:type="character" w:styleId="ListLabel1284" w:customStyle="1">
    <w:name w:val="ListLabel 1284"/>
    <w:qFormat w:val="1"/>
    <w:rsid w:val="00D07D64"/>
    <w:rPr>
      <w:rFonts w:cs="Symbol"/>
      <w:lang w:bidi="ar-SA" w:eastAsia="en-US" w:val="en-US"/>
    </w:rPr>
  </w:style>
  <w:style w:type="character" w:styleId="ListLabel1285" w:customStyle="1">
    <w:name w:val="ListLabel 1285"/>
    <w:qFormat w:val="1"/>
    <w:rsid w:val="00D07D64"/>
    <w:rPr>
      <w:rFonts w:cs="Symbol"/>
      <w:lang w:bidi="ar-SA" w:eastAsia="en-US" w:val="en-US"/>
    </w:rPr>
  </w:style>
  <w:style w:type="character" w:styleId="ListLabel1286" w:customStyle="1">
    <w:name w:val="ListLabel 1286"/>
    <w:qFormat w:val="1"/>
    <w:rsid w:val="00D07D64"/>
    <w:rPr>
      <w:rFonts w:cs="Symbol"/>
      <w:lang w:bidi="ar-SA" w:eastAsia="en-US" w:val="en-US"/>
    </w:rPr>
  </w:style>
  <w:style w:type="character" w:styleId="ListLabel1287" w:customStyle="1">
    <w:name w:val="ListLabel 1287"/>
    <w:qFormat w:val="1"/>
    <w:rsid w:val="00D07D64"/>
    <w:rPr>
      <w:rFonts w:cs="Arial"/>
      <w:w w:val="100"/>
      <w:sz w:val="24"/>
      <w:szCs w:val="24"/>
      <w:lang w:bidi="ar-SA" w:eastAsia="en-US" w:val="en-US"/>
    </w:rPr>
  </w:style>
  <w:style w:type="character" w:styleId="ListLabel1288" w:customStyle="1">
    <w:name w:val="ListLabel 1288"/>
    <w:qFormat w:val="1"/>
    <w:rsid w:val="00D07D64"/>
    <w:rPr>
      <w:rFonts w:cs="Symbol"/>
      <w:lang w:bidi="ar-SA" w:eastAsia="en-US" w:val="en-US"/>
    </w:rPr>
  </w:style>
  <w:style w:type="character" w:styleId="ListLabel1289" w:customStyle="1">
    <w:name w:val="ListLabel 1289"/>
    <w:qFormat w:val="1"/>
    <w:rsid w:val="00D07D64"/>
    <w:rPr>
      <w:rFonts w:cs="Symbol"/>
      <w:lang w:bidi="ar-SA" w:eastAsia="en-US" w:val="en-US"/>
    </w:rPr>
  </w:style>
  <w:style w:type="character" w:styleId="ListLabel1290" w:customStyle="1">
    <w:name w:val="ListLabel 1290"/>
    <w:qFormat w:val="1"/>
    <w:rsid w:val="00D07D64"/>
    <w:rPr>
      <w:rFonts w:cs="Symbol"/>
      <w:lang w:bidi="ar-SA" w:eastAsia="en-US" w:val="en-US"/>
    </w:rPr>
  </w:style>
  <w:style w:type="character" w:styleId="ListLabel1291" w:customStyle="1">
    <w:name w:val="ListLabel 1291"/>
    <w:qFormat w:val="1"/>
    <w:rsid w:val="00D07D64"/>
    <w:rPr>
      <w:rFonts w:cs="Symbol"/>
      <w:lang w:bidi="ar-SA" w:eastAsia="en-US" w:val="en-US"/>
    </w:rPr>
  </w:style>
  <w:style w:type="character" w:styleId="ListLabel1292" w:customStyle="1">
    <w:name w:val="ListLabel 1292"/>
    <w:qFormat w:val="1"/>
    <w:rsid w:val="00D07D64"/>
    <w:rPr>
      <w:rFonts w:cs="Symbol"/>
      <w:lang w:bidi="ar-SA" w:eastAsia="en-US" w:val="en-US"/>
    </w:rPr>
  </w:style>
  <w:style w:type="character" w:styleId="ListLabel1293" w:customStyle="1">
    <w:name w:val="ListLabel 1293"/>
    <w:qFormat w:val="1"/>
    <w:rsid w:val="00D07D64"/>
    <w:rPr>
      <w:rFonts w:cs="Symbol"/>
      <w:lang w:bidi="ar-SA" w:eastAsia="en-US" w:val="en-US"/>
    </w:rPr>
  </w:style>
  <w:style w:type="character" w:styleId="ListLabel1294" w:customStyle="1">
    <w:name w:val="ListLabel 1294"/>
    <w:qFormat w:val="1"/>
    <w:rsid w:val="00D07D64"/>
    <w:rPr>
      <w:rFonts w:cs="Symbol"/>
      <w:lang w:bidi="ar-SA" w:eastAsia="en-US" w:val="en-US"/>
    </w:rPr>
  </w:style>
  <w:style w:type="character" w:styleId="ListLabel1295" w:customStyle="1">
    <w:name w:val="ListLabel 1295"/>
    <w:qFormat w:val="1"/>
    <w:rsid w:val="00D07D64"/>
    <w:rPr>
      <w:rFonts w:cs="Symbol"/>
      <w:lang w:bidi="ar-SA" w:eastAsia="en-US" w:val="en-US"/>
    </w:rPr>
  </w:style>
  <w:style w:type="character" w:styleId="ListLabel1296" w:customStyle="1">
    <w:name w:val="ListLabel 1296"/>
    <w:qFormat w:val="1"/>
    <w:rsid w:val="00D07D64"/>
    <w:rPr>
      <w:rFonts w:cs="Arial"/>
      <w:w w:val="100"/>
      <w:sz w:val="24"/>
      <w:szCs w:val="24"/>
      <w:lang w:bidi="ar-SA" w:eastAsia="en-US" w:val="en-US"/>
    </w:rPr>
  </w:style>
  <w:style w:type="character" w:styleId="ListLabel1297" w:customStyle="1">
    <w:name w:val="ListLabel 1297"/>
    <w:qFormat w:val="1"/>
    <w:rsid w:val="00D07D64"/>
    <w:rPr>
      <w:rFonts w:cs="Symbol"/>
      <w:lang w:bidi="ar-SA" w:eastAsia="en-US" w:val="en-US"/>
    </w:rPr>
  </w:style>
  <w:style w:type="character" w:styleId="ListLabel1298" w:customStyle="1">
    <w:name w:val="ListLabel 1298"/>
    <w:qFormat w:val="1"/>
    <w:rsid w:val="00D07D64"/>
    <w:rPr>
      <w:rFonts w:cs="Symbol"/>
      <w:lang w:bidi="ar-SA" w:eastAsia="en-US" w:val="en-US"/>
    </w:rPr>
  </w:style>
  <w:style w:type="character" w:styleId="ListLabel1299" w:customStyle="1">
    <w:name w:val="ListLabel 1299"/>
    <w:qFormat w:val="1"/>
    <w:rsid w:val="00D07D64"/>
    <w:rPr>
      <w:rFonts w:cs="Symbol"/>
      <w:lang w:bidi="ar-SA" w:eastAsia="en-US" w:val="en-US"/>
    </w:rPr>
  </w:style>
  <w:style w:type="character" w:styleId="ListLabel1300" w:customStyle="1">
    <w:name w:val="ListLabel 1300"/>
    <w:qFormat w:val="1"/>
    <w:rsid w:val="00D07D64"/>
    <w:rPr>
      <w:rFonts w:cs="Symbol"/>
      <w:lang w:bidi="ar-SA" w:eastAsia="en-US" w:val="en-US"/>
    </w:rPr>
  </w:style>
  <w:style w:type="character" w:styleId="ListLabel1301" w:customStyle="1">
    <w:name w:val="ListLabel 1301"/>
    <w:qFormat w:val="1"/>
    <w:rsid w:val="00D07D64"/>
    <w:rPr>
      <w:rFonts w:cs="Symbol"/>
      <w:lang w:bidi="ar-SA" w:eastAsia="en-US" w:val="en-US"/>
    </w:rPr>
  </w:style>
  <w:style w:type="character" w:styleId="ListLabel1302" w:customStyle="1">
    <w:name w:val="ListLabel 1302"/>
    <w:qFormat w:val="1"/>
    <w:rsid w:val="00D07D64"/>
    <w:rPr>
      <w:rFonts w:cs="Symbol"/>
      <w:lang w:bidi="ar-SA" w:eastAsia="en-US" w:val="en-US"/>
    </w:rPr>
  </w:style>
  <w:style w:type="character" w:styleId="ListLabel1303" w:customStyle="1">
    <w:name w:val="ListLabel 1303"/>
    <w:qFormat w:val="1"/>
    <w:rsid w:val="00D07D64"/>
    <w:rPr>
      <w:rFonts w:cs="Symbol"/>
      <w:lang w:bidi="ar-SA" w:eastAsia="en-US" w:val="en-US"/>
    </w:rPr>
  </w:style>
  <w:style w:type="character" w:styleId="ListLabel1304" w:customStyle="1">
    <w:name w:val="ListLabel 1304"/>
    <w:qFormat w:val="1"/>
    <w:rsid w:val="00D07D64"/>
    <w:rPr>
      <w:rFonts w:cs="Symbol"/>
      <w:lang w:bidi="ar-SA" w:eastAsia="en-US" w:val="en-US"/>
    </w:rPr>
  </w:style>
  <w:style w:type="character" w:styleId="ListLabel1305" w:customStyle="1">
    <w:name w:val="ListLabel 1305"/>
    <w:qFormat w:val="1"/>
    <w:rsid w:val="00D07D64"/>
    <w:rPr>
      <w:rFonts w:cs="Arial"/>
      <w:w w:val="100"/>
      <w:sz w:val="24"/>
      <w:szCs w:val="24"/>
      <w:lang w:bidi="ar-SA" w:eastAsia="en-US" w:val="en-US"/>
    </w:rPr>
  </w:style>
  <w:style w:type="character" w:styleId="ListLabel1306" w:customStyle="1">
    <w:name w:val="ListLabel 1306"/>
    <w:qFormat w:val="1"/>
    <w:rsid w:val="00D07D64"/>
    <w:rPr>
      <w:rFonts w:cs="Symbol"/>
      <w:lang w:bidi="ar-SA" w:eastAsia="en-US" w:val="en-US"/>
    </w:rPr>
  </w:style>
  <w:style w:type="character" w:styleId="ListLabel1307" w:customStyle="1">
    <w:name w:val="ListLabel 1307"/>
    <w:qFormat w:val="1"/>
    <w:rsid w:val="00D07D64"/>
    <w:rPr>
      <w:rFonts w:cs="Symbol"/>
      <w:lang w:bidi="ar-SA" w:eastAsia="en-US" w:val="en-US"/>
    </w:rPr>
  </w:style>
  <w:style w:type="character" w:styleId="ListLabel1308" w:customStyle="1">
    <w:name w:val="ListLabel 1308"/>
    <w:qFormat w:val="1"/>
    <w:rsid w:val="00D07D64"/>
    <w:rPr>
      <w:rFonts w:cs="Symbol"/>
      <w:lang w:bidi="ar-SA" w:eastAsia="en-US" w:val="en-US"/>
    </w:rPr>
  </w:style>
  <w:style w:type="character" w:styleId="ListLabel1309" w:customStyle="1">
    <w:name w:val="ListLabel 1309"/>
    <w:qFormat w:val="1"/>
    <w:rsid w:val="00D07D64"/>
    <w:rPr>
      <w:rFonts w:cs="Symbol"/>
      <w:lang w:bidi="ar-SA" w:eastAsia="en-US" w:val="en-US"/>
    </w:rPr>
  </w:style>
  <w:style w:type="character" w:styleId="ListLabel1310" w:customStyle="1">
    <w:name w:val="ListLabel 1310"/>
    <w:qFormat w:val="1"/>
    <w:rsid w:val="00D07D64"/>
    <w:rPr>
      <w:rFonts w:cs="Symbol"/>
      <w:lang w:bidi="ar-SA" w:eastAsia="en-US" w:val="en-US"/>
    </w:rPr>
  </w:style>
  <w:style w:type="character" w:styleId="ListLabel1311" w:customStyle="1">
    <w:name w:val="ListLabel 1311"/>
    <w:qFormat w:val="1"/>
    <w:rsid w:val="00D07D64"/>
    <w:rPr>
      <w:rFonts w:cs="Symbol"/>
      <w:lang w:bidi="ar-SA" w:eastAsia="en-US" w:val="en-US"/>
    </w:rPr>
  </w:style>
  <w:style w:type="character" w:styleId="ListLabel1312" w:customStyle="1">
    <w:name w:val="ListLabel 1312"/>
    <w:qFormat w:val="1"/>
    <w:rsid w:val="00D07D64"/>
    <w:rPr>
      <w:rFonts w:cs="Symbol"/>
      <w:lang w:bidi="ar-SA" w:eastAsia="en-US" w:val="en-US"/>
    </w:rPr>
  </w:style>
  <w:style w:type="character" w:styleId="ListLabel1313" w:customStyle="1">
    <w:name w:val="ListLabel 1313"/>
    <w:qFormat w:val="1"/>
    <w:rsid w:val="00D07D64"/>
    <w:rPr>
      <w:rFonts w:cs="Symbol"/>
      <w:lang w:bidi="ar-SA" w:eastAsia="en-US" w:val="en-US"/>
    </w:rPr>
  </w:style>
  <w:style w:type="character" w:styleId="ListLabel1314" w:customStyle="1">
    <w:name w:val="ListLabel 1314"/>
    <w:qFormat w:val="1"/>
    <w:rsid w:val="00D07D64"/>
    <w:rPr>
      <w:rFonts w:cs="Arial"/>
      <w:w w:val="100"/>
      <w:sz w:val="24"/>
      <w:szCs w:val="24"/>
      <w:lang w:bidi="ar-SA" w:eastAsia="en-US" w:val="en-US"/>
    </w:rPr>
  </w:style>
  <w:style w:type="character" w:styleId="ListLabel1315" w:customStyle="1">
    <w:name w:val="ListLabel 1315"/>
    <w:qFormat w:val="1"/>
    <w:rsid w:val="00D07D64"/>
    <w:rPr>
      <w:rFonts w:cs="Symbol"/>
      <w:lang w:bidi="ar-SA" w:eastAsia="en-US" w:val="en-US"/>
    </w:rPr>
  </w:style>
  <w:style w:type="character" w:styleId="ListLabel1316" w:customStyle="1">
    <w:name w:val="ListLabel 1316"/>
    <w:qFormat w:val="1"/>
    <w:rsid w:val="00D07D64"/>
    <w:rPr>
      <w:rFonts w:cs="Symbol"/>
      <w:lang w:bidi="ar-SA" w:eastAsia="en-US" w:val="en-US"/>
    </w:rPr>
  </w:style>
  <w:style w:type="character" w:styleId="ListLabel1317" w:customStyle="1">
    <w:name w:val="ListLabel 1317"/>
    <w:qFormat w:val="1"/>
    <w:rsid w:val="00D07D64"/>
    <w:rPr>
      <w:rFonts w:cs="Symbol"/>
      <w:lang w:bidi="ar-SA" w:eastAsia="en-US" w:val="en-US"/>
    </w:rPr>
  </w:style>
  <w:style w:type="character" w:styleId="ListLabel1318" w:customStyle="1">
    <w:name w:val="ListLabel 1318"/>
    <w:qFormat w:val="1"/>
    <w:rsid w:val="00D07D64"/>
    <w:rPr>
      <w:rFonts w:cs="Symbol"/>
      <w:lang w:bidi="ar-SA" w:eastAsia="en-US" w:val="en-US"/>
    </w:rPr>
  </w:style>
  <w:style w:type="character" w:styleId="ListLabel1319" w:customStyle="1">
    <w:name w:val="ListLabel 1319"/>
    <w:qFormat w:val="1"/>
    <w:rsid w:val="00D07D64"/>
    <w:rPr>
      <w:rFonts w:cs="Symbol"/>
      <w:lang w:bidi="ar-SA" w:eastAsia="en-US" w:val="en-US"/>
    </w:rPr>
  </w:style>
  <w:style w:type="character" w:styleId="ListLabel1320" w:customStyle="1">
    <w:name w:val="ListLabel 1320"/>
    <w:qFormat w:val="1"/>
    <w:rsid w:val="00D07D64"/>
    <w:rPr>
      <w:rFonts w:cs="Symbol"/>
      <w:lang w:bidi="ar-SA" w:eastAsia="en-US" w:val="en-US"/>
    </w:rPr>
  </w:style>
  <w:style w:type="character" w:styleId="ListLabel1321" w:customStyle="1">
    <w:name w:val="ListLabel 1321"/>
    <w:qFormat w:val="1"/>
    <w:rsid w:val="00D07D64"/>
    <w:rPr>
      <w:rFonts w:cs="Symbol"/>
      <w:lang w:bidi="ar-SA" w:eastAsia="en-US" w:val="en-US"/>
    </w:rPr>
  </w:style>
  <w:style w:type="character" w:styleId="ListLabel1322" w:customStyle="1">
    <w:name w:val="ListLabel 1322"/>
    <w:qFormat w:val="1"/>
    <w:rsid w:val="00D07D64"/>
    <w:rPr>
      <w:rFonts w:cs="Symbol"/>
      <w:lang w:bidi="ar-SA" w:eastAsia="en-US" w:val="en-US"/>
    </w:rPr>
  </w:style>
  <w:style w:type="character" w:styleId="ListLabel1323" w:customStyle="1">
    <w:name w:val="ListLabel 1323"/>
    <w:qFormat w:val="1"/>
    <w:rsid w:val="00D07D64"/>
    <w:rPr>
      <w:rFonts w:cs="Arial"/>
      <w:w w:val="100"/>
      <w:sz w:val="24"/>
      <w:szCs w:val="24"/>
      <w:lang w:bidi="ar-SA" w:eastAsia="en-US" w:val="en-US"/>
    </w:rPr>
  </w:style>
  <w:style w:type="character" w:styleId="ListLabel1324" w:customStyle="1">
    <w:name w:val="ListLabel 1324"/>
    <w:qFormat w:val="1"/>
    <w:rsid w:val="00D07D64"/>
    <w:rPr>
      <w:rFonts w:cs="Symbol"/>
      <w:lang w:bidi="ar-SA" w:eastAsia="en-US" w:val="en-US"/>
    </w:rPr>
  </w:style>
  <w:style w:type="character" w:styleId="ListLabel1325" w:customStyle="1">
    <w:name w:val="ListLabel 1325"/>
    <w:qFormat w:val="1"/>
    <w:rsid w:val="00D07D64"/>
    <w:rPr>
      <w:rFonts w:cs="Symbol"/>
      <w:lang w:bidi="ar-SA" w:eastAsia="en-US" w:val="en-US"/>
    </w:rPr>
  </w:style>
  <w:style w:type="character" w:styleId="ListLabel1326" w:customStyle="1">
    <w:name w:val="ListLabel 1326"/>
    <w:qFormat w:val="1"/>
    <w:rsid w:val="00D07D64"/>
    <w:rPr>
      <w:rFonts w:cs="Symbol"/>
      <w:lang w:bidi="ar-SA" w:eastAsia="en-US" w:val="en-US"/>
    </w:rPr>
  </w:style>
  <w:style w:type="character" w:styleId="ListLabel1327" w:customStyle="1">
    <w:name w:val="ListLabel 1327"/>
    <w:qFormat w:val="1"/>
    <w:rsid w:val="00D07D64"/>
    <w:rPr>
      <w:rFonts w:cs="Symbol"/>
      <w:lang w:bidi="ar-SA" w:eastAsia="en-US" w:val="en-US"/>
    </w:rPr>
  </w:style>
  <w:style w:type="character" w:styleId="ListLabel1328" w:customStyle="1">
    <w:name w:val="ListLabel 1328"/>
    <w:qFormat w:val="1"/>
    <w:rsid w:val="00D07D64"/>
    <w:rPr>
      <w:rFonts w:cs="Symbol"/>
      <w:lang w:bidi="ar-SA" w:eastAsia="en-US" w:val="en-US"/>
    </w:rPr>
  </w:style>
  <w:style w:type="character" w:styleId="ListLabel1329" w:customStyle="1">
    <w:name w:val="ListLabel 1329"/>
    <w:qFormat w:val="1"/>
    <w:rsid w:val="00D07D64"/>
    <w:rPr>
      <w:rFonts w:cs="Symbol"/>
      <w:lang w:bidi="ar-SA" w:eastAsia="en-US" w:val="en-US"/>
    </w:rPr>
  </w:style>
  <w:style w:type="character" w:styleId="ListLabel1330" w:customStyle="1">
    <w:name w:val="ListLabel 1330"/>
    <w:qFormat w:val="1"/>
    <w:rsid w:val="00D07D64"/>
    <w:rPr>
      <w:rFonts w:cs="Symbol"/>
      <w:lang w:bidi="ar-SA" w:eastAsia="en-US" w:val="en-US"/>
    </w:rPr>
  </w:style>
  <w:style w:type="character" w:styleId="ListLabel1331" w:customStyle="1">
    <w:name w:val="ListLabel 1331"/>
    <w:qFormat w:val="1"/>
    <w:rsid w:val="00D07D64"/>
    <w:rPr>
      <w:rFonts w:cs="Symbol"/>
      <w:lang w:bidi="ar-SA" w:eastAsia="en-US" w:val="en-US"/>
    </w:rPr>
  </w:style>
  <w:style w:type="character" w:styleId="ListLabel1332" w:customStyle="1">
    <w:name w:val="ListLabel 1332"/>
    <w:qFormat w:val="1"/>
    <w:rsid w:val="00D07D64"/>
    <w:rPr>
      <w:rFonts w:cs="Arial"/>
      <w:w w:val="100"/>
      <w:sz w:val="24"/>
      <w:szCs w:val="24"/>
      <w:lang w:bidi="ar-SA" w:eastAsia="en-US" w:val="en-US"/>
    </w:rPr>
  </w:style>
  <w:style w:type="character" w:styleId="ListLabel1333" w:customStyle="1">
    <w:name w:val="ListLabel 1333"/>
    <w:qFormat w:val="1"/>
    <w:rsid w:val="00D07D64"/>
    <w:rPr>
      <w:rFonts w:cs="Symbol"/>
      <w:lang w:bidi="ar-SA" w:eastAsia="en-US" w:val="en-US"/>
    </w:rPr>
  </w:style>
  <w:style w:type="character" w:styleId="ListLabel1334" w:customStyle="1">
    <w:name w:val="ListLabel 1334"/>
    <w:qFormat w:val="1"/>
    <w:rsid w:val="00D07D64"/>
    <w:rPr>
      <w:rFonts w:cs="Symbol"/>
      <w:lang w:bidi="ar-SA" w:eastAsia="en-US" w:val="en-US"/>
    </w:rPr>
  </w:style>
  <w:style w:type="character" w:styleId="ListLabel1335" w:customStyle="1">
    <w:name w:val="ListLabel 1335"/>
    <w:qFormat w:val="1"/>
    <w:rsid w:val="00D07D64"/>
    <w:rPr>
      <w:rFonts w:cs="Symbol"/>
      <w:lang w:bidi="ar-SA" w:eastAsia="en-US" w:val="en-US"/>
    </w:rPr>
  </w:style>
  <w:style w:type="character" w:styleId="ListLabel1336" w:customStyle="1">
    <w:name w:val="ListLabel 1336"/>
    <w:qFormat w:val="1"/>
    <w:rsid w:val="00D07D64"/>
    <w:rPr>
      <w:rFonts w:cs="Symbol"/>
      <w:lang w:bidi="ar-SA" w:eastAsia="en-US" w:val="en-US"/>
    </w:rPr>
  </w:style>
  <w:style w:type="character" w:styleId="ListLabel1337" w:customStyle="1">
    <w:name w:val="ListLabel 1337"/>
    <w:qFormat w:val="1"/>
    <w:rsid w:val="00D07D64"/>
    <w:rPr>
      <w:rFonts w:cs="Symbol"/>
      <w:lang w:bidi="ar-SA" w:eastAsia="en-US" w:val="en-US"/>
    </w:rPr>
  </w:style>
  <w:style w:type="character" w:styleId="ListLabel1338" w:customStyle="1">
    <w:name w:val="ListLabel 1338"/>
    <w:qFormat w:val="1"/>
    <w:rsid w:val="00D07D64"/>
    <w:rPr>
      <w:rFonts w:cs="Symbol"/>
      <w:lang w:bidi="ar-SA" w:eastAsia="en-US" w:val="en-US"/>
    </w:rPr>
  </w:style>
  <w:style w:type="character" w:styleId="ListLabel1339" w:customStyle="1">
    <w:name w:val="ListLabel 1339"/>
    <w:qFormat w:val="1"/>
    <w:rsid w:val="00D07D64"/>
    <w:rPr>
      <w:rFonts w:cs="Symbol"/>
      <w:lang w:bidi="ar-SA" w:eastAsia="en-US" w:val="en-US"/>
    </w:rPr>
  </w:style>
  <w:style w:type="character" w:styleId="ListLabel1340" w:customStyle="1">
    <w:name w:val="ListLabel 1340"/>
    <w:qFormat w:val="1"/>
    <w:rsid w:val="00D07D64"/>
    <w:rPr>
      <w:rFonts w:cs="Symbol"/>
      <w:lang w:bidi="ar-SA" w:eastAsia="en-US" w:val="en-US"/>
    </w:rPr>
  </w:style>
  <w:style w:type="character" w:styleId="ListLabel1341" w:customStyle="1">
    <w:name w:val="ListLabel 1341"/>
    <w:qFormat w:val="1"/>
    <w:rsid w:val="00D07D64"/>
    <w:rPr>
      <w:rFonts w:cs="Arial"/>
      <w:w w:val="100"/>
      <w:sz w:val="24"/>
      <w:szCs w:val="24"/>
      <w:lang w:bidi="ar-SA" w:eastAsia="en-US" w:val="en-US"/>
    </w:rPr>
  </w:style>
  <w:style w:type="character" w:styleId="ListLabel1342" w:customStyle="1">
    <w:name w:val="ListLabel 1342"/>
    <w:qFormat w:val="1"/>
    <w:rsid w:val="00D07D64"/>
    <w:rPr>
      <w:rFonts w:cs="Symbol"/>
      <w:lang w:bidi="ar-SA" w:eastAsia="en-US" w:val="en-US"/>
    </w:rPr>
  </w:style>
  <w:style w:type="character" w:styleId="ListLabel1343" w:customStyle="1">
    <w:name w:val="ListLabel 1343"/>
    <w:qFormat w:val="1"/>
    <w:rsid w:val="00D07D64"/>
    <w:rPr>
      <w:rFonts w:cs="Symbol"/>
      <w:lang w:bidi="ar-SA" w:eastAsia="en-US" w:val="en-US"/>
    </w:rPr>
  </w:style>
  <w:style w:type="character" w:styleId="ListLabel1344" w:customStyle="1">
    <w:name w:val="ListLabel 1344"/>
    <w:qFormat w:val="1"/>
    <w:rsid w:val="00D07D64"/>
    <w:rPr>
      <w:rFonts w:cs="Symbol"/>
      <w:lang w:bidi="ar-SA" w:eastAsia="en-US" w:val="en-US"/>
    </w:rPr>
  </w:style>
  <w:style w:type="character" w:styleId="ListLabel1345" w:customStyle="1">
    <w:name w:val="ListLabel 1345"/>
    <w:qFormat w:val="1"/>
    <w:rsid w:val="00D07D64"/>
    <w:rPr>
      <w:rFonts w:cs="Symbol"/>
      <w:lang w:bidi="ar-SA" w:eastAsia="en-US" w:val="en-US"/>
    </w:rPr>
  </w:style>
  <w:style w:type="character" w:styleId="ListLabel1346" w:customStyle="1">
    <w:name w:val="ListLabel 1346"/>
    <w:qFormat w:val="1"/>
    <w:rsid w:val="00D07D64"/>
    <w:rPr>
      <w:rFonts w:cs="Symbol"/>
      <w:lang w:bidi="ar-SA" w:eastAsia="en-US" w:val="en-US"/>
    </w:rPr>
  </w:style>
  <w:style w:type="character" w:styleId="ListLabel1347" w:customStyle="1">
    <w:name w:val="ListLabel 1347"/>
    <w:qFormat w:val="1"/>
    <w:rsid w:val="00D07D64"/>
    <w:rPr>
      <w:rFonts w:cs="Symbol"/>
      <w:lang w:bidi="ar-SA" w:eastAsia="en-US" w:val="en-US"/>
    </w:rPr>
  </w:style>
  <w:style w:type="character" w:styleId="ListLabel1348" w:customStyle="1">
    <w:name w:val="ListLabel 1348"/>
    <w:qFormat w:val="1"/>
    <w:rsid w:val="00D07D64"/>
    <w:rPr>
      <w:rFonts w:cs="Symbol"/>
      <w:lang w:bidi="ar-SA" w:eastAsia="en-US" w:val="en-US"/>
    </w:rPr>
  </w:style>
  <w:style w:type="character" w:styleId="ListLabel1349" w:customStyle="1">
    <w:name w:val="ListLabel 1349"/>
    <w:qFormat w:val="1"/>
    <w:rsid w:val="00D07D64"/>
    <w:rPr>
      <w:rFonts w:cs="Symbol"/>
      <w:lang w:bidi="ar-SA" w:eastAsia="en-US" w:val="en-US"/>
    </w:rPr>
  </w:style>
  <w:style w:type="character" w:styleId="ListLabel1350" w:customStyle="1">
    <w:name w:val="ListLabel 1350"/>
    <w:qFormat w:val="1"/>
    <w:rsid w:val="00D07D64"/>
    <w:rPr>
      <w:rFonts w:cs="Arial"/>
      <w:w w:val="100"/>
      <w:sz w:val="24"/>
      <w:szCs w:val="24"/>
      <w:lang w:bidi="ar-SA" w:eastAsia="en-US" w:val="en-US"/>
    </w:rPr>
  </w:style>
  <w:style w:type="character" w:styleId="ListLabel1351" w:customStyle="1">
    <w:name w:val="ListLabel 1351"/>
    <w:qFormat w:val="1"/>
    <w:rsid w:val="00D07D64"/>
    <w:rPr>
      <w:rFonts w:cs="Symbol"/>
      <w:lang w:bidi="ar-SA" w:eastAsia="en-US" w:val="en-US"/>
    </w:rPr>
  </w:style>
  <w:style w:type="character" w:styleId="ListLabel1352" w:customStyle="1">
    <w:name w:val="ListLabel 1352"/>
    <w:qFormat w:val="1"/>
    <w:rsid w:val="00D07D64"/>
    <w:rPr>
      <w:rFonts w:cs="Symbol"/>
      <w:lang w:bidi="ar-SA" w:eastAsia="en-US" w:val="en-US"/>
    </w:rPr>
  </w:style>
  <w:style w:type="character" w:styleId="ListLabel1353" w:customStyle="1">
    <w:name w:val="ListLabel 1353"/>
    <w:qFormat w:val="1"/>
    <w:rsid w:val="00D07D64"/>
    <w:rPr>
      <w:rFonts w:cs="Symbol"/>
      <w:lang w:bidi="ar-SA" w:eastAsia="en-US" w:val="en-US"/>
    </w:rPr>
  </w:style>
  <w:style w:type="character" w:styleId="ListLabel1354" w:customStyle="1">
    <w:name w:val="ListLabel 1354"/>
    <w:qFormat w:val="1"/>
    <w:rsid w:val="00D07D64"/>
    <w:rPr>
      <w:rFonts w:cs="Symbol"/>
      <w:lang w:bidi="ar-SA" w:eastAsia="en-US" w:val="en-US"/>
    </w:rPr>
  </w:style>
  <w:style w:type="character" w:styleId="ListLabel1355" w:customStyle="1">
    <w:name w:val="ListLabel 1355"/>
    <w:qFormat w:val="1"/>
    <w:rsid w:val="00D07D64"/>
    <w:rPr>
      <w:rFonts w:cs="Symbol"/>
      <w:lang w:bidi="ar-SA" w:eastAsia="en-US" w:val="en-US"/>
    </w:rPr>
  </w:style>
  <w:style w:type="character" w:styleId="ListLabel1356" w:customStyle="1">
    <w:name w:val="ListLabel 1356"/>
    <w:qFormat w:val="1"/>
    <w:rsid w:val="00D07D64"/>
    <w:rPr>
      <w:rFonts w:cs="Symbol"/>
      <w:lang w:bidi="ar-SA" w:eastAsia="en-US" w:val="en-US"/>
    </w:rPr>
  </w:style>
  <w:style w:type="character" w:styleId="ListLabel1357" w:customStyle="1">
    <w:name w:val="ListLabel 1357"/>
    <w:qFormat w:val="1"/>
    <w:rsid w:val="00D07D64"/>
    <w:rPr>
      <w:rFonts w:cs="Symbol"/>
      <w:lang w:bidi="ar-SA" w:eastAsia="en-US" w:val="en-US"/>
    </w:rPr>
  </w:style>
  <w:style w:type="character" w:styleId="ListLabel1358" w:customStyle="1">
    <w:name w:val="ListLabel 1358"/>
    <w:qFormat w:val="1"/>
    <w:rsid w:val="00D07D64"/>
    <w:rPr>
      <w:rFonts w:cs="Symbol"/>
      <w:lang w:bidi="ar-SA" w:eastAsia="en-US" w:val="en-US"/>
    </w:rPr>
  </w:style>
  <w:style w:type="character" w:styleId="ListLabel1359" w:customStyle="1">
    <w:name w:val="ListLabel 1359"/>
    <w:qFormat w:val="1"/>
    <w:rsid w:val="00D07D64"/>
    <w:rPr>
      <w:rFonts w:cs="Arial"/>
      <w:w w:val="100"/>
      <w:sz w:val="24"/>
      <w:szCs w:val="24"/>
      <w:lang w:bidi="ar-SA" w:eastAsia="en-US" w:val="en-US"/>
    </w:rPr>
  </w:style>
  <w:style w:type="character" w:styleId="ListLabel1360" w:customStyle="1">
    <w:name w:val="ListLabel 1360"/>
    <w:qFormat w:val="1"/>
    <w:rsid w:val="00D07D64"/>
    <w:rPr>
      <w:rFonts w:cs="Symbol"/>
      <w:lang w:bidi="ar-SA" w:eastAsia="en-US" w:val="en-US"/>
    </w:rPr>
  </w:style>
  <w:style w:type="character" w:styleId="ListLabel1361" w:customStyle="1">
    <w:name w:val="ListLabel 1361"/>
    <w:qFormat w:val="1"/>
    <w:rsid w:val="00D07D64"/>
    <w:rPr>
      <w:rFonts w:cs="Symbol"/>
      <w:lang w:bidi="ar-SA" w:eastAsia="en-US" w:val="en-US"/>
    </w:rPr>
  </w:style>
  <w:style w:type="character" w:styleId="ListLabel1362" w:customStyle="1">
    <w:name w:val="ListLabel 1362"/>
    <w:qFormat w:val="1"/>
    <w:rsid w:val="00D07D64"/>
    <w:rPr>
      <w:rFonts w:cs="Symbol"/>
      <w:lang w:bidi="ar-SA" w:eastAsia="en-US" w:val="en-US"/>
    </w:rPr>
  </w:style>
  <w:style w:type="character" w:styleId="ListLabel1363" w:customStyle="1">
    <w:name w:val="ListLabel 1363"/>
    <w:qFormat w:val="1"/>
    <w:rsid w:val="00D07D64"/>
    <w:rPr>
      <w:rFonts w:cs="Symbol"/>
      <w:lang w:bidi="ar-SA" w:eastAsia="en-US" w:val="en-US"/>
    </w:rPr>
  </w:style>
  <w:style w:type="character" w:styleId="ListLabel1364" w:customStyle="1">
    <w:name w:val="ListLabel 1364"/>
    <w:qFormat w:val="1"/>
    <w:rsid w:val="00D07D64"/>
    <w:rPr>
      <w:rFonts w:cs="Symbol"/>
      <w:lang w:bidi="ar-SA" w:eastAsia="en-US" w:val="en-US"/>
    </w:rPr>
  </w:style>
  <w:style w:type="character" w:styleId="ListLabel1365" w:customStyle="1">
    <w:name w:val="ListLabel 1365"/>
    <w:qFormat w:val="1"/>
    <w:rsid w:val="00D07D64"/>
    <w:rPr>
      <w:rFonts w:cs="Symbol"/>
      <w:lang w:bidi="ar-SA" w:eastAsia="en-US" w:val="en-US"/>
    </w:rPr>
  </w:style>
  <w:style w:type="character" w:styleId="ListLabel1366" w:customStyle="1">
    <w:name w:val="ListLabel 1366"/>
    <w:qFormat w:val="1"/>
    <w:rsid w:val="00D07D64"/>
    <w:rPr>
      <w:rFonts w:cs="Symbol"/>
      <w:lang w:bidi="ar-SA" w:eastAsia="en-US" w:val="en-US"/>
    </w:rPr>
  </w:style>
  <w:style w:type="character" w:styleId="ListLabel1367" w:customStyle="1">
    <w:name w:val="ListLabel 1367"/>
    <w:qFormat w:val="1"/>
    <w:rsid w:val="00D07D64"/>
    <w:rPr>
      <w:rFonts w:cs="Symbol"/>
      <w:lang w:bidi="ar-SA" w:eastAsia="en-US" w:val="en-US"/>
    </w:rPr>
  </w:style>
  <w:style w:type="character" w:styleId="ListLabel1368" w:customStyle="1">
    <w:name w:val="ListLabel 1368"/>
    <w:qFormat w:val="1"/>
    <w:rsid w:val="00D07D64"/>
    <w:rPr>
      <w:rFonts w:cs="Arial"/>
      <w:w w:val="100"/>
      <w:sz w:val="24"/>
      <w:szCs w:val="24"/>
      <w:lang w:bidi="ar-SA" w:eastAsia="en-US" w:val="en-US"/>
    </w:rPr>
  </w:style>
  <w:style w:type="character" w:styleId="ListLabel1369" w:customStyle="1">
    <w:name w:val="ListLabel 1369"/>
    <w:qFormat w:val="1"/>
    <w:rsid w:val="00D07D64"/>
    <w:rPr>
      <w:rFonts w:cs="Symbol"/>
      <w:lang w:bidi="ar-SA" w:eastAsia="en-US" w:val="en-US"/>
    </w:rPr>
  </w:style>
  <w:style w:type="character" w:styleId="ListLabel1370" w:customStyle="1">
    <w:name w:val="ListLabel 1370"/>
    <w:qFormat w:val="1"/>
    <w:rsid w:val="00D07D64"/>
    <w:rPr>
      <w:rFonts w:cs="Symbol"/>
      <w:lang w:bidi="ar-SA" w:eastAsia="en-US" w:val="en-US"/>
    </w:rPr>
  </w:style>
  <w:style w:type="character" w:styleId="ListLabel1371" w:customStyle="1">
    <w:name w:val="ListLabel 1371"/>
    <w:qFormat w:val="1"/>
    <w:rsid w:val="00D07D64"/>
    <w:rPr>
      <w:rFonts w:cs="Symbol"/>
      <w:lang w:bidi="ar-SA" w:eastAsia="en-US" w:val="en-US"/>
    </w:rPr>
  </w:style>
  <w:style w:type="character" w:styleId="ListLabel1372" w:customStyle="1">
    <w:name w:val="ListLabel 1372"/>
    <w:qFormat w:val="1"/>
    <w:rsid w:val="00D07D64"/>
    <w:rPr>
      <w:rFonts w:cs="Symbol"/>
      <w:lang w:bidi="ar-SA" w:eastAsia="en-US" w:val="en-US"/>
    </w:rPr>
  </w:style>
  <w:style w:type="character" w:styleId="ListLabel1373" w:customStyle="1">
    <w:name w:val="ListLabel 1373"/>
    <w:qFormat w:val="1"/>
    <w:rsid w:val="00D07D64"/>
    <w:rPr>
      <w:rFonts w:cs="Symbol"/>
      <w:lang w:bidi="ar-SA" w:eastAsia="en-US" w:val="en-US"/>
    </w:rPr>
  </w:style>
  <w:style w:type="character" w:styleId="ListLabel1374" w:customStyle="1">
    <w:name w:val="ListLabel 1374"/>
    <w:qFormat w:val="1"/>
    <w:rsid w:val="00D07D64"/>
    <w:rPr>
      <w:rFonts w:cs="Symbol"/>
      <w:lang w:bidi="ar-SA" w:eastAsia="en-US" w:val="en-US"/>
    </w:rPr>
  </w:style>
  <w:style w:type="character" w:styleId="ListLabel1375" w:customStyle="1">
    <w:name w:val="ListLabel 1375"/>
    <w:qFormat w:val="1"/>
    <w:rsid w:val="00D07D64"/>
    <w:rPr>
      <w:rFonts w:cs="Symbol"/>
      <w:lang w:bidi="ar-SA" w:eastAsia="en-US" w:val="en-US"/>
    </w:rPr>
  </w:style>
  <w:style w:type="character" w:styleId="ListLabel1376" w:customStyle="1">
    <w:name w:val="ListLabel 1376"/>
    <w:qFormat w:val="1"/>
    <w:rsid w:val="00D07D64"/>
    <w:rPr>
      <w:rFonts w:cs="Symbol"/>
      <w:lang w:bidi="ar-SA" w:eastAsia="en-US" w:val="en-US"/>
    </w:rPr>
  </w:style>
  <w:style w:type="character" w:styleId="ListLabel1377" w:customStyle="1">
    <w:name w:val="ListLabel 1377"/>
    <w:qFormat w:val="1"/>
    <w:rsid w:val="00D07D64"/>
    <w:rPr>
      <w:rFonts w:ascii="Calibri" w:cs="Arial" w:hAnsi="Calibri"/>
      <w:w w:val="100"/>
      <w:sz w:val="24"/>
      <w:szCs w:val="24"/>
      <w:lang w:bidi="ar-SA" w:eastAsia="en-US" w:val="en-US"/>
    </w:rPr>
  </w:style>
  <w:style w:type="character" w:styleId="ListLabel1378" w:customStyle="1">
    <w:name w:val="ListLabel 1378"/>
    <w:qFormat w:val="1"/>
    <w:rsid w:val="00D07D64"/>
    <w:rPr>
      <w:rFonts w:cs="Symbol"/>
      <w:lang w:bidi="ar-SA" w:eastAsia="en-US" w:val="en-US"/>
    </w:rPr>
  </w:style>
  <w:style w:type="character" w:styleId="ListLabel1379" w:customStyle="1">
    <w:name w:val="ListLabel 1379"/>
    <w:qFormat w:val="1"/>
    <w:rsid w:val="00D07D64"/>
    <w:rPr>
      <w:rFonts w:cs="Symbol"/>
      <w:lang w:bidi="ar-SA" w:eastAsia="en-US" w:val="en-US"/>
    </w:rPr>
  </w:style>
  <w:style w:type="character" w:styleId="ListLabel1380" w:customStyle="1">
    <w:name w:val="ListLabel 1380"/>
    <w:qFormat w:val="1"/>
    <w:rsid w:val="00D07D64"/>
    <w:rPr>
      <w:rFonts w:cs="Symbol"/>
      <w:lang w:bidi="ar-SA" w:eastAsia="en-US" w:val="en-US"/>
    </w:rPr>
  </w:style>
  <w:style w:type="character" w:styleId="ListLabel1381" w:customStyle="1">
    <w:name w:val="ListLabel 1381"/>
    <w:qFormat w:val="1"/>
    <w:rsid w:val="00D07D64"/>
    <w:rPr>
      <w:rFonts w:cs="Symbol"/>
      <w:lang w:bidi="ar-SA" w:eastAsia="en-US" w:val="en-US"/>
    </w:rPr>
  </w:style>
  <w:style w:type="character" w:styleId="ListLabel1382" w:customStyle="1">
    <w:name w:val="ListLabel 1382"/>
    <w:qFormat w:val="1"/>
    <w:rsid w:val="00D07D64"/>
    <w:rPr>
      <w:rFonts w:cs="Symbol"/>
      <w:lang w:bidi="ar-SA" w:eastAsia="en-US" w:val="en-US"/>
    </w:rPr>
  </w:style>
  <w:style w:type="character" w:styleId="ListLabel1383" w:customStyle="1">
    <w:name w:val="ListLabel 1383"/>
    <w:qFormat w:val="1"/>
    <w:rsid w:val="00D07D64"/>
    <w:rPr>
      <w:rFonts w:cs="Symbol"/>
      <w:lang w:bidi="ar-SA" w:eastAsia="en-US" w:val="en-US"/>
    </w:rPr>
  </w:style>
  <w:style w:type="character" w:styleId="ListLabel1384" w:customStyle="1">
    <w:name w:val="ListLabel 1384"/>
    <w:qFormat w:val="1"/>
    <w:rsid w:val="00D07D64"/>
    <w:rPr>
      <w:rFonts w:cs="Symbol"/>
      <w:lang w:bidi="ar-SA" w:eastAsia="en-US" w:val="en-US"/>
    </w:rPr>
  </w:style>
  <w:style w:type="character" w:styleId="ListLabel1385" w:customStyle="1">
    <w:name w:val="ListLabel 1385"/>
    <w:qFormat w:val="1"/>
    <w:rsid w:val="00D07D64"/>
    <w:rPr>
      <w:rFonts w:cs="Symbol"/>
      <w:lang w:bidi="ar-SA" w:eastAsia="en-US" w:val="en-US"/>
    </w:rPr>
  </w:style>
  <w:style w:type="character" w:styleId="ListLabel1386" w:customStyle="1">
    <w:name w:val="ListLabel 1386"/>
    <w:qFormat w:val="1"/>
    <w:rsid w:val="00D07D64"/>
    <w:rPr>
      <w:rFonts w:ascii="Arial" w:cs="Wingdings" w:hAnsi="Arial"/>
      <w:spacing w:val="-15"/>
      <w:w w:val="100"/>
      <w:sz w:val="24"/>
      <w:lang w:bidi="ar-SA" w:eastAsia="en-US" w:val="en-US"/>
    </w:rPr>
  </w:style>
  <w:style w:type="character" w:styleId="ListLabel1387" w:customStyle="1">
    <w:name w:val="ListLabel 1387"/>
    <w:qFormat w:val="1"/>
    <w:rsid w:val="00D07D64"/>
    <w:rPr>
      <w:rFonts w:cs="Symbol"/>
      <w:lang w:bidi="ar-SA" w:eastAsia="en-US" w:val="en-US"/>
    </w:rPr>
  </w:style>
  <w:style w:type="character" w:styleId="ListLabel1388" w:customStyle="1">
    <w:name w:val="ListLabel 1388"/>
    <w:qFormat w:val="1"/>
    <w:rsid w:val="00D07D64"/>
    <w:rPr>
      <w:rFonts w:cs="Symbol"/>
      <w:lang w:bidi="ar-SA" w:eastAsia="en-US" w:val="en-US"/>
    </w:rPr>
  </w:style>
  <w:style w:type="character" w:styleId="ListLabel1389" w:customStyle="1">
    <w:name w:val="ListLabel 1389"/>
    <w:qFormat w:val="1"/>
    <w:rsid w:val="00D07D64"/>
    <w:rPr>
      <w:rFonts w:cs="Symbol"/>
      <w:lang w:bidi="ar-SA" w:eastAsia="en-US" w:val="en-US"/>
    </w:rPr>
  </w:style>
  <w:style w:type="character" w:styleId="ListLabel1390" w:customStyle="1">
    <w:name w:val="ListLabel 1390"/>
    <w:qFormat w:val="1"/>
    <w:rsid w:val="00D07D64"/>
    <w:rPr>
      <w:rFonts w:cs="Symbol"/>
      <w:lang w:bidi="ar-SA" w:eastAsia="en-US" w:val="en-US"/>
    </w:rPr>
  </w:style>
  <w:style w:type="character" w:styleId="ListLabel1391" w:customStyle="1">
    <w:name w:val="ListLabel 1391"/>
    <w:qFormat w:val="1"/>
    <w:rsid w:val="00D07D64"/>
    <w:rPr>
      <w:rFonts w:cs="Symbol"/>
      <w:lang w:bidi="ar-SA" w:eastAsia="en-US" w:val="en-US"/>
    </w:rPr>
  </w:style>
  <w:style w:type="character" w:styleId="ListLabel1392" w:customStyle="1">
    <w:name w:val="ListLabel 1392"/>
    <w:qFormat w:val="1"/>
    <w:rsid w:val="00D07D64"/>
    <w:rPr>
      <w:rFonts w:cs="Symbol"/>
      <w:lang w:bidi="ar-SA" w:eastAsia="en-US" w:val="en-US"/>
    </w:rPr>
  </w:style>
  <w:style w:type="character" w:styleId="ListLabel1393" w:customStyle="1">
    <w:name w:val="ListLabel 1393"/>
    <w:qFormat w:val="1"/>
    <w:rsid w:val="00D07D64"/>
    <w:rPr>
      <w:rFonts w:cs="Symbol"/>
      <w:lang w:bidi="ar-SA" w:eastAsia="en-US" w:val="en-US"/>
    </w:rPr>
  </w:style>
  <w:style w:type="character" w:styleId="ListLabel1394" w:customStyle="1">
    <w:name w:val="ListLabel 1394"/>
    <w:qFormat w:val="1"/>
    <w:rsid w:val="00D07D64"/>
    <w:rPr>
      <w:rFonts w:cs="Symbol"/>
      <w:lang w:bidi="ar-SA" w:eastAsia="en-US" w:val="en-US"/>
    </w:rPr>
  </w:style>
  <w:style w:type="character" w:styleId="ListLabel1395" w:customStyle="1">
    <w:name w:val="ListLabel 1395"/>
    <w:qFormat w:val="1"/>
    <w:rsid w:val="00D07D64"/>
    <w:rPr>
      <w:rFonts w:cs="Symbol"/>
      <w:b w:val="1"/>
    </w:rPr>
  </w:style>
  <w:style w:type="character" w:styleId="ListLabel1396" w:customStyle="1">
    <w:name w:val="ListLabel 1396"/>
    <w:qFormat w:val="1"/>
    <w:rsid w:val="00D07D64"/>
    <w:rPr>
      <w:rFonts w:cs="Courier New"/>
    </w:rPr>
  </w:style>
  <w:style w:type="character" w:styleId="ListLabel1397" w:customStyle="1">
    <w:name w:val="ListLabel 1397"/>
    <w:qFormat w:val="1"/>
    <w:rsid w:val="00D07D64"/>
    <w:rPr>
      <w:rFonts w:cs="Wingdings"/>
    </w:rPr>
  </w:style>
  <w:style w:type="character" w:styleId="ListLabel1398" w:customStyle="1">
    <w:name w:val="ListLabel 1398"/>
    <w:qFormat w:val="1"/>
    <w:rsid w:val="00D07D64"/>
    <w:rPr>
      <w:rFonts w:cs="Symbol"/>
    </w:rPr>
  </w:style>
  <w:style w:type="character" w:styleId="ListLabel1399" w:customStyle="1">
    <w:name w:val="ListLabel 1399"/>
    <w:qFormat w:val="1"/>
    <w:rsid w:val="00D07D64"/>
    <w:rPr>
      <w:rFonts w:cs="Courier New"/>
    </w:rPr>
  </w:style>
  <w:style w:type="character" w:styleId="ListLabel1400" w:customStyle="1">
    <w:name w:val="ListLabel 1400"/>
    <w:qFormat w:val="1"/>
    <w:rsid w:val="00D07D64"/>
    <w:rPr>
      <w:rFonts w:cs="Wingdings"/>
    </w:rPr>
  </w:style>
  <w:style w:type="character" w:styleId="ListLabel1401" w:customStyle="1">
    <w:name w:val="ListLabel 1401"/>
    <w:qFormat w:val="1"/>
    <w:rsid w:val="00D07D64"/>
    <w:rPr>
      <w:rFonts w:cs="Symbol"/>
    </w:rPr>
  </w:style>
  <w:style w:type="character" w:styleId="ListLabel1402" w:customStyle="1">
    <w:name w:val="ListLabel 1402"/>
    <w:qFormat w:val="1"/>
    <w:rsid w:val="00D07D64"/>
    <w:rPr>
      <w:rFonts w:cs="Courier New"/>
    </w:rPr>
  </w:style>
  <w:style w:type="character" w:styleId="ListLabel1403" w:customStyle="1">
    <w:name w:val="ListLabel 1403"/>
    <w:qFormat w:val="1"/>
    <w:rsid w:val="00D07D64"/>
    <w:rPr>
      <w:rFonts w:cs="Wingdings"/>
    </w:rPr>
  </w:style>
  <w:style w:type="character" w:styleId="ListLabel1404" w:customStyle="1">
    <w:name w:val="ListLabel 1404"/>
    <w:qFormat w:val="1"/>
    <w:rsid w:val="00D07D64"/>
  </w:style>
  <w:style w:type="character" w:styleId="ListLabel1405" w:customStyle="1">
    <w:name w:val="ListLabel 1405"/>
    <w:qFormat w:val="1"/>
    <w:rsid w:val="00D07D64"/>
  </w:style>
  <w:style w:type="character" w:styleId="ListLabel1406" w:customStyle="1">
    <w:name w:val="ListLabel 1406"/>
    <w:qFormat w:val="1"/>
    <w:rsid w:val="00D07D64"/>
    <w:rPr>
      <w:rFonts w:ascii="Calibri" w:cs="Arial" w:hAnsi="Calibri"/>
      <w:w w:val="100"/>
      <w:sz w:val="24"/>
      <w:szCs w:val="24"/>
      <w:lang w:bidi="ar-SA" w:eastAsia="en-US" w:val="en-US"/>
    </w:rPr>
  </w:style>
  <w:style w:type="character" w:styleId="ListLabel1407" w:customStyle="1">
    <w:name w:val="ListLabel 1407"/>
    <w:qFormat w:val="1"/>
    <w:rsid w:val="00D07D64"/>
    <w:rPr>
      <w:rFonts w:cs="Symbol"/>
      <w:lang w:bidi="ar-SA" w:eastAsia="en-US" w:val="en-US"/>
    </w:rPr>
  </w:style>
  <w:style w:type="character" w:styleId="ListLabel1408" w:customStyle="1">
    <w:name w:val="ListLabel 1408"/>
    <w:qFormat w:val="1"/>
    <w:rsid w:val="00D07D64"/>
    <w:rPr>
      <w:rFonts w:cs="Symbol"/>
      <w:lang w:bidi="ar-SA" w:eastAsia="en-US" w:val="en-US"/>
    </w:rPr>
  </w:style>
  <w:style w:type="character" w:styleId="ListLabel1409" w:customStyle="1">
    <w:name w:val="ListLabel 1409"/>
    <w:qFormat w:val="1"/>
    <w:rsid w:val="00D07D64"/>
    <w:rPr>
      <w:rFonts w:cs="Symbol"/>
      <w:lang w:bidi="ar-SA" w:eastAsia="en-US" w:val="en-US"/>
    </w:rPr>
  </w:style>
  <w:style w:type="character" w:styleId="ListLabel1410" w:customStyle="1">
    <w:name w:val="ListLabel 1410"/>
    <w:qFormat w:val="1"/>
    <w:rsid w:val="00D07D64"/>
    <w:rPr>
      <w:rFonts w:cs="Symbol"/>
      <w:lang w:bidi="ar-SA" w:eastAsia="en-US" w:val="en-US"/>
    </w:rPr>
  </w:style>
  <w:style w:type="character" w:styleId="ListLabel1411" w:customStyle="1">
    <w:name w:val="ListLabel 1411"/>
    <w:qFormat w:val="1"/>
    <w:rsid w:val="00D07D64"/>
    <w:rPr>
      <w:rFonts w:cs="Symbol"/>
      <w:lang w:bidi="ar-SA" w:eastAsia="en-US" w:val="en-US"/>
    </w:rPr>
  </w:style>
  <w:style w:type="character" w:styleId="ListLabel1412" w:customStyle="1">
    <w:name w:val="ListLabel 1412"/>
    <w:qFormat w:val="1"/>
    <w:rsid w:val="00D07D64"/>
    <w:rPr>
      <w:rFonts w:cs="Symbol"/>
      <w:lang w:bidi="ar-SA" w:eastAsia="en-US" w:val="en-US"/>
    </w:rPr>
  </w:style>
  <w:style w:type="character" w:styleId="ListLabel1413" w:customStyle="1">
    <w:name w:val="ListLabel 1413"/>
    <w:qFormat w:val="1"/>
    <w:rsid w:val="00D07D64"/>
    <w:rPr>
      <w:rFonts w:cs="Symbol"/>
      <w:lang w:bidi="ar-SA" w:eastAsia="en-US" w:val="en-US"/>
    </w:rPr>
  </w:style>
  <w:style w:type="character" w:styleId="ListLabel1414" w:customStyle="1">
    <w:name w:val="ListLabel 1414"/>
    <w:qFormat w:val="1"/>
    <w:rsid w:val="00D07D64"/>
    <w:rPr>
      <w:rFonts w:cs="Symbol"/>
      <w:lang w:bidi="ar-SA" w:eastAsia="en-US" w:val="en-US"/>
    </w:rPr>
  </w:style>
  <w:style w:type="character" w:styleId="ListLabel1415" w:customStyle="1">
    <w:name w:val="ListLabel 1415"/>
    <w:qFormat w:val="1"/>
    <w:rsid w:val="00D07D64"/>
    <w:rPr>
      <w:rFonts w:ascii="Calibri" w:cs="Arial" w:hAnsi="Calibri"/>
      <w:w w:val="100"/>
      <w:sz w:val="24"/>
      <w:szCs w:val="24"/>
      <w:lang w:bidi="ar-SA" w:eastAsia="en-US" w:val="en-US"/>
    </w:rPr>
  </w:style>
  <w:style w:type="character" w:styleId="ListLabel1416" w:customStyle="1">
    <w:name w:val="ListLabel 1416"/>
    <w:qFormat w:val="1"/>
    <w:rsid w:val="00D07D64"/>
    <w:rPr>
      <w:rFonts w:cs="Symbol"/>
      <w:lang w:bidi="ar-SA" w:eastAsia="en-US" w:val="en-US"/>
    </w:rPr>
  </w:style>
  <w:style w:type="character" w:styleId="ListLabel1417" w:customStyle="1">
    <w:name w:val="ListLabel 1417"/>
    <w:qFormat w:val="1"/>
    <w:rsid w:val="00D07D64"/>
    <w:rPr>
      <w:rFonts w:cs="Symbol"/>
      <w:lang w:bidi="ar-SA" w:eastAsia="en-US" w:val="en-US"/>
    </w:rPr>
  </w:style>
  <w:style w:type="character" w:styleId="ListLabel1418" w:customStyle="1">
    <w:name w:val="ListLabel 1418"/>
    <w:qFormat w:val="1"/>
    <w:rsid w:val="00D07D64"/>
    <w:rPr>
      <w:rFonts w:cs="Symbol"/>
      <w:lang w:bidi="ar-SA" w:eastAsia="en-US" w:val="en-US"/>
    </w:rPr>
  </w:style>
  <w:style w:type="character" w:styleId="ListLabel1419" w:customStyle="1">
    <w:name w:val="ListLabel 1419"/>
    <w:qFormat w:val="1"/>
    <w:rsid w:val="00D07D64"/>
    <w:rPr>
      <w:rFonts w:cs="Symbol"/>
      <w:lang w:bidi="ar-SA" w:eastAsia="en-US" w:val="en-US"/>
    </w:rPr>
  </w:style>
  <w:style w:type="character" w:styleId="ListLabel1420" w:customStyle="1">
    <w:name w:val="ListLabel 1420"/>
    <w:qFormat w:val="1"/>
    <w:rsid w:val="00D07D64"/>
    <w:rPr>
      <w:rFonts w:cs="Symbol"/>
      <w:lang w:bidi="ar-SA" w:eastAsia="en-US" w:val="en-US"/>
    </w:rPr>
  </w:style>
  <w:style w:type="character" w:styleId="ListLabel1421" w:customStyle="1">
    <w:name w:val="ListLabel 1421"/>
    <w:qFormat w:val="1"/>
    <w:rsid w:val="00D07D64"/>
    <w:rPr>
      <w:rFonts w:cs="Symbol"/>
      <w:lang w:bidi="ar-SA" w:eastAsia="en-US" w:val="en-US"/>
    </w:rPr>
  </w:style>
  <w:style w:type="character" w:styleId="ListLabel1422" w:customStyle="1">
    <w:name w:val="ListLabel 1422"/>
    <w:qFormat w:val="1"/>
    <w:rsid w:val="00D07D64"/>
    <w:rPr>
      <w:rFonts w:cs="Symbol"/>
      <w:lang w:bidi="ar-SA" w:eastAsia="en-US" w:val="en-US"/>
    </w:rPr>
  </w:style>
  <w:style w:type="character" w:styleId="ListLabel1423" w:customStyle="1">
    <w:name w:val="ListLabel 1423"/>
    <w:qFormat w:val="1"/>
    <w:rsid w:val="00D07D64"/>
    <w:rPr>
      <w:rFonts w:cs="Symbol"/>
      <w:lang w:bidi="ar-SA" w:eastAsia="en-US" w:val="en-US"/>
    </w:rPr>
  </w:style>
  <w:style w:type="character" w:styleId="ListLabel1424" w:customStyle="1">
    <w:name w:val="ListLabel 1424"/>
    <w:qFormat w:val="1"/>
    <w:rsid w:val="00D07D64"/>
    <w:rPr>
      <w:rFonts w:cs="Arial"/>
      <w:w w:val="100"/>
      <w:sz w:val="24"/>
      <w:szCs w:val="24"/>
      <w:lang w:bidi="ar-SA" w:eastAsia="en-US" w:val="en-US"/>
    </w:rPr>
  </w:style>
  <w:style w:type="character" w:styleId="ListLabel1425" w:customStyle="1">
    <w:name w:val="ListLabel 1425"/>
    <w:qFormat w:val="1"/>
    <w:rsid w:val="00D07D64"/>
    <w:rPr>
      <w:rFonts w:cs="Symbol"/>
      <w:lang w:bidi="ar-SA" w:eastAsia="en-US" w:val="en-US"/>
    </w:rPr>
  </w:style>
  <w:style w:type="character" w:styleId="ListLabel1426" w:customStyle="1">
    <w:name w:val="ListLabel 1426"/>
    <w:qFormat w:val="1"/>
    <w:rsid w:val="00D07D64"/>
    <w:rPr>
      <w:rFonts w:cs="Symbol"/>
      <w:lang w:bidi="ar-SA" w:eastAsia="en-US" w:val="en-US"/>
    </w:rPr>
  </w:style>
  <w:style w:type="character" w:styleId="ListLabel1427" w:customStyle="1">
    <w:name w:val="ListLabel 1427"/>
    <w:qFormat w:val="1"/>
    <w:rsid w:val="00D07D64"/>
    <w:rPr>
      <w:rFonts w:cs="Symbol"/>
      <w:lang w:bidi="ar-SA" w:eastAsia="en-US" w:val="en-US"/>
    </w:rPr>
  </w:style>
  <w:style w:type="character" w:styleId="ListLabel1428" w:customStyle="1">
    <w:name w:val="ListLabel 1428"/>
    <w:qFormat w:val="1"/>
    <w:rsid w:val="00D07D64"/>
    <w:rPr>
      <w:rFonts w:cs="Symbol"/>
      <w:lang w:bidi="ar-SA" w:eastAsia="en-US" w:val="en-US"/>
    </w:rPr>
  </w:style>
  <w:style w:type="character" w:styleId="ListLabel1429" w:customStyle="1">
    <w:name w:val="ListLabel 1429"/>
    <w:qFormat w:val="1"/>
    <w:rsid w:val="00D07D64"/>
    <w:rPr>
      <w:rFonts w:cs="Symbol"/>
      <w:lang w:bidi="ar-SA" w:eastAsia="en-US" w:val="en-US"/>
    </w:rPr>
  </w:style>
  <w:style w:type="character" w:styleId="ListLabel1430" w:customStyle="1">
    <w:name w:val="ListLabel 1430"/>
    <w:qFormat w:val="1"/>
    <w:rsid w:val="00D07D64"/>
    <w:rPr>
      <w:rFonts w:cs="Symbol"/>
      <w:lang w:bidi="ar-SA" w:eastAsia="en-US" w:val="en-US"/>
    </w:rPr>
  </w:style>
  <w:style w:type="character" w:styleId="ListLabel1431" w:customStyle="1">
    <w:name w:val="ListLabel 1431"/>
    <w:qFormat w:val="1"/>
    <w:rsid w:val="00D07D64"/>
    <w:rPr>
      <w:rFonts w:cs="Symbol"/>
      <w:lang w:bidi="ar-SA" w:eastAsia="en-US" w:val="en-US"/>
    </w:rPr>
  </w:style>
  <w:style w:type="character" w:styleId="ListLabel1432" w:customStyle="1">
    <w:name w:val="ListLabel 1432"/>
    <w:qFormat w:val="1"/>
    <w:rsid w:val="00D07D64"/>
    <w:rPr>
      <w:rFonts w:cs="Symbol"/>
      <w:lang w:bidi="ar-SA" w:eastAsia="en-US" w:val="en-US"/>
    </w:rPr>
  </w:style>
  <w:style w:type="character" w:styleId="ListLabel1433" w:customStyle="1">
    <w:name w:val="ListLabel 1433"/>
    <w:qFormat w:val="1"/>
    <w:rsid w:val="00D07D64"/>
    <w:rPr>
      <w:rFonts w:cs="Arial"/>
      <w:w w:val="100"/>
      <w:sz w:val="24"/>
      <w:szCs w:val="24"/>
      <w:lang w:bidi="ar-SA" w:eastAsia="en-US" w:val="en-US"/>
    </w:rPr>
  </w:style>
  <w:style w:type="character" w:styleId="ListLabel1434" w:customStyle="1">
    <w:name w:val="ListLabel 1434"/>
    <w:qFormat w:val="1"/>
    <w:rsid w:val="00D07D64"/>
    <w:rPr>
      <w:rFonts w:cs="Symbol"/>
      <w:lang w:bidi="ar-SA" w:eastAsia="en-US" w:val="en-US"/>
    </w:rPr>
  </w:style>
  <w:style w:type="character" w:styleId="ListLabel1435" w:customStyle="1">
    <w:name w:val="ListLabel 1435"/>
    <w:qFormat w:val="1"/>
    <w:rsid w:val="00D07D64"/>
    <w:rPr>
      <w:rFonts w:cs="Symbol"/>
      <w:lang w:bidi="ar-SA" w:eastAsia="en-US" w:val="en-US"/>
    </w:rPr>
  </w:style>
  <w:style w:type="character" w:styleId="ListLabel1436" w:customStyle="1">
    <w:name w:val="ListLabel 1436"/>
    <w:qFormat w:val="1"/>
    <w:rsid w:val="00D07D64"/>
    <w:rPr>
      <w:rFonts w:cs="Symbol"/>
      <w:lang w:bidi="ar-SA" w:eastAsia="en-US" w:val="en-US"/>
    </w:rPr>
  </w:style>
  <w:style w:type="character" w:styleId="ListLabel1437" w:customStyle="1">
    <w:name w:val="ListLabel 1437"/>
    <w:qFormat w:val="1"/>
    <w:rsid w:val="00D07D64"/>
    <w:rPr>
      <w:rFonts w:cs="Symbol"/>
      <w:lang w:bidi="ar-SA" w:eastAsia="en-US" w:val="en-US"/>
    </w:rPr>
  </w:style>
  <w:style w:type="character" w:styleId="ListLabel1438" w:customStyle="1">
    <w:name w:val="ListLabel 1438"/>
    <w:qFormat w:val="1"/>
    <w:rsid w:val="00D07D64"/>
    <w:rPr>
      <w:rFonts w:cs="Symbol"/>
      <w:lang w:bidi="ar-SA" w:eastAsia="en-US" w:val="en-US"/>
    </w:rPr>
  </w:style>
  <w:style w:type="character" w:styleId="ListLabel1439" w:customStyle="1">
    <w:name w:val="ListLabel 1439"/>
    <w:qFormat w:val="1"/>
    <w:rsid w:val="00D07D64"/>
    <w:rPr>
      <w:rFonts w:cs="Symbol"/>
      <w:lang w:bidi="ar-SA" w:eastAsia="en-US" w:val="en-US"/>
    </w:rPr>
  </w:style>
  <w:style w:type="character" w:styleId="ListLabel1440" w:customStyle="1">
    <w:name w:val="ListLabel 1440"/>
    <w:qFormat w:val="1"/>
    <w:rsid w:val="00D07D64"/>
    <w:rPr>
      <w:rFonts w:cs="Symbol"/>
      <w:lang w:bidi="ar-SA" w:eastAsia="en-US" w:val="en-US"/>
    </w:rPr>
  </w:style>
  <w:style w:type="character" w:styleId="ListLabel1441" w:customStyle="1">
    <w:name w:val="ListLabel 1441"/>
    <w:qFormat w:val="1"/>
    <w:rsid w:val="00D07D64"/>
    <w:rPr>
      <w:rFonts w:cs="Symbol"/>
      <w:lang w:bidi="ar-SA" w:eastAsia="en-US" w:val="en-US"/>
    </w:rPr>
  </w:style>
  <w:style w:type="character" w:styleId="ListLabel1442" w:customStyle="1">
    <w:name w:val="ListLabel 1442"/>
    <w:qFormat w:val="1"/>
    <w:rsid w:val="00D07D64"/>
    <w:rPr>
      <w:rFonts w:cs="Arial"/>
      <w:w w:val="100"/>
      <w:sz w:val="24"/>
      <w:szCs w:val="24"/>
      <w:lang w:bidi="ar-SA" w:eastAsia="en-US" w:val="en-US"/>
    </w:rPr>
  </w:style>
  <w:style w:type="character" w:styleId="ListLabel1443" w:customStyle="1">
    <w:name w:val="ListLabel 1443"/>
    <w:qFormat w:val="1"/>
    <w:rsid w:val="00D07D64"/>
    <w:rPr>
      <w:rFonts w:cs="Symbol"/>
      <w:lang w:bidi="ar-SA" w:eastAsia="en-US" w:val="en-US"/>
    </w:rPr>
  </w:style>
  <w:style w:type="character" w:styleId="ListLabel1444" w:customStyle="1">
    <w:name w:val="ListLabel 1444"/>
    <w:qFormat w:val="1"/>
    <w:rsid w:val="00D07D64"/>
    <w:rPr>
      <w:rFonts w:cs="Symbol"/>
      <w:lang w:bidi="ar-SA" w:eastAsia="en-US" w:val="en-US"/>
    </w:rPr>
  </w:style>
  <w:style w:type="character" w:styleId="ListLabel1445" w:customStyle="1">
    <w:name w:val="ListLabel 1445"/>
    <w:qFormat w:val="1"/>
    <w:rsid w:val="00D07D64"/>
    <w:rPr>
      <w:rFonts w:cs="Symbol"/>
      <w:lang w:bidi="ar-SA" w:eastAsia="en-US" w:val="en-US"/>
    </w:rPr>
  </w:style>
  <w:style w:type="character" w:styleId="ListLabel1446" w:customStyle="1">
    <w:name w:val="ListLabel 1446"/>
    <w:qFormat w:val="1"/>
    <w:rsid w:val="00D07D64"/>
    <w:rPr>
      <w:rFonts w:cs="Symbol"/>
      <w:lang w:bidi="ar-SA" w:eastAsia="en-US" w:val="en-US"/>
    </w:rPr>
  </w:style>
  <w:style w:type="character" w:styleId="ListLabel1447" w:customStyle="1">
    <w:name w:val="ListLabel 1447"/>
    <w:qFormat w:val="1"/>
    <w:rsid w:val="00D07D64"/>
    <w:rPr>
      <w:rFonts w:cs="Symbol"/>
      <w:lang w:bidi="ar-SA" w:eastAsia="en-US" w:val="en-US"/>
    </w:rPr>
  </w:style>
  <w:style w:type="character" w:styleId="ListLabel1448" w:customStyle="1">
    <w:name w:val="ListLabel 1448"/>
    <w:qFormat w:val="1"/>
    <w:rsid w:val="00D07D64"/>
    <w:rPr>
      <w:rFonts w:cs="Symbol"/>
      <w:lang w:bidi="ar-SA" w:eastAsia="en-US" w:val="en-US"/>
    </w:rPr>
  </w:style>
  <w:style w:type="character" w:styleId="ListLabel1449" w:customStyle="1">
    <w:name w:val="ListLabel 1449"/>
    <w:qFormat w:val="1"/>
    <w:rsid w:val="00D07D64"/>
    <w:rPr>
      <w:rFonts w:cs="Symbol"/>
      <w:lang w:bidi="ar-SA" w:eastAsia="en-US" w:val="en-US"/>
    </w:rPr>
  </w:style>
  <w:style w:type="character" w:styleId="ListLabel1450" w:customStyle="1">
    <w:name w:val="ListLabel 1450"/>
    <w:qFormat w:val="1"/>
    <w:rsid w:val="00D07D64"/>
    <w:rPr>
      <w:rFonts w:cs="Symbol"/>
      <w:lang w:bidi="ar-SA" w:eastAsia="en-US" w:val="en-US"/>
    </w:rPr>
  </w:style>
  <w:style w:type="character" w:styleId="ListLabel1451" w:customStyle="1">
    <w:name w:val="ListLabel 1451"/>
    <w:qFormat w:val="1"/>
    <w:rsid w:val="00D07D64"/>
    <w:rPr>
      <w:rFonts w:cs="Arial"/>
      <w:w w:val="100"/>
      <w:sz w:val="24"/>
      <w:szCs w:val="24"/>
      <w:lang w:bidi="ar-SA" w:eastAsia="en-US" w:val="en-US"/>
    </w:rPr>
  </w:style>
  <w:style w:type="character" w:styleId="ListLabel1452" w:customStyle="1">
    <w:name w:val="ListLabel 1452"/>
    <w:qFormat w:val="1"/>
    <w:rsid w:val="00D07D64"/>
    <w:rPr>
      <w:rFonts w:cs="Symbol"/>
      <w:lang w:bidi="ar-SA" w:eastAsia="en-US" w:val="en-US"/>
    </w:rPr>
  </w:style>
  <w:style w:type="character" w:styleId="ListLabel1453" w:customStyle="1">
    <w:name w:val="ListLabel 1453"/>
    <w:qFormat w:val="1"/>
    <w:rsid w:val="00D07D64"/>
    <w:rPr>
      <w:rFonts w:cs="Symbol"/>
      <w:lang w:bidi="ar-SA" w:eastAsia="en-US" w:val="en-US"/>
    </w:rPr>
  </w:style>
  <w:style w:type="character" w:styleId="ListLabel1454" w:customStyle="1">
    <w:name w:val="ListLabel 1454"/>
    <w:qFormat w:val="1"/>
    <w:rsid w:val="00D07D64"/>
    <w:rPr>
      <w:rFonts w:cs="Symbol"/>
      <w:lang w:bidi="ar-SA" w:eastAsia="en-US" w:val="en-US"/>
    </w:rPr>
  </w:style>
  <w:style w:type="character" w:styleId="ListLabel1455" w:customStyle="1">
    <w:name w:val="ListLabel 1455"/>
    <w:qFormat w:val="1"/>
    <w:rsid w:val="00D07D64"/>
    <w:rPr>
      <w:rFonts w:cs="Symbol"/>
      <w:lang w:bidi="ar-SA" w:eastAsia="en-US" w:val="en-US"/>
    </w:rPr>
  </w:style>
  <w:style w:type="character" w:styleId="ListLabel1456" w:customStyle="1">
    <w:name w:val="ListLabel 1456"/>
    <w:qFormat w:val="1"/>
    <w:rsid w:val="00D07D64"/>
    <w:rPr>
      <w:rFonts w:cs="Symbol"/>
      <w:lang w:bidi="ar-SA" w:eastAsia="en-US" w:val="en-US"/>
    </w:rPr>
  </w:style>
  <w:style w:type="character" w:styleId="ListLabel1457" w:customStyle="1">
    <w:name w:val="ListLabel 1457"/>
    <w:qFormat w:val="1"/>
    <w:rsid w:val="00D07D64"/>
    <w:rPr>
      <w:rFonts w:cs="Symbol"/>
      <w:lang w:bidi="ar-SA" w:eastAsia="en-US" w:val="en-US"/>
    </w:rPr>
  </w:style>
  <w:style w:type="character" w:styleId="ListLabel1458" w:customStyle="1">
    <w:name w:val="ListLabel 1458"/>
    <w:qFormat w:val="1"/>
    <w:rsid w:val="00D07D64"/>
    <w:rPr>
      <w:rFonts w:cs="Symbol"/>
      <w:lang w:bidi="ar-SA" w:eastAsia="en-US" w:val="en-US"/>
    </w:rPr>
  </w:style>
  <w:style w:type="character" w:styleId="ListLabel1459" w:customStyle="1">
    <w:name w:val="ListLabel 1459"/>
    <w:qFormat w:val="1"/>
    <w:rsid w:val="00D07D64"/>
    <w:rPr>
      <w:rFonts w:cs="Symbol"/>
      <w:lang w:bidi="ar-SA" w:eastAsia="en-US" w:val="en-US"/>
    </w:rPr>
  </w:style>
  <w:style w:type="character" w:styleId="ListLabel1460" w:customStyle="1">
    <w:name w:val="ListLabel 1460"/>
    <w:qFormat w:val="1"/>
    <w:rsid w:val="00D07D64"/>
    <w:rPr>
      <w:rFonts w:cs="Arial"/>
      <w:w w:val="100"/>
      <w:sz w:val="24"/>
      <w:szCs w:val="24"/>
      <w:lang w:bidi="ar-SA" w:eastAsia="en-US" w:val="en-US"/>
    </w:rPr>
  </w:style>
  <w:style w:type="character" w:styleId="ListLabel1461" w:customStyle="1">
    <w:name w:val="ListLabel 1461"/>
    <w:qFormat w:val="1"/>
    <w:rsid w:val="00D07D64"/>
    <w:rPr>
      <w:rFonts w:cs="Symbol"/>
      <w:lang w:bidi="ar-SA" w:eastAsia="en-US" w:val="en-US"/>
    </w:rPr>
  </w:style>
  <w:style w:type="character" w:styleId="ListLabel1462" w:customStyle="1">
    <w:name w:val="ListLabel 1462"/>
    <w:qFormat w:val="1"/>
    <w:rsid w:val="00D07D64"/>
    <w:rPr>
      <w:rFonts w:cs="Symbol"/>
      <w:lang w:bidi="ar-SA" w:eastAsia="en-US" w:val="en-US"/>
    </w:rPr>
  </w:style>
  <w:style w:type="character" w:styleId="ListLabel1463" w:customStyle="1">
    <w:name w:val="ListLabel 1463"/>
    <w:qFormat w:val="1"/>
    <w:rsid w:val="00D07D64"/>
    <w:rPr>
      <w:rFonts w:cs="Symbol"/>
      <w:lang w:bidi="ar-SA" w:eastAsia="en-US" w:val="en-US"/>
    </w:rPr>
  </w:style>
  <w:style w:type="character" w:styleId="ListLabel1464" w:customStyle="1">
    <w:name w:val="ListLabel 1464"/>
    <w:qFormat w:val="1"/>
    <w:rsid w:val="00D07D64"/>
    <w:rPr>
      <w:rFonts w:cs="Symbol"/>
      <w:lang w:bidi="ar-SA" w:eastAsia="en-US" w:val="en-US"/>
    </w:rPr>
  </w:style>
  <w:style w:type="character" w:styleId="ListLabel1465" w:customStyle="1">
    <w:name w:val="ListLabel 1465"/>
    <w:qFormat w:val="1"/>
    <w:rsid w:val="00D07D64"/>
    <w:rPr>
      <w:rFonts w:cs="Symbol"/>
      <w:lang w:bidi="ar-SA" w:eastAsia="en-US" w:val="en-US"/>
    </w:rPr>
  </w:style>
  <w:style w:type="character" w:styleId="ListLabel1466" w:customStyle="1">
    <w:name w:val="ListLabel 1466"/>
    <w:qFormat w:val="1"/>
    <w:rsid w:val="00D07D64"/>
    <w:rPr>
      <w:rFonts w:cs="Symbol"/>
      <w:lang w:bidi="ar-SA" w:eastAsia="en-US" w:val="en-US"/>
    </w:rPr>
  </w:style>
  <w:style w:type="character" w:styleId="ListLabel1467" w:customStyle="1">
    <w:name w:val="ListLabel 1467"/>
    <w:qFormat w:val="1"/>
    <w:rsid w:val="00D07D64"/>
    <w:rPr>
      <w:rFonts w:cs="Symbol"/>
      <w:lang w:bidi="ar-SA" w:eastAsia="en-US" w:val="en-US"/>
    </w:rPr>
  </w:style>
  <w:style w:type="character" w:styleId="ListLabel1468" w:customStyle="1">
    <w:name w:val="ListLabel 1468"/>
    <w:qFormat w:val="1"/>
    <w:rsid w:val="00D07D64"/>
    <w:rPr>
      <w:rFonts w:cs="Symbol"/>
      <w:lang w:bidi="ar-SA" w:eastAsia="en-US" w:val="en-US"/>
    </w:rPr>
  </w:style>
  <w:style w:type="character" w:styleId="ListLabel1469" w:customStyle="1">
    <w:name w:val="ListLabel 1469"/>
    <w:qFormat w:val="1"/>
    <w:rsid w:val="00D07D64"/>
    <w:rPr>
      <w:rFonts w:cs="Arial"/>
      <w:w w:val="100"/>
      <w:sz w:val="24"/>
      <w:szCs w:val="24"/>
      <w:lang w:bidi="ar-SA" w:eastAsia="en-US" w:val="en-US"/>
    </w:rPr>
  </w:style>
  <w:style w:type="character" w:styleId="ListLabel1470" w:customStyle="1">
    <w:name w:val="ListLabel 1470"/>
    <w:qFormat w:val="1"/>
    <w:rsid w:val="00D07D64"/>
    <w:rPr>
      <w:rFonts w:cs="Symbol"/>
      <w:lang w:bidi="ar-SA" w:eastAsia="en-US" w:val="en-US"/>
    </w:rPr>
  </w:style>
  <w:style w:type="character" w:styleId="ListLabel1471" w:customStyle="1">
    <w:name w:val="ListLabel 1471"/>
    <w:qFormat w:val="1"/>
    <w:rsid w:val="00D07D64"/>
    <w:rPr>
      <w:rFonts w:cs="Symbol"/>
      <w:lang w:bidi="ar-SA" w:eastAsia="en-US" w:val="en-US"/>
    </w:rPr>
  </w:style>
  <w:style w:type="character" w:styleId="ListLabel1472" w:customStyle="1">
    <w:name w:val="ListLabel 1472"/>
    <w:qFormat w:val="1"/>
    <w:rsid w:val="00D07D64"/>
    <w:rPr>
      <w:rFonts w:cs="Symbol"/>
      <w:lang w:bidi="ar-SA" w:eastAsia="en-US" w:val="en-US"/>
    </w:rPr>
  </w:style>
  <w:style w:type="character" w:styleId="ListLabel1473" w:customStyle="1">
    <w:name w:val="ListLabel 1473"/>
    <w:qFormat w:val="1"/>
    <w:rsid w:val="00D07D64"/>
    <w:rPr>
      <w:rFonts w:cs="Symbol"/>
      <w:lang w:bidi="ar-SA" w:eastAsia="en-US" w:val="en-US"/>
    </w:rPr>
  </w:style>
  <w:style w:type="character" w:styleId="ListLabel1474" w:customStyle="1">
    <w:name w:val="ListLabel 1474"/>
    <w:qFormat w:val="1"/>
    <w:rsid w:val="00D07D64"/>
    <w:rPr>
      <w:rFonts w:cs="Symbol"/>
      <w:lang w:bidi="ar-SA" w:eastAsia="en-US" w:val="en-US"/>
    </w:rPr>
  </w:style>
  <w:style w:type="character" w:styleId="ListLabel1475" w:customStyle="1">
    <w:name w:val="ListLabel 1475"/>
    <w:qFormat w:val="1"/>
    <w:rsid w:val="00D07D64"/>
    <w:rPr>
      <w:rFonts w:cs="Symbol"/>
      <w:lang w:bidi="ar-SA" w:eastAsia="en-US" w:val="en-US"/>
    </w:rPr>
  </w:style>
  <w:style w:type="character" w:styleId="ListLabel1476" w:customStyle="1">
    <w:name w:val="ListLabel 1476"/>
    <w:qFormat w:val="1"/>
    <w:rsid w:val="00D07D64"/>
    <w:rPr>
      <w:rFonts w:cs="Symbol"/>
      <w:lang w:bidi="ar-SA" w:eastAsia="en-US" w:val="en-US"/>
    </w:rPr>
  </w:style>
  <w:style w:type="character" w:styleId="ListLabel1477" w:customStyle="1">
    <w:name w:val="ListLabel 1477"/>
    <w:qFormat w:val="1"/>
    <w:rsid w:val="00D07D64"/>
    <w:rPr>
      <w:rFonts w:cs="Symbol"/>
      <w:lang w:bidi="ar-SA" w:eastAsia="en-US" w:val="en-US"/>
    </w:rPr>
  </w:style>
  <w:style w:type="character" w:styleId="ListLabel1478" w:customStyle="1">
    <w:name w:val="ListLabel 1478"/>
    <w:qFormat w:val="1"/>
    <w:rsid w:val="00D07D64"/>
    <w:rPr>
      <w:rFonts w:cs="Arial"/>
      <w:w w:val="100"/>
      <w:sz w:val="24"/>
      <w:szCs w:val="24"/>
      <w:lang w:bidi="ar-SA" w:eastAsia="en-US" w:val="en-US"/>
    </w:rPr>
  </w:style>
  <w:style w:type="character" w:styleId="ListLabel1479" w:customStyle="1">
    <w:name w:val="ListLabel 1479"/>
    <w:qFormat w:val="1"/>
    <w:rsid w:val="00D07D64"/>
    <w:rPr>
      <w:rFonts w:cs="Symbol"/>
      <w:lang w:bidi="ar-SA" w:eastAsia="en-US" w:val="en-US"/>
    </w:rPr>
  </w:style>
  <w:style w:type="character" w:styleId="ListLabel1480" w:customStyle="1">
    <w:name w:val="ListLabel 1480"/>
    <w:qFormat w:val="1"/>
    <w:rsid w:val="00D07D64"/>
    <w:rPr>
      <w:rFonts w:cs="Symbol"/>
      <w:lang w:bidi="ar-SA" w:eastAsia="en-US" w:val="en-US"/>
    </w:rPr>
  </w:style>
  <w:style w:type="character" w:styleId="ListLabel1481" w:customStyle="1">
    <w:name w:val="ListLabel 1481"/>
    <w:qFormat w:val="1"/>
    <w:rsid w:val="00D07D64"/>
    <w:rPr>
      <w:rFonts w:cs="Symbol"/>
      <w:lang w:bidi="ar-SA" w:eastAsia="en-US" w:val="en-US"/>
    </w:rPr>
  </w:style>
  <w:style w:type="character" w:styleId="ListLabel1482" w:customStyle="1">
    <w:name w:val="ListLabel 1482"/>
    <w:qFormat w:val="1"/>
    <w:rsid w:val="00D07D64"/>
    <w:rPr>
      <w:rFonts w:cs="Symbol"/>
      <w:lang w:bidi="ar-SA" w:eastAsia="en-US" w:val="en-US"/>
    </w:rPr>
  </w:style>
  <w:style w:type="character" w:styleId="ListLabel1483" w:customStyle="1">
    <w:name w:val="ListLabel 1483"/>
    <w:qFormat w:val="1"/>
    <w:rsid w:val="00D07D64"/>
    <w:rPr>
      <w:rFonts w:cs="Symbol"/>
      <w:lang w:bidi="ar-SA" w:eastAsia="en-US" w:val="en-US"/>
    </w:rPr>
  </w:style>
  <w:style w:type="character" w:styleId="ListLabel1484" w:customStyle="1">
    <w:name w:val="ListLabel 1484"/>
    <w:qFormat w:val="1"/>
    <w:rsid w:val="00D07D64"/>
    <w:rPr>
      <w:rFonts w:cs="Symbol"/>
      <w:lang w:bidi="ar-SA" w:eastAsia="en-US" w:val="en-US"/>
    </w:rPr>
  </w:style>
  <w:style w:type="character" w:styleId="ListLabel1485" w:customStyle="1">
    <w:name w:val="ListLabel 1485"/>
    <w:qFormat w:val="1"/>
    <w:rsid w:val="00D07D64"/>
    <w:rPr>
      <w:rFonts w:cs="Symbol"/>
      <w:lang w:bidi="ar-SA" w:eastAsia="en-US" w:val="en-US"/>
    </w:rPr>
  </w:style>
  <w:style w:type="character" w:styleId="ListLabel1486" w:customStyle="1">
    <w:name w:val="ListLabel 1486"/>
    <w:qFormat w:val="1"/>
    <w:rsid w:val="00D07D64"/>
    <w:rPr>
      <w:rFonts w:cs="Symbol"/>
      <w:lang w:bidi="ar-SA" w:eastAsia="en-US" w:val="en-US"/>
    </w:rPr>
  </w:style>
  <w:style w:type="character" w:styleId="ListLabel1487" w:customStyle="1">
    <w:name w:val="ListLabel 1487"/>
    <w:qFormat w:val="1"/>
    <w:rsid w:val="00D07D64"/>
    <w:rPr>
      <w:rFonts w:cs="Arial"/>
      <w:w w:val="100"/>
      <w:sz w:val="24"/>
      <w:szCs w:val="24"/>
      <w:lang w:bidi="ar-SA" w:eastAsia="en-US" w:val="en-US"/>
    </w:rPr>
  </w:style>
  <w:style w:type="character" w:styleId="ListLabel1488" w:customStyle="1">
    <w:name w:val="ListLabel 1488"/>
    <w:qFormat w:val="1"/>
    <w:rsid w:val="00D07D64"/>
    <w:rPr>
      <w:rFonts w:cs="Symbol"/>
      <w:lang w:bidi="ar-SA" w:eastAsia="en-US" w:val="en-US"/>
    </w:rPr>
  </w:style>
  <w:style w:type="character" w:styleId="ListLabel1489" w:customStyle="1">
    <w:name w:val="ListLabel 1489"/>
    <w:qFormat w:val="1"/>
    <w:rsid w:val="00D07D64"/>
    <w:rPr>
      <w:rFonts w:cs="Symbol"/>
      <w:lang w:bidi="ar-SA" w:eastAsia="en-US" w:val="en-US"/>
    </w:rPr>
  </w:style>
  <w:style w:type="character" w:styleId="ListLabel1490" w:customStyle="1">
    <w:name w:val="ListLabel 1490"/>
    <w:qFormat w:val="1"/>
    <w:rsid w:val="00D07D64"/>
    <w:rPr>
      <w:rFonts w:cs="Symbol"/>
      <w:lang w:bidi="ar-SA" w:eastAsia="en-US" w:val="en-US"/>
    </w:rPr>
  </w:style>
  <w:style w:type="character" w:styleId="ListLabel1491" w:customStyle="1">
    <w:name w:val="ListLabel 1491"/>
    <w:qFormat w:val="1"/>
    <w:rsid w:val="00D07D64"/>
    <w:rPr>
      <w:rFonts w:cs="Symbol"/>
      <w:lang w:bidi="ar-SA" w:eastAsia="en-US" w:val="en-US"/>
    </w:rPr>
  </w:style>
  <w:style w:type="character" w:styleId="ListLabel1492" w:customStyle="1">
    <w:name w:val="ListLabel 1492"/>
    <w:qFormat w:val="1"/>
    <w:rsid w:val="00D07D64"/>
    <w:rPr>
      <w:rFonts w:cs="Symbol"/>
      <w:lang w:bidi="ar-SA" w:eastAsia="en-US" w:val="en-US"/>
    </w:rPr>
  </w:style>
  <w:style w:type="character" w:styleId="ListLabel1493" w:customStyle="1">
    <w:name w:val="ListLabel 1493"/>
    <w:qFormat w:val="1"/>
    <w:rsid w:val="00D07D64"/>
    <w:rPr>
      <w:rFonts w:cs="Symbol"/>
      <w:lang w:bidi="ar-SA" w:eastAsia="en-US" w:val="en-US"/>
    </w:rPr>
  </w:style>
  <w:style w:type="character" w:styleId="ListLabel1494" w:customStyle="1">
    <w:name w:val="ListLabel 1494"/>
    <w:qFormat w:val="1"/>
    <w:rsid w:val="00D07D64"/>
    <w:rPr>
      <w:rFonts w:cs="Symbol"/>
      <w:lang w:bidi="ar-SA" w:eastAsia="en-US" w:val="en-US"/>
    </w:rPr>
  </w:style>
  <w:style w:type="character" w:styleId="ListLabel1495" w:customStyle="1">
    <w:name w:val="ListLabel 1495"/>
    <w:qFormat w:val="1"/>
    <w:rsid w:val="00D07D64"/>
    <w:rPr>
      <w:rFonts w:cs="Symbol"/>
      <w:lang w:bidi="ar-SA" w:eastAsia="en-US" w:val="en-US"/>
    </w:rPr>
  </w:style>
  <w:style w:type="character" w:styleId="ListLabel1496" w:customStyle="1">
    <w:name w:val="ListLabel 1496"/>
    <w:qFormat w:val="1"/>
    <w:rsid w:val="00D07D64"/>
    <w:rPr>
      <w:rFonts w:cs="Arial"/>
      <w:w w:val="100"/>
      <w:sz w:val="24"/>
      <w:szCs w:val="24"/>
      <w:lang w:bidi="ar-SA" w:eastAsia="en-US" w:val="en-US"/>
    </w:rPr>
  </w:style>
  <w:style w:type="character" w:styleId="ListLabel1497" w:customStyle="1">
    <w:name w:val="ListLabel 1497"/>
    <w:qFormat w:val="1"/>
    <w:rsid w:val="00D07D64"/>
    <w:rPr>
      <w:rFonts w:cs="Symbol"/>
      <w:lang w:bidi="ar-SA" w:eastAsia="en-US" w:val="en-US"/>
    </w:rPr>
  </w:style>
  <w:style w:type="character" w:styleId="ListLabel1498" w:customStyle="1">
    <w:name w:val="ListLabel 1498"/>
    <w:qFormat w:val="1"/>
    <w:rsid w:val="00D07D64"/>
    <w:rPr>
      <w:rFonts w:cs="Symbol"/>
      <w:lang w:bidi="ar-SA" w:eastAsia="en-US" w:val="en-US"/>
    </w:rPr>
  </w:style>
  <w:style w:type="character" w:styleId="ListLabel1499" w:customStyle="1">
    <w:name w:val="ListLabel 1499"/>
    <w:qFormat w:val="1"/>
    <w:rsid w:val="00D07D64"/>
    <w:rPr>
      <w:rFonts w:cs="Symbol"/>
      <w:lang w:bidi="ar-SA" w:eastAsia="en-US" w:val="en-US"/>
    </w:rPr>
  </w:style>
  <w:style w:type="character" w:styleId="ListLabel1500" w:customStyle="1">
    <w:name w:val="ListLabel 1500"/>
    <w:qFormat w:val="1"/>
    <w:rsid w:val="00D07D64"/>
    <w:rPr>
      <w:rFonts w:cs="Symbol"/>
      <w:lang w:bidi="ar-SA" w:eastAsia="en-US" w:val="en-US"/>
    </w:rPr>
  </w:style>
  <w:style w:type="character" w:styleId="ListLabel1501" w:customStyle="1">
    <w:name w:val="ListLabel 1501"/>
    <w:qFormat w:val="1"/>
    <w:rsid w:val="00D07D64"/>
    <w:rPr>
      <w:rFonts w:cs="Symbol"/>
      <w:lang w:bidi="ar-SA" w:eastAsia="en-US" w:val="en-US"/>
    </w:rPr>
  </w:style>
  <w:style w:type="character" w:styleId="ListLabel1502" w:customStyle="1">
    <w:name w:val="ListLabel 1502"/>
    <w:qFormat w:val="1"/>
    <w:rsid w:val="00D07D64"/>
    <w:rPr>
      <w:rFonts w:cs="Symbol"/>
      <w:lang w:bidi="ar-SA" w:eastAsia="en-US" w:val="en-US"/>
    </w:rPr>
  </w:style>
  <w:style w:type="character" w:styleId="ListLabel1503" w:customStyle="1">
    <w:name w:val="ListLabel 1503"/>
    <w:qFormat w:val="1"/>
    <w:rsid w:val="00D07D64"/>
    <w:rPr>
      <w:rFonts w:cs="Symbol"/>
      <w:lang w:bidi="ar-SA" w:eastAsia="en-US" w:val="en-US"/>
    </w:rPr>
  </w:style>
  <w:style w:type="character" w:styleId="ListLabel1504" w:customStyle="1">
    <w:name w:val="ListLabel 1504"/>
    <w:qFormat w:val="1"/>
    <w:rsid w:val="00D07D64"/>
    <w:rPr>
      <w:rFonts w:cs="Symbol"/>
      <w:lang w:bidi="ar-SA" w:eastAsia="en-US" w:val="en-US"/>
    </w:rPr>
  </w:style>
  <w:style w:type="character" w:styleId="ListLabel1505" w:customStyle="1">
    <w:name w:val="ListLabel 1505"/>
    <w:qFormat w:val="1"/>
    <w:rsid w:val="00D07D64"/>
    <w:rPr>
      <w:rFonts w:cs="Arial"/>
      <w:w w:val="100"/>
      <w:sz w:val="24"/>
      <w:szCs w:val="24"/>
      <w:lang w:bidi="ar-SA" w:eastAsia="en-US" w:val="en-US"/>
    </w:rPr>
  </w:style>
  <w:style w:type="character" w:styleId="ListLabel1506" w:customStyle="1">
    <w:name w:val="ListLabel 1506"/>
    <w:qFormat w:val="1"/>
    <w:rsid w:val="00D07D64"/>
    <w:rPr>
      <w:rFonts w:cs="Symbol"/>
      <w:lang w:bidi="ar-SA" w:eastAsia="en-US" w:val="en-US"/>
    </w:rPr>
  </w:style>
  <w:style w:type="character" w:styleId="ListLabel1507" w:customStyle="1">
    <w:name w:val="ListLabel 1507"/>
    <w:qFormat w:val="1"/>
    <w:rsid w:val="00D07D64"/>
    <w:rPr>
      <w:rFonts w:cs="Symbol"/>
      <w:lang w:bidi="ar-SA" w:eastAsia="en-US" w:val="en-US"/>
    </w:rPr>
  </w:style>
  <w:style w:type="character" w:styleId="ListLabel1508" w:customStyle="1">
    <w:name w:val="ListLabel 1508"/>
    <w:qFormat w:val="1"/>
    <w:rsid w:val="00D07D64"/>
    <w:rPr>
      <w:rFonts w:cs="Symbol"/>
      <w:lang w:bidi="ar-SA" w:eastAsia="en-US" w:val="en-US"/>
    </w:rPr>
  </w:style>
  <w:style w:type="character" w:styleId="ListLabel1509" w:customStyle="1">
    <w:name w:val="ListLabel 1509"/>
    <w:qFormat w:val="1"/>
    <w:rsid w:val="00D07D64"/>
    <w:rPr>
      <w:rFonts w:cs="Symbol"/>
      <w:lang w:bidi="ar-SA" w:eastAsia="en-US" w:val="en-US"/>
    </w:rPr>
  </w:style>
  <w:style w:type="character" w:styleId="ListLabel1510" w:customStyle="1">
    <w:name w:val="ListLabel 1510"/>
    <w:qFormat w:val="1"/>
    <w:rsid w:val="00D07D64"/>
    <w:rPr>
      <w:rFonts w:cs="Symbol"/>
      <w:lang w:bidi="ar-SA" w:eastAsia="en-US" w:val="en-US"/>
    </w:rPr>
  </w:style>
  <w:style w:type="character" w:styleId="ListLabel1511" w:customStyle="1">
    <w:name w:val="ListLabel 1511"/>
    <w:qFormat w:val="1"/>
    <w:rsid w:val="00D07D64"/>
    <w:rPr>
      <w:rFonts w:cs="Symbol"/>
      <w:lang w:bidi="ar-SA" w:eastAsia="en-US" w:val="en-US"/>
    </w:rPr>
  </w:style>
  <w:style w:type="character" w:styleId="ListLabel1512" w:customStyle="1">
    <w:name w:val="ListLabel 1512"/>
    <w:qFormat w:val="1"/>
    <w:rsid w:val="00D07D64"/>
    <w:rPr>
      <w:rFonts w:cs="Symbol"/>
      <w:lang w:bidi="ar-SA" w:eastAsia="en-US" w:val="en-US"/>
    </w:rPr>
  </w:style>
  <w:style w:type="character" w:styleId="ListLabel1513" w:customStyle="1">
    <w:name w:val="ListLabel 1513"/>
    <w:qFormat w:val="1"/>
    <w:rsid w:val="00D07D64"/>
    <w:rPr>
      <w:rFonts w:cs="Symbol"/>
      <w:lang w:bidi="ar-SA" w:eastAsia="en-US" w:val="en-US"/>
    </w:rPr>
  </w:style>
  <w:style w:type="character" w:styleId="ListLabel1514" w:customStyle="1">
    <w:name w:val="ListLabel 1514"/>
    <w:qFormat w:val="1"/>
    <w:rsid w:val="00D07D64"/>
    <w:rPr>
      <w:rFonts w:cs="Arial"/>
      <w:w w:val="100"/>
      <w:sz w:val="24"/>
      <w:szCs w:val="24"/>
      <w:lang w:bidi="ar-SA" w:eastAsia="en-US" w:val="en-US"/>
    </w:rPr>
  </w:style>
  <w:style w:type="character" w:styleId="ListLabel1515" w:customStyle="1">
    <w:name w:val="ListLabel 1515"/>
    <w:qFormat w:val="1"/>
    <w:rsid w:val="00D07D64"/>
    <w:rPr>
      <w:rFonts w:cs="Symbol"/>
      <w:lang w:bidi="ar-SA" w:eastAsia="en-US" w:val="en-US"/>
    </w:rPr>
  </w:style>
  <w:style w:type="character" w:styleId="ListLabel1516" w:customStyle="1">
    <w:name w:val="ListLabel 1516"/>
    <w:qFormat w:val="1"/>
    <w:rsid w:val="00D07D64"/>
    <w:rPr>
      <w:rFonts w:cs="Symbol"/>
      <w:lang w:bidi="ar-SA" w:eastAsia="en-US" w:val="en-US"/>
    </w:rPr>
  </w:style>
  <w:style w:type="character" w:styleId="ListLabel1517" w:customStyle="1">
    <w:name w:val="ListLabel 1517"/>
    <w:qFormat w:val="1"/>
    <w:rsid w:val="00D07D64"/>
    <w:rPr>
      <w:rFonts w:cs="Symbol"/>
      <w:lang w:bidi="ar-SA" w:eastAsia="en-US" w:val="en-US"/>
    </w:rPr>
  </w:style>
  <w:style w:type="character" w:styleId="ListLabel1518" w:customStyle="1">
    <w:name w:val="ListLabel 1518"/>
    <w:qFormat w:val="1"/>
    <w:rsid w:val="00D07D64"/>
    <w:rPr>
      <w:rFonts w:cs="Symbol"/>
      <w:lang w:bidi="ar-SA" w:eastAsia="en-US" w:val="en-US"/>
    </w:rPr>
  </w:style>
  <w:style w:type="character" w:styleId="ListLabel1519" w:customStyle="1">
    <w:name w:val="ListLabel 1519"/>
    <w:qFormat w:val="1"/>
    <w:rsid w:val="00D07D64"/>
    <w:rPr>
      <w:rFonts w:cs="Symbol"/>
      <w:lang w:bidi="ar-SA" w:eastAsia="en-US" w:val="en-US"/>
    </w:rPr>
  </w:style>
  <w:style w:type="character" w:styleId="ListLabel1520" w:customStyle="1">
    <w:name w:val="ListLabel 1520"/>
    <w:qFormat w:val="1"/>
    <w:rsid w:val="00D07D64"/>
    <w:rPr>
      <w:rFonts w:cs="Symbol"/>
      <w:lang w:bidi="ar-SA" w:eastAsia="en-US" w:val="en-US"/>
    </w:rPr>
  </w:style>
  <w:style w:type="character" w:styleId="ListLabel1521" w:customStyle="1">
    <w:name w:val="ListLabel 1521"/>
    <w:qFormat w:val="1"/>
    <w:rsid w:val="00D07D64"/>
    <w:rPr>
      <w:rFonts w:cs="Symbol"/>
      <w:lang w:bidi="ar-SA" w:eastAsia="en-US" w:val="en-US"/>
    </w:rPr>
  </w:style>
  <w:style w:type="character" w:styleId="ListLabel1522" w:customStyle="1">
    <w:name w:val="ListLabel 1522"/>
    <w:qFormat w:val="1"/>
    <w:rsid w:val="00D07D64"/>
    <w:rPr>
      <w:rFonts w:cs="Symbol"/>
      <w:lang w:bidi="ar-SA" w:eastAsia="en-US" w:val="en-US"/>
    </w:rPr>
  </w:style>
  <w:style w:type="character" w:styleId="ListLabel1523" w:customStyle="1">
    <w:name w:val="ListLabel 1523"/>
    <w:qFormat w:val="1"/>
    <w:rsid w:val="00D07D64"/>
    <w:rPr>
      <w:rFonts w:cs="Arial"/>
      <w:w w:val="100"/>
      <w:sz w:val="24"/>
      <w:szCs w:val="24"/>
      <w:lang w:bidi="ar-SA" w:eastAsia="en-US" w:val="en-US"/>
    </w:rPr>
  </w:style>
  <w:style w:type="character" w:styleId="ListLabel1524" w:customStyle="1">
    <w:name w:val="ListLabel 1524"/>
    <w:qFormat w:val="1"/>
    <w:rsid w:val="00D07D64"/>
    <w:rPr>
      <w:rFonts w:cs="Symbol"/>
      <w:lang w:bidi="ar-SA" w:eastAsia="en-US" w:val="en-US"/>
    </w:rPr>
  </w:style>
  <w:style w:type="character" w:styleId="ListLabel1525" w:customStyle="1">
    <w:name w:val="ListLabel 1525"/>
    <w:qFormat w:val="1"/>
    <w:rsid w:val="00D07D64"/>
    <w:rPr>
      <w:rFonts w:cs="Symbol"/>
      <w:lang w:bidi="ar-SA" w:eastAsia="en-US" w:val="en-US"/>
    </w:rPr>
  </w:style>
  <w:style w:type="character" w:styleId="ListLabel1526" w:customStyle="1">
    <w:name w:val="ListLabel 1526"/>
    <w:qFormat w:val="1"/>
    <w:rsid w:val="00D07D64"/>
    <w:rPr>
      <w:rFonts w:cs="Symbol"/>
      <w:lang w:bidi="ar-SA" w:eastAsia="en-US" w:val="en-US"/>
    </w:rPr>
  </w:style>
  <w:style w:type="character" w:styleId="ListLabel1527" w:customStyle="1">
    <w:name w:val="ListLabel 1527"/>
    <w:qFormat w:val="1"/>
    <w:rsid w:val="00D07D64"/>
    <w:rPr>
      <w:rFonts w:cs="Symbol"/>
      <w:lang w:bidi="ar-SA" w:eastAsia="en-US" w:val="en-US"/>
    </w:rPr>
  </w:style>
  <w:style w:type="character" w:styleId="ListLabel1528" w:customStyle="1">
    <w:name w:val="ListLabel 1528"/>
    <w:qFormat w:val="1"/>
    <w:rsid w:val="00D07D64"/>
    <w:rPr>
      <w:rFonts w:cs="Symbol"/>
      <w:lang w:bidi="ar-SA" w:eastAsia="en-US" w:val="en-US"/>
    </w:rPr>
  </w:style>
  <w:style w:type="character" w:styleId="ListLabel1529" w:customStyle="1">
    <w:name w:val="ListLabel 1529"/>
    <w:qFormat w:val="1"/>
    <w:rsid w:val="00D07D64"/>
    <w:rPr>
      <w:rFonts w:cs="Symbol"/>
      <w:lang w:bidi="ar-SA" w:eastAsia="en-US" w:val="en-US"/>
    </w:rPr>
  </w:style>
  <w:style w:type="character" w:styleId="ListLabel1530" w:customStyle="1">
    <w:name w:val="ListLabel 1530"/>
    <w:qFormat w:val="1"/>
    <w:rsid w:val="00D07D64"/>
    <w:rPr>
      <w:rFonts w:cs="Symbol"/>
      <w:lang w:bidi="ar-SA" w:eastAsia="en-US" w:val="en-US"/>
    </w:rPr>
  </w:style>
  <w:style w:type="character" w:styleId="ListLabel1531" w:customStyle="1">
    <w:name w:val="ListLabel 1531"/>
    <w:qFormat w:val="1"/>
    <w:rsid w:val="00D07D64"/>
    <w:rPr>
      <w:rFonts w:cs="Symbol"/>
      <w:lang w:bidi="ar-SA" w:eastAsia="en-US" w:val="en-US"/>
    </w:rPr>
  </w:style>
  <w:style w:type="character" w:styleId="ListLabel1532" w:customStyle="1">
    <w:name w:val="ListLabel 1532"/>
    <w:qFormat w:val="1"/>
    <w:rsid w:val="00D07D64"/>
    <w:rPr>
      <w:rFonts w:cs="Arial"/>
      <w:w w:val="100"/>
      <w:sz w:val="24"/>
      <w:szCs w:val="24"/>
      <w:lang w:bidi="ar-SA" w:eastAsia="en-US" w:val="en-US"/>
    </w:rPr>
  </w:style>
  <w:style w:type="character" w:styleId="ListLabel1533" w:customStyle="1">
    <w:name w:val="ListLabel 1533"/>
    <w:qFormat w:val="1"/>
    <w:rsid w:val="00D07D64"/>
    <w:rPr>
      <w:rFonts w:cs="Symbol"/>
      <w:lang w:bidi="ar-SA" w:eastAsia="en-US" w:val="en-US"/>
    </w:rPr>
  </w:style>
  <w:style w:type="character" w:styleId="ListLabel1534" w:customStyle="1">
    <w:name w:val="ListLabel 1534"/>
    <w:qFormat w:val="1"/>
    <w:rsid w:val="00D07D64"/>
    <w:rPr>
      <w:rFonts w:cs="Symbol"/>
      <w:lang w:bidi="ar-SA" w:eastAsia="en-US" w:val="en-US"/>
    </w:rPr>
  </w:style>
  <w:style w:type="character" w:styleId="ListLabel1535" w:customStyle="1">
    <w:name w:val="ListLabel 1535"/>
    <w:qFormat w:val="1"/>
    <w:rsid w:val="00D07D64"/>
    <w:rPr>
      <w:rFonts w:cs="Symbol"/>
      <w:lang w:bidi="ar-SA" w:eastAsia="en-US" w:val="en-US"/>
    </w:rPr>
  </w:style>
  <w:style w:type="character" w:styleId="ListLabel1536" w:customStyle="1">
    <w:name w:val="ListLabel 1536"/>
    <w:qFormat w:val="1"/>
    <w:rsid w:val="00D07D64"/>
    <w:rPr>
      <w:rFonts w:cs="Symbol"/>
      <w:lang w:bidi="ar-SA" w:eastAsia="en-US" w:val="en-US"/>
    </w:rPr>
  </w:style>
  <w:style w:type="character" w:styleId="ListLabel1537" w:customStyle="1">
    <w:name w:val="ListLabel 1537"/>
    <w:qFormat w:val="1"/>
    <w:rsid w:val="00D07D64"/>
    <w:rPr>
      <w:rFonts w:cs="Symbol"/>
      <w:lang w:bidi="ar-SA" w:eastAsia="en-US" w:val="en-US"/>
    </w:rPr>
  </w:style>
  <w:style w:type="character" w:styleId="ListLabel1538" w:customStyle="1">
    <w:name w:val="ListLabel 1538"/>
    <w:qFormat w:val="1"/>
    <w:rsid w:val="00D07D64"/>
    <w:rPr>
      <w:rFonts w:cs="Symbol"/>
      <w:lang w:bidi="ar-SA" w:eastAsia="en-US" w:val="en-US"/>
    </w:rPr>
  </w:style>
  <w:style w:type="character" w:styleId="ListLabel1539" w:customStyle="1">
    <w:name w:val="ListLabel 1539"/>
    <w:qFormat w:val="1"/>
    <w:rsid w:val="00D07D64"/>
    <w:rPr>
      <w:rFonts w:cs="Symbol"/>
      <w:lang w:bidi="ar-SA" w:eastAsia="en-US" w:val="en-US"/>
    </w:rPr>
  </w:style>
  <w:style w:type="character" w:styleId="ListLabel1540" w:customStyle="1">
    <w:name w:val="ListLabel 1540"/>
    <w:qFormat w:val="1"/>
    <w:rsid w:val="00D07D64"/>
    <w:rPr>
      <w:rFonts w:cs="Symbol"/>
      <w:lang w:bidi="ar-SA" w:eastAsia="en-US" w:val="en-US"/>
    </w:rPr>
  </w:style>
  <w:style w:type="character" w:styleId="ListLabel1541" w:customStyle="1">
    <w:name w:val="ListLabel 1541"/>
    <w:qFormat w:val="1"/>
    <w:rsid w:val="00D07D64"/>
    <w:rPr>
      <w:rFonts w:cs="Arial"/>
      <w:w w:val="100"/>
      <w:sz w:val="24"/>
      <w:szCs w:val="24"/>
      <w:lang w:bidi="ar-SA" w:eastAsia="en-US" w:val="en-US"/>
    </w:rPr>
  </w:style>
  <w:style w:type="character" w:styleId="ListLabel1542" w:customStyle="1">
    <w:name w:val="ListLabel 1542"/>
    <w:qFormat w:val="1"/>
    <w:rsid w:val="00D07D64"/>
    <w:rPr>
      <w:rFonts w:cs="Symbol"/>
      <w:lang w:bidi="ar-SA" w:eastAsia="en-US" w:val="en-US"/>
    </w:rPr>
  </w:style>
  <w:style w:type="character" w:styleId="ListLabel1543" w:customStyle="1">
    <w:name w:val="ListLabel 1543"/>
    <w:qFormat w:val="1"/>
    <w:rsid w:val="00D07D64"/>
    <w:rPr>
      <w:rFonts w:cs="Symbol"/>
      <w:lang w:bidi="ar-SA" w:eastAsia="en-US" w:val="en-US"/>
    </w:rPr>
  </w:style>
  <w:style w:type="character" w:styleId="ListLabel1544" w:customStyle="1">
    <w:name w:val="ListLabel 1544"/>
    <w:qFormat w:val="1"/>
    <w:rsid w:val="00D07D64"/>
    <w:rPr>
      <w:rFonts w:cs="Symbol"/>
      <w:lang w:bidi="ar-SA" w:eastAsia="en-US" w:val="en-US"/>
    </w:rPr>
  </w:style>
  <w:style w:type="character" w:styleId="ListLabel1545" w:customStyle="1">
    <w:name w:val="ListLabel 1545"/>
    <w:qFormat w:val="1"/>
    <w:rsid w:val="00D07D64"/>
    <w:rPr>
      <w:rFonts w:cs="Symbol"/>
      <w:lang w:bidi="ar-SA" w:eastAsia="en-US" w:val="en-US"/>
    </w:rPr>
  </w:style>
  <w:style w:type="character" w:styleId="ListLabel1546" w:customStyle="1">
    <w:name w:val="ListLabel 1546"/>
    <w:qFormat w:val="1"/>
    <w:rsid w:val="00D07D64"/>
    <w:rPr>
      <w:rFonts w:cs="Symbol"/>
      <w:lang w:bidi="ar-SA" w:eastAsia="en-US" w:val="en-US"/>
    </w:rPr>
  </w:style>
  <w:style w:type="character" w:styleId="ListLabel1547" w:customStyle="1">
    <w:name w:val="ListLabel 1547"/>
    <w:qFormat w:val="1"/>
    <w:rsid w:val="00D07D64"/>
    <w:rPr>
      <w:rFonts w:cs="Symbol"/>
      <w:lang w:bidi="ar-SA" w:eastAsia="en-US" w:val="en-US"/>
    </w:rPr>
  </w:style>
  <w:style w:type="character" w:styleId="ListLabel1548" w:customStyle="1">
    <w:name w:val="ListLabel 1548"/>
    <w:qFormat w:val="1"/>
    <w:rsid w:val="00D07D64"/>
    <w:rPr>
      <w:rFonts w:cs="Symbol"/>
      <w:lang w:bidi="ar-SA" w:eastAsia="en-US" w:val="en-US"/>
    </w:rPr>
  </w:style>
  <w:style w:type="character" w:styleId="ListLabel1549" w:customStyle="1">
    <w:name w:val="ListLabel 1549"/>
    <w:qFormat w:val="1"/>
    <w:rsid w:val="00D07D64"/>
    <w:rPr>
      <w:rFonts w:cs="Symbol"/>
      <w:lang w:bidi="ar-SA" w:eastAsia="en-US" w:val="en-US"/>
    </w:rPr>
  </w:style>
  <w:style w:type="character" w:styleId="ListLabel1550" w:customStyle="1">
    <w:name w:val="ListLabel 1550"/>
    <w:qFormat w:val="1"/>
    <w:rsid w:val="00D07D64"/>
    <w:rPr>
      <w:rFonts w:ascii="Calibri" w:cs="Arial" w:hAnsi="Calibri"/>
      <w:w w:val="100"/>
      <w:sz w:val="24"/>
      <w:szCs w:val="24"/>
      <w:lang w:bidi="ar-SA" w:eastAsia="en-US" w:val="en-US"/>
    </w:rPr>
  </w:style>
  <w:style w:type="character" w:styleId="ListLabel1551" w:customStyle="1">
    <w:name w:val="ListLabel 1551"/>
    <w:qFormat w:val="1"/>
    <w:rsid w:val="00D07D64"/>
    <w:rPr>
      <w:rFonts w:cs="Symbol"/>
      <w:lang w:bidi="ar-SA" w:eastAsia="en-US" w:val="en-US"/>
    </w:rPr>
  </w:style>
  <w:style w:type="character" w:styleId="ListLabel1552" w:customStyle="1">
    <w:name w:val="ListLabel 1552"/>
    <w:qFormat w:val="1"/>
    <w:rsid w:val="00D07D64"/>
    <w:rPr>
      <w:rFonts w:cs="Symbol"/>
      <w:lang w:bidi="ar-SA" w:eastAsia="en-US" w:val="en-US"/>
    </w:rPr>
  </w:style>
  <w:style w:type="character" w:styleId="ListLabel1553" w:customStyle="1">
    <w:name w:val="ListLabel 1553"/>
    <w:qFormat w:val="1"/>
    <w:rsid w:val="00D07D64"/>
    <w:rPr>
      <w:rFonts w:cs="Symbol"/>
      <w:lang w:bidi="ar-SA" w:eastAsia="en-US" w:val="en-US"/>
    </w:rPr>
  </w:style>
  <w:style w:type="character" w:styleId="ListLabel1554" w:customStyle="1">
    <w:name w:val="ListLabel 1554"/>
    <w:qFormat w:val="1"/>
    <w:rsid w:val="00D07D64"/>
    <w:rPr>
      <w:rFonts w:cs="Symbol"/>
      <w:lang w:bidi="ar-SA" w:eastAsia="en-US" w:val="en-US"/>
    </w:rPr>
  </w:style>
  <w:style w:type="character" w:styleId="ListLabel1555" w:customStyle="1">
    <w:name w:val="ListLabel 1555"/>
    <w:qFormat w:val="1"/>
    <w:rsid w:val="00D07D64"/>
    <w:rPr>
      <w:rFonts w:cs="Symbol"/>
      <w:lang w:bidi="ar-SA" w:eastAsia="en-US" w:val="en-US"/>
    </w:rPr>
  </w:style>
  <w:style w:type="character" w:styleId="ListLabel1556" w:customStyle="1">
    <w:name w:val="ListLabel 1556"/>
    <w:qFormat w:val="1"/>
    <w:rsid w:val="00D07D64"/>
    <w:rPr>
      <w:rFonts w:cs="Symbol"/>
      <w:lang w:bidi="ar-SA" w:eastAsia="en-US" w:val="en-US"/>
    </w:rPr>
  </w:style>
  <w:style w:type="character" w:styleId="ListLabel1557" w:customStyle="1">
    <w:name w:val="ListLabel 1557"/>
    <w:qFormat w:val="1"/>
    <w:rsid w:val="00D07D64"/>
    <w:rPr>
      <w:rFonts w:cs="Symbol"/>
      <w:lang w:bidi="ar-SA" w:eastAsia="en-US" w:val="en-US"/>
    </w:rPr>
  </w:style>
  <w:style w:type="character" w:styleId="ListLabel1558" w:customStyle="1">
    <w:name w:val="ListLabel 1558"/>
    <w:qFormat w:val="1"/>
    <w:rsid w:val="00D07D64"/>
    <w:rPr>
      <w:rFonts w:cs="Symbol"/>
      <w:lang w:bidi="ar-SA" w:eastAsia="en-US" w:val="en-US"/>
    </w:rPr>
  </w:style>
  <w:style w:type="character" w:styleId="ListLabel1559" w:customStyle="1">
    <w:name w:val="ListLabel 1559"/>
    <w:qFormat w:val="1"/>
    <w:rsid w:val="00D07D64"/>
    <w:rPr>
      <w:rFonts w:ascii="Arial" w:cs="Wingdings" w:hAnsi="Arial"/>
      <w:spacing w:val="-15"/>
      <w:w w:val="100"/>
      <w:sz w:val="24"/>
      <w:lang w:bidi="ar-SA" w:eastAsia="en-US" w:val="en-US"/>
    </w:rPr>
  </w:style>
  <w:style w:type="character" w:styleId="ListLabel1560" w:customStyle="1">
    <w:name w:val="ListLabel 1560"/>
    <w:qFormat w:val="1"/>
    <w:rsid w:val="00D07D64"/>
    <w:rPr>
      <w:rFonts w:cs="Symbol"/>
      <w:lang w:bidi="ar-SA" w:eastAsia="en-US" w:val="en-US"/>
    </w:rPr>
  </w:style>
  <w:style w:type="character" w:styleId="ListLabel1561" w:customStyle="1">
    <w:name w:val="ListLabel 1561"/>
    <w:qFormat w:val="1"/>
    <w:rsid w:val="00D07D64"/>
    <w:rPr>
      <w:rFonts w:cs="Symbol"/>
      <w:lang w:bidi="ar-SA" w:eastAsia="en-US" w:val="en-US"/>
    </w:rPr>
  </w:style>
  <w:style w:type="character" w:styleId="ListLabel1562" w:customStyle="1">
    <w:name w:val="ListLabel 1562"/>
    <w:qFormat w:val="1"/>
    <w:rsid w:val="00D07D64"/>
    <w:rPr>
      <w:rFonts w:cs="Symbol"/>
      <w:lang w:bidi="ar-SA" w:eastAsia="en-US" w:val="en-US"/>
    </w:rPr>
  </w:style>
  <w:style w:type="character" w:styleId="ListLabel1563" w:customStyle="1">
    <w:name w:val="ListLabel 1563"/>
    <w:qFormat w:val="1"/>
    <w:rsid w:val="00D07D64"/>
    <w:rPr>
      <w:rFonts w:cs="Symbol"/>
      <w:lang w:bidi="ar-SA" w:eastAsia="en-US" w:val="en-US"/>
    </w:rPr>
  </w:style>
  <w:style w:type="character" w:styleId="ListLabel1564" w:customStyle="1">
    <w:name w:val="ListLabel 1564"/>
    <w:qFormat w:val="1"/>
    <w:rsid w:val="00D07D64"/>
    <w:rPr>
      <w:rFonts w:cs="Symbol"/>
      <w:lang w:bidi="ar-SA" w:eastAsia="en-US" w:val="en-US"/>
    </w:rPr>
  </w:style>
  <w:style w:type="character" w:styleId="ListLabel1565" w:customStyle="1">
    <w:name w:val="ListLabel 1565"/>
    <w:qFormat w:val="1"/>
    <w:rsid w:val="00D07D64"/>
    <w:rPr>
      <w:rFonts w:cs="Symbol"/>
      <w:lang w:bidi="ar-SA" w:eastAsia="en-US" w:val="en-US"/>
    </w:rPr>
  </w:style>
  <w:style w:type="character" w:styleId="ListLabel1566" w:customStyle="1">
    <w:name w:val="ListLabel 1566"/>
    <w:qFormat w:val="1"/>
    <w:rsid w:val="00D07D64"/>
    <w:rPr>
      <w:rFonts w:cs="Symbol"/>
      <w:lang w:bidi="ar-SA" w:eastAsia="en-US" w:val="en-US"/>
    </w:rPr>
  </w:style>
  <w:style w:type="character" w:styleId="ListLabel1567" w:customStyle="1">
    <w:name w:val="ListLabel 1567"/>
    <w:qFormat w:val="1"/>
    <w:rsid w:val="00D07D64"/>
    <w:rPr>
      <w:rFonts w:cs="Symbol"/>
      <w:lang w:bidi="ar-SA" w:eastAsia="en-US" w:val="en-US"/>
    </w:rPr>
  </w:style>
  <w:style w:type="character" w:styleId="ListLabel1568" w:customStyle="1">
    <w:name w:val="ListLabel 1568"/>
    <w:qFormat w:val="1"/>
    <w:rsid w:val="00D07D64"/>
    <w:rPr>
      <w:rFonts w:cs="Symbol"/>
      <w:b w:val="1"/>
    </w:rPr>
  </w:style>
  <w:style w:type="character" w:styleId="ListLabel1569" w:customStyle="1">
    <w:name w:val="ListLabel 1569"/>
    <w:qFormat w:val="1"/>
    <w:rsid w:val="00D07D64"/>
    <w:rPr>
      <w:rFonts w:cs="Courier New"/>
    </w:rPr>
  </w:style>
  <w:style w:type="character" w:styleId="ListLabel1570" w:customStyle="1">
    <w:name w:val="ListLabel 1570"/>
    <w:qFormat w:val="1"/>
    <w:rsid w:val="00D07D64"/>
    <w:rPr>
      <w:rFonts w:cs="Wingdings"/>
    </w:rPr>
  </w:style>
  <w:style w:type="character" w:styleId="ListLabel1571" w:customStyle="1">
    <w:name w:val="ListLabel 1571"/>
    <w:qFormat w:val="1"/>
    <w:rsid w:val="00D07D64"/>
    <w:rPr>
      <w:rFonts w:cs="Symbol"/>
    </w:rPr>
  </w:style>
  <w:style w:type="character" w:styleId="ListLabel1572" w:customStyle="1">
    <w:name w:val="ListLabel 1572"/>
    <w:qFormat w:val="1"/>
    <w:rsid w:val="00D07D64"/>
    <w:rPr>
      <w:rFonts w:cs="Courier New"/>
    </w:rPr>
  </w:style>
  <w:style w:type="character" w:styleId="ListLabel1573" w:customStyle="1">
    <w:name w:val="ListLabel 1573"/>
    <w:qFormat w:val="1"/>
    <w:rsid w:val="00D07D64"/>
    <w:rPr>
      <w:rFonts w:cs="Wingdings"/>
    </w:rPr>
  </w:style>
  <w:style w:type="character" w:styleId="ListLabel1574" w:customStyle="1">
    <w:name w:val="ListLabel 1574"/>
    <w:qFormat w:val="1"/>
    <w:rsid w:val="00D07D64"/>
    <w:rPr>
      <w:rFonts w:cs="Symbol"/>
    </w:rPr>
  </w:style>
  <w:style w:type="character" w:styleId="ListLabel1575" w:customStyle="1">
    <w:name w:val="ListLabel 1575"/>
    <w:qFormat w:val="1"/>
    <w:rsid w:val="00D07D64"/>
    <w:rPr>
      <w:rFonts w:cs="Courier New"/>
    </w:rPr>
  </w:style>
  <w:style w:type="character" w:styleId="ListLabel1576" w:customStyle="1">
    <w:name w:val="ListLabel 1576"/>
    <w:qFormat w:val="1"/>
    <w:rsid w:val="00D07D64"/>
    <w:rPr>
      <w:rFonts w:cs="Wingdings"/>
    </w:rPr>
  </w:style>
  <w:style w:type="character" w:styleId="ListLabel1577" w:customStyle="1">
    <w:name w:val="ListLabel 1577"/>
    <w:qFormat w:val="1"/>
    <w:rsid w:val="00D07D64"/>
  </w:style>
  <w:style w:type="character" w:styleId="ListLabel1578" w:customStyle="1">
    <w:name w:val="ListLabel 1578"/>
    <w:qFormat w:val="1"/>
    <w:rsid w:val="00D07D64"/>
  </w:style>
  <w:style w:type="paragraph" w:styleId="Heading" w:customStyle="1">
    <w:name w:val="Heading"/>
    <w:basedOn w:val="Normal"/>
    <w:next w:val="BodyText"/>
    <w:qFormat w:val="1"/>
    <w:rsid w:val="00D07D64"/>
    <w:pPr>
      <w:keepNext w:val="1"/>
      <w:spacing w:after="120" w:before="240"/>
    </w:pPr>
    <w:rPr>
      <w:rFonts w:ascii="Liberation Sans" w:cs="FreeSans" w:eastAsia="Droid Sans Fallback" w:hAnsi="Liberation Sans"/>
      <w:sz w:val="28"/>
      <w:szCs w:val="28"/>
    </w:rPr>
  </w:style>
  <w:style w:type="paragraph" w:styleId="BodyText">
    <w:name w:val="Body Text"/>
    <w:basedOn w:val="Normal"/>
    <w:uiPriority w:val="1"/>
    <w:qFormat w:val="1"/>
    <w:rsid w:val="00966B5D"/>
    <w:rPr>
      <w:sz w:val="24"/>
      <w:szCs w:val="24"/>
    </w:rPr>
  </w:style>
  <w:style w:type="paragraph" w:styleId="List">
    <w:name w:val="List"/>
    <w:basedOn w:val="BodyText"/>
    <w:rsid w:val="00D07D64"/>
    <w:rPr>
      <w:rFonts w:cs="FreeSans"/>
    </w:rPr>
  </w:style>
  <w:style w:type="paragraph" w:styleId="Caption">
    <w:name w:val="caption"/>
    <w:basedOn w:val="Normal"/>
    <w:qFormat w:val="1"/>
    <w:rsid w:val="00D07D64"/>
    <w:pPr>
      <w:suppressLineNumbers w:val="1"/>
      <w:spacing w:after="120" w:before="120"/>
    </w:pPr>
    <w:rPr>
      <w:rFonts w:cs="FreeSans"/>
      <w:i w:val="1"/>
      <w:iCs w:val="1"/>
      <w:sz w:val="24"/>
      <w:szCs w:val="24"/>
    </w:rPr>
  </w:style>
  <w:style w:type="paragraph" w:styleId="Index" w:customStyle="1">
    <w:name w:val="Index"/>
    <w:basedOn w:val="Normal"/>
    <w:qFormat w:val="1"/>
    <w:rsid w:val="00D07D64"/>
    <w:pPr>
      <w:suppressLineNumbers w:val="1"/>
    </w:pPr>
    <w:rPr>
      <w:rFonts w:cs="FreeSans"/>
    </w:rPr>
  </w:style>
  <w:style w:type="paragraph" w:styleId="ListParagraph">
    <w:name w:val="List Paragraph"/>
    <w:basedOn w:val="Normal"/>
    <w:uiPriority w:val="1"/>
    <w:qFormat w:val="1"/>
    <w:rsid w:val="00966B5D"/>
    <w:pPr>
      <w:ind w:left="835" w:hanging="360"/>
    </w:pPr>
  </w:style>
  <w:style w:type="paragraph" w:styleId="TableParagraph" w:customStyle="1">
    <w:name w:val="Table Paragraph"/>
    <w:basedOn w:val="Normal"/>
    <w:uiPriority w:val="1"/>
    <w:qFormat w:val="1"/>
    <w:rsid w:val="00966B5D"/>
    <w:pPr>
      <w:ind w:left="488"/>
    </w:pPr>
  </w:style>
  <w:style w:type="paragraph" w:styleId="Standard" w:customStyle="1">
    <w:name w:val="Standard"/>
    <w:qFormat w:val="1"/>
    <w:rsid w:val="00D07D64"/>
    <w:pPr>
      <w:suppressAutoHyphens w:val="1"/>
      <w:textAlignment w:val="baseline"/>
    </w:pPr>
    <w:rPr>
      <w:rFonts w:ascii="Liberation Serif;Times New Roma" w:cs="Liberation Serif;Times New Roma" w:eastAsia="Liberation Serif;Times New Roma" w:hAnsi="Liberation Serif;Times New Roma"/>
      <w:sz w:val="24"/>
      <w:szCs w:val="24"/>
      <w:lang w:eastAsia="zh-CN" w:val="en-IN"/>
    </w:rPr>
  </w:style>
  <w:style w:type="paragraph" w:styleId="TableContents" w:customStyle="1">
    <w:name w:val="Table Contents"/>
    <w:basedOn w:val="Standard"/>
    <w:qFormat w:val="1"/>
    <w:rsid w:val="00D07D64"/>
    <w:pPr>
      <w:suppressLineNumbers w:val="1"/>
    </w:pPr>
  </w:style>
  <w:style w:type="paragraph" w:styleId="Normal1" w:customStyle="1">
    <w:name w:val="Normal1"/>
    <w:qFormat w:val="1"/>
    <w:rsid w:val="00D07D64"/>
    <w:pPr>
      <w:suppressAutoHyphens w:val="1"/>
      <w:textAlignment w:val="baseline"/>
    </w:pPr>
    <w:rPr>
      <w:rFonts w:ascii="Liberation Serif;Times New Roma" w:cs="Liberation Serif;Times New Roma" w:eastAsia="Liberation Serif;Times New Roma" w:hAnsi="Liberation Serif;Times New Roma"/>
      <w:sz w:val="24"/>
      <w:szCs w:val="24"/>
      <w:lang w:eastAsia="zh-CN" w:val="en-IN"/>
    </w:rPr>
  </w:style>
  <w:style w:type="paragraph" w:styleId="TableHeading" w:customStyle="1">
    <w:name w:val="Table Heading"/>
    <w:basedOn w:val="TableContents"/>
    <w:qFormat w:val="1"/>
    <w:rsid w:val="00D07D64"/>
    <w:pPr>
      <w:jc w:val="center"/>
    </w:pPr>
    <w:rPr>
      <w:b w:val="1"/>
      <w:bCs w:val="1"/>
    </w:rPr>
  </w:style>
  <w:style w:type="character" w:styleId="CommentReference">
    <w:name w:val="annotation reference"/>
    <w:basedOn w:val="DefaultParagraphFont"/>
    <w:uiPriority w:val="99"/>
    <w:semiHidden w:val="1"/>
    <w:unhideWhenUsed w:val="1"/>
    <w:rsid w:val="00D07D64"/>
    <w:rPr>
      <w:sz w:val="16"/>
      <w:szCs w:val="16"/>
    </w:rPr>
  </w:style>
  <w:style w:type="paragraph" w:styleId="CommentSubject">
    <w:name w:val="annotation subject"/>
    <w:basedOn w:val="CommentText"/>
    <w:next w:val="CommentText"/>
    <w:link w:val="CommentSubjectChar"/>
    <w:uiPriority w:val="99"/>
    <w:semiHidden w:val="1"/>
    <w:unhideWhenUsed w:val="1"/>
    <w:rsid w:val="00D07D64"/>
    <w:rPr>
      <w:b w:val="1"/>
      <w:bCs w:val="1"/>
    </w:rPr>
  </w:style>
  <w:style w:type="character" w:styleId="CommentSubjectChar" w:customStyle="1">
    <w:name w:val="Comment Subject Char"/>
    <w:basedOn w:val="CommentTextChar"/>
    <w:link w:val="CommentSubject"/>
    <w:uiPriority w:val="99"/>
    <w:semiHidden w:val="1"/>
    <w:rsid w:val="00D07D64"/>
    <w:rPr>
      <w:b w:val="1"/>
      <w:bCs w:val="1"/>
      <w:sz w:val="20"/>
      <w:szCs w:val="20"/>
    </w:rPr>
  </w:style>
  <w:style w:type="paragraph" w:styleId="CommentText">
    <w:name w:val="annotation text"/>
    <w:basedOn w:val="Normal"/>
    <w:link w:val="CommentTextChar"/>
    <w:uiPriority w:val="99"/>
    <w:semiHidden w:val="1"/>
    <w:unhideWhenUsed w:val="1"/>
    <w:rsid w:val="00D07D64"/>
    <w:rPr>
      <w:sz w:val="20"/>
      <w:szCs w:val="20"/>
    </w:rPr>
  </w:style>
  <w:style w:type="character" w:styleId="CommentTextChar" w:customStyle="1">
    <w:name w:val="Comment Text Char"/>
    <w:basedOn w:val="DefaultParagraphFont"/>
    <w:link w:val="CommentText"/>
    <w:uiPriority w:val="99"/>
    <w:semiHidden w:val="1"/>
    <w:rsid w:val="00D07D64"/>
    <w:rPr>
      <w:sz w:val="20"/>
      <w:szCs w:val="20"/>
    </w:rPr>
  </w:style>
  <w:style w:type="paragraph" w:styleId="Subtitle">
    <w:name w:val="Subtitle"/>
    <w:basedOn w:val="Normal"/>
    <w:next w:val="Normal"/>
    <w:rsid w:val="00D07D64"/>
    <w:pPr>
      <w:keepNext w:val="1"/>
      <w:keepLines w:val="1"/>
      <w:spacing w:after="80" w:before="360"/>
    </w:pPr>
    <w:rPr>
      <w:rFonts w:ascii="Georgia" w:cs="Georgia" w:eastAsia="Georgia" w:hAnsi="Georgia"/>
      <w:i w:val="1"/>
      <w:color w:val="666666"/>
      <w:sz w:val="48"/>
      <w:szCs w:val="48"/>
    </w:rPr>
  </w:style>
  <w:style w:type="table" w:styleId="a" w:customStyle="1">
    <w:basedOn w:val="TableNormal"/>
    <w:rsid w:val="00D07D64"/>
    <w:tblPr>
      <w:tblStyleRowBandSize w:val="1"/>
      <w:tblStyleColBandSize w:val="1"/>
      <w:tblCellMar>
        <w:top w:w="55.0" w:type="dxa"/>
        <w:left w:w="55.0" w:type="dxa"/>
        <w:bottom w:w="55.0" w:type="dxa"/>
        <w:right w:w="55.0" w:type="dxa"/>
      </w:tblCellMar>
    </w:tblPr>
  </w:style>
  <w:style w:type="table" w:styleId="a0" w:customStyle="1">
    <w:basedOn w:val="TableNormal"/>
    <w:rsid w:val="00D07D64"/>
    <w:tblPr>
      <w:tblStyleRowBandSize w:val="1"/>
      <w:tblStyleColBandSize w:val="1"/>
      <w:tblCellMar>
        <w:left w:w="7.0" w:type="dxa"/>
        <w:right w:w="7.0" w:type="dxa"/>
      </w:tblCellMar>
    </w:tblPr>
  </w:style>
  <w:style w:type="table" w:styleId="a1" w:customStyle="1">
    <w:basedOn w:val="TableNormal"/>
    <w:rsid w:val="00D07D64"/>
    <w:tblPr>
      <w:tblStyleRowBandSize w:val="1"/>
      <w:tblStyleColBandSize w:val="1"/>
      <w:tblCellMar>
        <w:left w:w="7.0" w:type="dxa"/>
        <w:right w:w="7.0" w:type="dxa"/>
      </w:tblCellMar>
    </w:tblPr>
  </w:style>
  <w:style w:type="table" w:styleId="a2" w:customStyle="1">
    <w:basedOn w:val="TableNormal"/>
    <w:rsid w:val="00D07D64"/>
    <w:tblPr>
      <w:tblStyleRowBandSize w:val="1"/>
      <w:tblStyleColBandSize w:val="1"/>
      <w:tblCellMar>
        <w:left w:w="7.0" w:type="dxa"/>
        <w:right w:w="7.0" w:type="dxa"/>
      </w:tblCellMar>
    </w:tblPr>
  </w:style>
  <w:style w:type="table" w:styleId="a3" w:customStyle="1">
    <w:basedOn w:val="TableNormal"/>
    <w:rsid w:val="00D07D64"/>
    <w:tblPr>
      <w:tblStyleRowBandSize w:val="1"/>
      <w:tblStyleColBandSize w:val="1"/>
      <w:tblCellMar>
        <w:left w:w="7.0" w:type="dxa"/>
        <w:right w:w="7.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7.0" w:type="dxa"/>
        <w:bottom w:w="55.0" w:type="dxa"/>
        <w:right w:w="7.0" w:type="dxa"/>
      </w:tblCellMar>
    </w:tblPr>
  </w:style>
  <w:style w:type="table" w:styleId="Table2">
    <w:basedOn w:val="TableNormal"/>
    <w:tblPr>
      <w:tblStyleRowBandSize w:val="1"/>
      <w:tblStyleColBandSize w:val="1"/>
      <w:tblCellMar>
        <w:top w:w="55.0" w:type="dxa"/>
        <w:left w:w="7.0" w:type="dxa"/>
        <w:bottom w:w="55.0" w:type="dxa"/>
        <w:right w:w="7.0" w:type="dxa"/>
      </w:tblCellMar>
    </w:tblPr>
  </w:style>
  <w:style w:type="table" w:styleId="Table3">
    <w:basedOn w:val="TableNormal"/>
    <w:tblPr>
      <w:tblStyleRowBandSize w:val="1"/>
      <w:tblStyleColBandSize w:val="1"/>
      <w:tblCellMar>
        <w:top w:w="55.0" w:type="dxa"/>
        <w:left w:w="7.0" w:type="dxa"/>
        <w:bottom w:w="55.0" w:type="dxa"/>
        <w:right w:w="7.0" w:type="dxa"/>
      </w:tblCellMar>
    </w:tblPr>
  </w:style>
  <w:style w:type="table" w:styleId="Table4">
    <w:basedOn w:val="TableNormal"/>
    <w:tblPr>
      <w:tblStyleRowBandSize w:val="1"/>
      <w:tblStyleColBandSize w:val="1"/>
      <w:tblCellMar>
        <w:top w:w="55.0" w:type="dxa"/>
        <w:left w:w="7.0" w:type="dxa"/>
        <w:bottom w:w="55.0" w:type="dxa"/>
        <w:right w:w="7.0" w:type="dxa"/>
      </w:tblCellMar>
    </w:tblPr>
  </w:style>
  <w:style w:type="table" w:styleId="Table5">
    <w:basedOn w:val="TableNormal"/>
    <w:tblPr>
      <w:tblStyleRowBandSize w:val="1"/>
      <w:tblStyleColBandSize w:val="1"/>
      <w:tblCellMar>
        <w:top w:w="55.0" w:type="dxa"/>
        <w:left w:w="7.0" w:type="dxa"/>
        <w:bottom w:w="55.0" w:type="dxa"/>
        <w:right w:w="7.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wayam.gov.in/nd1_noc20_cs82/preview" TargetMode="External"/><Relationship Id="rId10" Type="http://schemas.openxmlformats.org/officeDocument/2006/relationships/hyperlink" Target="https://www.python.org/downloads/" TargetMode="External"/><Relationship Id="rId13" Type="http://schemas.openxmlformats.org/officeDocument/2006/relationships/hyperlink" Target="https://youtu.be/h_9WjWENWV8" TargetMode="External"/><Relationship Id="rId12" Type="http://schemas.openxmlformats.org/officeDocument/2006/relationships/hyperlink" Target="https://www.edx.org/course/probability-the-science-of-uncertainty-and-da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E40r8DWgG40" TargetMode="External"/><Relationship Id="rId15" Type="http://schemas.openxmlformats.org/officeDocument/2006/relationships/hyperlink" Target="https://py4e.com" TargetMode="External"/><Relationship Id="rId14" Type="http://schemas.openxmlformats.org/officeDocument/2006/relationships/hyperlink" Target="https://www.py4e.com/book.php" TargetMode="External"/><Relationship Id="rId16" Type="http://schemas.openxmlformats.org/officeDocument/2006/relationships/hyperlink" Target="https://colab.research.google.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youtu.be/XOH1wxrBMpE" TargetMode="External"/><Relationship Id="rId8" Type="http://schemas.openxmlformats.org/officeDocument/2006/relationships/hyperlink" Target="https://youtu.be/mrCrjeqJv6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A6rtxNBoUqCu9m7uR2MzoeffPbg==">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2023-01-08T05:48:00Z</dcterms:created>
  <dc:creator>ITMBU</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astSaved">
    <vt:filetime>2020-10-18T00:00:00Z</vt:filetime>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GrammarlyDocumentId">
    <vt:lpwstr>41d3daf1589e3b2b6e2d111e581293d365576b0cd20aeb1e8cb1728e9529f280</vt:lpwstr>
  </property>
</Properties>
</file>